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A3AE37" w14:textId="77777777" w:rsidR="00C936C9" w:rsidRPr="00DB2F7A" w:rsidRDefault="00C936C9" w:rsidP="00C936C9">
      <w:pPr>
        <w:pStyle w:val="Heading1"/>
        <w:rPr>
          <w:rFonts w:cs="Arial"/>
        </w:rPr>
      </w:pPr>
      <w:bookmarkStart w:id="0" w:name="_Toc343816294"/>
      <w:r w:rsidRPr="00DB2F7A">
        <w:rPr>
          <w:rFonts w:cs="Arial"/>
        </w:rPr>
        <w:t xml:space="preserve">Neato </w:t>
      </w:r>
      <w:r w:rsidR="00E47936" w:rsidRPr="00DB2F7A">
        <w:rPr>
          <w:rFonts w:cs="Arial"/>
        </w:rPr>
        <w:t>SmartApp</w:t>
      </w:r>
      <w:r w:rsidR="00D45242" w:rsidRPr="00DB2F7A">
        <w:rPr>
          <w:rFonts w:cs="Arial"/>
        </w:rPr>
        <w:t xml:space="preserve"> API Documentation</w:t>
      </w:r>
      <w:bookmarkEnd w:id="0"/>
    </w:p>
    <w:p w14:paraId="7D5F31F1" w14:textId="77777777" w:rsidR="00C936C9" w:rsidRPr="00DB2F7A" w:rsidRDefault="00C936C9" w:rsidP="00C936C9"/>
    <w:p w14:paraId="480BF312" w14:textId="77777777" w:rsidR="00144F87" w:rsidRPr="00DB2F7A" w:rsidRDefault="00144F87" w:rsidP="00C936C9">
      <w:r w:rsidRPr="00DB2F7A">
        <w:t>Raja Software</w:t>
      </w:r>
    </w:p>
    <w:p w14:paraId="0D78D195" w14:textId="19F6DF2F" w:rsidR="00C936C9" w:rsidRPr="00DB2F7A" w:rsidRDefault="00C936C9" w:rsidP="00C936C9">
      <w:r w:rsidRPr="00DB2F7A">
        <w:t xml:space="preserve">Last updated: </w:t>
      </w:r>
      <w:r w:rsidR="00D45242" w:rsidRPr="00DB2F7A">
        <w:t>03</w:t>
      </w:r>
      <w:r w:rsidR="00336A27" w:rsidRPr="00DB2F7A">
        <w:t>/</w:t>
      </w:r>
      <w:r w:rsidR="00D45242" w:rsidRPr="00DB2F7A">
        <w:t>2</w:t>
      </w:r>
      <w:r w:rsidR="00B36947">
        <w:t>5</w:t>
      </w:r>
      <w:r w:rsidR="00D45242" w:rsidRPr="00DB2F7A">
        <w:t>/2014</w:t>
      </w:r>
    </w:p>
    <w:p w14:paraId="6F0D0503" w14:textId="77777777" w:rsidR="00D45242" w:rsidRPr="00DB2F7A" w:rsidRDefault="00D45242" w:rsidP="00C936C9"/>
    <w:p w14:paraId="618633A8" w14:textId="77777777" w:rsidR="00D45242" w:rsidRPr="00DB2F7A" w:rsidRDefault="00D45242" w:rsidP="00C936C9"/>
    <w:p w14:paraId="74789FB3" w14:textId="77777777" w:rsidR="00D45242" w:rsidRPr="00DB2F7A" w:rsidRDefault="00D45242" w:rsidP="00C936C9"/>
    <w:p w14:paraId="529396E7" w14:textId="77777777" w:rsidR="00C936C9" w:rsidRPr="00DB2F7A" w:rsidRDefault="00C936C9" w:rsidP="00C936C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1350"/>
        <w:gridCol w:w="6678"/>
      </w:tblGrid>
      <w:tr w:rsidR="00C936C9" w:rsidRPr="00DB2F7A" w14:paraId="14CB5B31" w14:textId="77777777" w:rsidTr="00040EE6">
        <w:tc>
          <w:tcPr>
            <w:tcW w:w="1548" w:type="dxa"/>
          </w:tcPr>
          <w:p w14:paraId="031105F2" w14:textId="77777777" w:rsidR="00C936C9" w:rsidRPr="00DB2F7A" w:rsidRDefault="00C936C9" w:rsidP="00040EE6">
            <w:pPr>
              <w:spacing w:line="240" w:lineRule="auto"/>
              <w:jc w:val="center"/>
            </w:pPr>
            <w:r w:rsidRPr="00DB2F7A">
              <w:t>Date</w:t>
            </w:r>
          </w:p>
        </w:tc>
        <w:tc>
          <w:tcPr>
            <w:tcW w:w="1350" w:type="dxa"/>
          </w:tcPr>
          <w:p w14:paraId="3F1DC937" w14:textId="77777777" w:rsidR="00C936C9" w:rsidRPr="00DB2F7A" w:rsidRDefault="00C936C9" w:rsidP="00040EE6">
            <w:pPr>
              <w:spacing w:line="240" w:lineRule="auto"/>
              <w:jc w:val="center"/>
            </w:pPr>
            <w:r w:rsidRPr="00DB2F7A">
              <w:t>Version</w:t>
            </w:r>
          </w:p>
        </w:tc>
        <w:tc>
          <w:tcPr>
            <w:tcW w:w="6678" w:type="dxa"/>
          </w:tcPr>
          <w:p w14:paraId="74BD1494" w14:textId="77777777" w:rsidR="00C936C9" w:rsidRPr="00DB2F7A" w:rsidRDefault="00C936C9" w:rsidP="00040EE6">
            <w:pPr>
              <w:spacing w:line="240" w:lineRule="auto"/>
              <w:jc w:val="center"/>
            </w:pPr>
            <w:r w:rsidRPr="00DB2F7A">
              <w:t>Author/Comments</w:t>
            </w:r>
          </w:p>
        </w:tc>
      </w:tr>
      <w:tr w:rsidR="00C936C9" w:rsidRPr="00DB2F7A" w14:paraId="1493B233" w14:textId="77777777" w:rsidTr="00040EE6">
        <w:tc>
          <w:tcPr>
            <w:tcW w:w="1548" w:type="dxa"/>
          </w:tcPr>
          <w:p w14:paraId="58763028" w14:textId="77777777" w:rsidR="00C936C9" w:rsidRPr="00DB2F7A" w:rsidRDefault="00D45242" w:rsidP="00040EE6">
            <w:pPr>
              <w:spacing w:line="240" w:lineRule="auto"/>
              <w:jc w:val="center"/>
            </w:pPr>
            <w:r w:rsidRPr="00DB2F7A">
              <w:t>03</w:t>
            </w:r>
            <w:r w:rsidR="00C936C9" w:rsidRPr="00DB2F7A">
              <w:t>/</w:t>
            </w:r>
            <w:r w:rsidRPr="00DB2F7A">
              <w:t>2</w:t>
            </w:r>
            <w:r w:rsidR="002E4F55" w:rsidRPr="00DB2F7A">
              <w:t>4</w:t>
            </w:r>
            <w:r w:rsidR="00C936C9" w:rsidRPr="00DB2F7A">
              <w:t>/201</w:t>
            </w:r>
            <w:r w:rsidRPr="00DB2F7A">
              <w:t>4</w:t>
            </w:r>
          </w:p>
        </w:tc>
        <w:tc>
          <w:tcPr>
            <w:tcW w:w="1350" w:type="dxa"/>
          </w:tcPr>
          <w:p w14:paraId="492241B4" w14:textId="77777777" w:rsidR="00C936C9" w:rsidRPr="00DB2F7A" w:rsidRDefault="00C936C9" w:rsidP="00040EE6">
            <w:pPr>
              <w:spacing w:line="240" w:lineRule="auto"/>
              <w:jc w:val="center"/>
            </w:pPr>
            <w:r w:rsidRPr="00DB2F7A">
              <w:t>0.1</w:t>
            </w:r>
          </w:p>
        </w:tc>
        <w:tc>
          <w:tcPr>
            <w:tcW w:w="6678" w:type="dxa"/>
          </w:tcPr>
          <w:p w14:paraId="423F61B2" w14:textId="77777777" w:rsidR="00C936C9" w:rsidRPr="00DB2F7A" w:rsidRDefault="002E4F55" w:rsidP="00040EE6">
            <w:pPr>
              <w:spacing w:line="240" w:lineRule="auto"/>
            </w:pPr>
            <w:r w:rsidRPr="00DB2F7A">
              <w:t>First draft of the document that captures all the available APIs.</w:t>
            </w:r>
          </w:p>
        </w:tc>
      </w:tr>
      <w:tr w:rsidR="00B36947" w:rsidRPr="00DB2F7A" w14:paraId="2E1D8764" w14:textId="77777777" w:rsidTr="00040EE6">
        <w:tc>
          <w:tcPr>
            <w:tcW w:w="1548" w:type="dxa"/>
          </w:tcPr>
          <w:p w14:paraId="0127FB6A" w14:textId="77777777" w:rsidR="00B36947" w:rsidRPr="00DB2F7A" w:rsidRDefault="00B36947" w:rsidP="00040EE6">
            <w:pPr>
              <w:spacing w:line="240" w:lineRule="auto"/>
              <w:jc w:val="center"/>
            </w:pPr>
            <w:r>
              <w:t>03/25/2014</w:t>
            </w:r>
          </w:p>
        </w:tc>
        <w:tc>
          <w:tcPr>
            <w:tcW w:w="1350" w:type="dxa"/>
          </w:tcPr>
          <w:p w14:paraId="75E4BD6A" w14:textId="77777777" w:rsidR="00B36947" w:rsidRPr="00DB2F7A" w:rsidRDefault="00B36947" w:rsidP="00040EE6">
            <w:pPr>
              <w:spacing w:line="240" w:lineRule="auto"/>
              <w:jc w:val="center"/>
            </w:pPr>
            <w:r>
              <w:t>0.2</w:t>
            </w:r>
          </w:p>
        </w:tc>
        <w:tc>
          <w:tcPr>
            <w:tcW w:w="6678" w:type="dxa"/>
          </w:tcPr>
          <w:p w14:paraId="63437648" w14:textId="2EDCDAE1" w:rsidR="00B36947" w:rsidRPr="00DB2F7A" w:rsidRDefault="00984387" w:rsidP="00040EE6">
            <w:pPr>
              <w:spacing w:line="240" w:lineRule="auto"/>
            </w:pPr>
            <w:r>
              <w:t>Formatted</w:t>
            </w:r>
            <w:r w:rsidR="004B7AA0">
              <w:t xml:space="preserve"> the JSON response and added section on Web Service Test Console.</w:t>
            </w:r>
          </w:p>
        </w:tc>
      </w:tr>
      <w:tr w:rsidR="00C972AD" w:rsidRPr="00DB2F7A" w14:paraId="755C62C7" w14:textId="77777777" w:rsidTr="00040EE6">
        <w:tc>
          <w:tcPr>
            <w:tcW w:w="1548" w:type="dxa"/>
          </w:tcPr>
          <w:p w14:paraId="63B6205A" w14:textId="184646C2" w:rsidR="00C972AD" w:rsidRDefault="00C972AD" w:rsidP="00040EE6">
            <w:pPr>
              <w:spacing w:line="240" w:lineRule="auto"/>
              <w:jc w:val="center"/>
            </w:pPr>
            <w:r>
              <w:t>03/25/2014</w:t>
            </w:r>
          </w:p>
        </w:tc>
        <w:tc>
          <w:tcPr>
            <w:tcW w:w="1350" w:type="dxa"/>
          </w:tcPr>
          <w:p w14:paraId="5D040E49" w14:textId="4B922355" w:rsidR="00C972AD" w:rsidRDefault="00C972AD" w:rsidP="00040EE6">
            <w:pPr>
              <w:spacing w:line="240" w:lineRule="auto"/>
              <w:jc w:val="center"/>
            </w:pPr>
            <w:r>
              <w:t>0.3</w:t>
            </w:r>
          </w:p>
        </w:tc>
        <w:tc>
          <w:tcPr>
            <w:tcW w:w="6678" w:type="dxa"/>
          </w:tcPr>
          <w:p w14:paraId="7FA4EE71" w14:textId="5B153719" w:rsidR="00C972AD" w:rsidDel="00984387" w:rsidRDefault="00C972AD" w:rsidP="00040EE6">
            <w:pPr>
              <w:spacing w:line="240" w:lineRule="auto"/>
            </w:pPr>
            <w:r>
              <w:t>Added more description for SetRobotProfileDetail3 and IsVirtuallyOnline</w:t>
            </w:r>
          </w:p>
        </w:tc>
      </w:tr>
      <w:tr w:rsidR="002B0AB3" w:rsidRPr="00DB2F7A" w14:paraId="1E8D6AFF" w14:textId="77777777" w:rsidTr="00040EE6">
        <w:trPr>
          <w:ins w:id="1" w:author="Admin1" w:date="2014-03-26T16:21:00Z"/>
        </w:trPr>
        <w:tc>
          <w:tcPr>
            <w:tcW w:w="1548" w:type="dxa"/>
          </w:tcPr>
          <w:p w14:paraId="33ABD779" w14:textId="324E8B22" w:rsidR="002B0AB3" w:rsidRDefault="002B0AB3" w:rsidP="00040EE6">
            <w:pPr>
              <w:spacing w:line="240" w:lineRule="auto"/>
              <w:jc w:val="center"/>
              <w:rPr>
                <w:ins w:id="2" w:author="Admin1" w:date="2014-03-26T16:21:00Z"/>
              </w:rPr>
            </w:pPr>
            <w:ins w:id="3" w:author="Admin1" w:date="2014-03-26T16:21:00Z">
              <w:r>
                <w:t>03/26/2014</w:t>
              </w:r>
            </w:ins>
          </w:p>
        </w:tc>
        <w:tc>
          <w:tcPr>
            <w:tcW w:w="1350" w:type="dxa"/>
          </w:tcPr>
          <w:p w14:paraId="62760FFA" w14:textId="0A3C70AB" w:rsidR="002B0AB3" w:rsidRDefault="002B0AB3" w:rsidP="00040EE6">
            <w:pPr>
              <w:spacing w:line="240" w:lineRule="auto"/>
              <w:jc w:val="center"/>
              <w:rPr>
                <w:ins w:id="4" w:author="Admin1" w:date="2014-03-26T16:21:00Z"/>
              </w:rPr>
            </w:pPr>
            <w:ins w:id="5" w:author="Admin1" w:date="2014-03-26T16:21:00Z">
              <w:r>
                <w:t>0.4</w:t>
              </w:r>
            </w:ins>
          </w:p>
        </w:tc>
        <w:tc>
          <w:tcPr>
            <w:tcW w:w="6678" w:type="dxa"/>
          </w:tcPr>
          <w:p w14:paraId="664FCD8C" w14:textId="23F66E62" w:rsidR="002B0AB3" w:rsidRDefault="00706EED" w:rsidP="009C74FF">
            <w:pPr>
              <w:spacing w:line="240" w:lineRule="auto"/>
              <w:rPr>
                <w:ins w:id="6" w:author="Admin1" w:date="2014-03-26T16:21:00Z"/>
              </w:rPr>
            </w:pPr>
            <w:ins w:id="7" w:author="Admin1" w:date="2014-03-26T16:25:00Z">
              <w:r>
                <w:t>Document review changes</w:t>
              </w:r>
            </w:ins>
          </w:p>
        </w:tc>
      </w:tr>
    </w:tbl>
    <w:p w14:paraId="3DDFDBFF" w14:textId="77777777" w:rsidR="00D45242" w:rsidRPr="00DB2F7A" w:rsidRDefault="00D45242" w:rsidP="008B17AD">
      <w:pPr>
        <w:pStyle w:val="Heading1"/>
        <w:rPr>
          <w:rFonts w:cs="Arial"/>
        </w:rPr>
      </w:pPr>
      <w:bookmarkStart w:id="8" w:name="_Toc343816295"/>
    </w:p>
    <w:p w14:paraId="5007A937" w14:textId="77777777" w:rsidR="00D45242" w:rsidRPr="00DB2F7A" w:rsidRDefault="00D45242" w:rsidP="008B17AD">
      <w:pPr>
        <w:pStyle w:val="Heading1"/>
        <w:rPr>
          <w:rFonts w:cs="Arial"/>
        </w:rPr>
      </w:pPr>
    </w:p>
    <w:p w14:paraId="50F38C2E" w14:textId="77777777" w:rsidR="00D45242" w:rsidRPr="00DB2F7A" w:rsidRDefault="00D45242" w:rsidP="008B17AD">
      <w:pPr>
        <w:pStyle w:val="Heading1"/>
        <w:rPr>
          <w:rFonts w:cs="Arial"/>
        </w:rPr>
      </w:pPr>
    </w:p>
    <w:p w14:paraId="2A559B73" w14:textId="77777777" w:rsidR="005E2B52" w:rsidRPr="00DB2F7A" w:rsidRDefault="005E2B52" w:rsidP="008B17AD">
      <w:pPr>
        <w:pStyle w:val="Heading1"/>
        <w:rPr>
          <w:rFonts w:cs="Arial"/>
        </w:rPr>
      </w:pPr>
    </w:p>
    <w:p w14:paraId="31396358" w14:textId="77777777" w:rsidR="006D3199" w:rsidRPr="00DB2F7A" w:rsidRDefault="006D3199" w:rsidP="006D3199"/>
    <w:p w14:paraId="01A4F546" w14:textId="77777777" w:rsidR="006D3199" w:rsidRPr="00DB2F7A" w:rsidRDefault="006D3199" w:rsidP="006D3199"/>
    <w:p w14:paraId="30622ACA" w14:textId="77777777" w:rsidR="006D3199" w:rsidRPr="00DB2F7A" w:rsidRDefault="006D3199" w:rsidP="006D3199"/>
    <w:p w14:paraId="41104F3E" w14:textId="77777777" w:rsidR="006D3199" w:rsidRPr="00DB2F7A" w:rsidRDefault="006D3199" w:rsidP="006D3199"/>
    <w:p w14:paraId="29BCC3EC" w14:textId="77777777" w:rsidR="006D3199" w:rsidRPr="00DB2F7A" w:rsidRDefault="006D3199" w:rsidP="006D3199"/>
    <w:p w14:paraId="49B4EDFB" w14:textId="77777777" w:rsidR="005E2B52" w:rsidRPr="00DB2F7A" w:rsidRDefault="005E2B52" w:rsidP="008B17AD">
      <w:pPr>
        <w:pStyle w:val="Heading1"/>
        <w:rPr>
          <w:rFonts w:cs="Arial"/>
        </w:rPr>
      </w:pPr>
    </w:p>
    <w:p w14:paraId="3D1A8755" w14:textId="77777777" w:rsidR="005E2B52" w:rsidRPr="00DB2F7A" w:rsidRDefault="005E2B52" w:rsidP="008B17AD">
      <w:pPr>
        <w:pStyle w:val="Heading1"/>
        <w:rPr>
          <w:rFonts w:cs="Arial"/>
        </w:rPr>
      </w:pPr>
    </w:p>
    <w:p w14:paraId="3DC696DB" w14:textId="77777777" w:rsidR="005E2B52" w:rsidRPr="00DB2F7A" w:rsidRDefault="005E2B52" w:rsidP="008B17AD">
      <w:pPr>
        <w:pStyle w:val="Heading1"/>
        <w:rPr>
          <w:rFonts w:cs="Arial"/>
        </w:rPr>
      </w:pPr>
    </w:p>
    <w:p w14:paraId="06961446" w14:textId="77777777" w:rsidR="005E2B52" w:rsidRPr="00DB2F7A" w:rsidRDefault="005E2B52" w:rsidP="008B17AD">
      <w:pPr>
        <w:pStyle w:val="Heading1"/>
        <w:rPr>
          <w:rFonts w:cs="Arial"/>
        </w:rPr>
      </w:pPr>
    </w:p>
    <w:p w14:paraId="46946432" w14:textId="77777777" w:rsidR="006D3199" w:rsidRPr="00DB2F7A" w:rsidRDefault="006D3199" w:rsidP="006D3199"/>
    <w:p w14:paraId="45D4B6CB" w14:textId="77777777" w:rsidR="006D3199" w:rsidRPr="00DB2F7A" w:rsidRDefault="006D3199" w:rsidP="006D3199"/>
    <w:p w14:paraId="0C75616A" w14:textId="77777777" w:rsidR="006D3199" w:rsidRPr="00DB2F7A" w:rsidRDefault="006D3199" w:rsidP="006D3199"/>
    <w:p w14:paraId="0E26E6EB" w14:textId="77777777" w:rsidR="006D3199" w:rsidRPr="00DB2F7A" w:rsidRDefault="006D3199" w:rsidP="006D3199"/>
    <w:p w14:paraId="05757CD2" w14:textId="77777777" w:rsidR="006D3199" w:rsidRPr="00DB2F7A" w:rsidRDefault="006D3199" w:rsidP="006D3199"/>
    <w:p w14:paraId="074247A7" w14:textId="77777777" w:rsidR="008B17AD" w:rsidRPr="00DB2F7A" w:rsidRDefault="008B17AD" w:rsidP="008B17AD">
      <w:pPr>
        <w:pStyle w:val="Heading1"/>
        <w:rPr>
          <w:rFonts w:cs="Arial"/>
        </w:rPr>
      </w:pPr>
      <w:r w:rsidRPr="00DB2F7A">
        <w:rPr>
          <w:rFonts w:cs="Arial"/>
        </w:rPr>
        <w:lastRenderedPageBreak/>
        <w:t>Summary</w:t>
      </w:r>
      <w:bookmarkEnd w:id="8"/>
    </w:p>
    <w:p w14:paraId="14C39076" w14:textId="77777777" w:rsidR="008B17AD" w:rsidRPr="00DB2F7A" w:rsidRDefault="008B17AD" w:rsidP="008B17AD"/>
    <w:p w14:paraId="2D89BA96" w14:textId="77777777" w:rsidR="000B4B70" w:rsidRPr="00DB2F7A" w:rsidRDefault="004B71AF" w:rsidP="00F315DD">
      <w:r w:rsidRPr="00DB2F7A">
        <w:t xml:space="preserve">This document </w:t>
      </w:r>
      <w:r w:rsidR="005234DD" w:rsidRPr="00DB2F7A">
        <w:t xml:space="preserve">gives an </w:t>
      </w:r>
      <w:r w:rsidRPr="00DB2F7A">
        <w:t xml:space="preserve">overview of </w:t>
      </w:r>
      <w:r w:rsidR="00C7640A" w:rsidRPr="00DB2F7A">
        <w:t xml:space="preserve">all </w:t>
      </w:r>
      <w:r w:rsidRPr="00DB2F7A">
        <w:t>the</w:t>
      </w:r>
      <w:r w:rsidR="00543FEC">
        <w:t xml:space="preserve"> </w:t>
      </w:r>
      <w:r w:rsidR="006D3199" w:rsidRPr="00DB2F7A">
        <w:t>APIs that are used by SmartApp.</w:t>
      </w:r>
      <w:r w:rsidR="00C7640A" w:rsidRPr="00DB2F7A">
        <w:t xml:space="preserve"> This document explains the request/response for each of these APIs</w:t>
      </w:r>
      <w:r w:rsidR="002E4F55" w:rsidRPr="00DB2F7A">
        <w:t xml:space="preserve"> in the success as well as in </w:t>
      </w:r>
      <w:r w:rsidR="00A277A5">
        <w:t xml:space="preserve">the </w:t>
      </w:r>
      <w:r w:rsidR="002E4F55" w:rsidRPr="00DB2F7A">
        <w:t>error condition</w:t>
      </w:r>
      <w:r w:rsidR="003C579A" w:rsidRPr="00DB2F7A">
        <w:t>.</w:t>
      </w:r>
    </w:p>
    <w:p w14:paraId="17C7DD6B" w14:textId="77777777" w:rsidR="00A738EB" w:rsidRDefault="00A738EB"/>
    <w:p w14:paraId="69860BF0" w14:textId="77777777" w:rsidR="00A277A5" w:rsidRDefault="00A277A5" w:rsidP="00A277A5">
      <w:pPr>
        <w:pStyle w:val="Heading1"/>
      </w:pPr>
      <w:r>
        <w:t>General Guidelines</w:t>
      </w:r>
    </w:p>
    <w:p w14:paraId="5684ED9F" w14:textId="77777777" w:rsidR="00A277A5" w:rsidRDefault="00A277A5" w:rsidP="00A277A5">
      <w:r>
        <w:t xml:space="preserve">Each of these APIs accepts the parameter in HTTP </w:t>
      </w:r>
      <w:r w:rsidR="00564223">
        <w:t>POST</w:t>
      </w:r>
      <w:r>
        <w:t xml:space="preserve"> and would</w:t>
      </w:r>
      <w:r w:rsidR="00564223">
        <w:t xml:space="preserve"> not work with HTTP GET</w:t>
      </w:r>
      <w:r>
        <w:t>. Also each API expects a valid API Key that should be passed in the api_key parameter. If you do not send API key with each call, you would get an error response like:</w:t>
      </w:r>
    </w:p>
    <w:p w14:paraId="449CDB22" w14:textId="77777777" w:rsidR="00A277A5" w:rsidRPr="00A277A5" w:rsidRDefault="00A277A5" w:rsidP="00A277A5"/>
    <w:p w14:paraId="508F702E" w14:textId="77777777" w:rsidR="00A277A5" w:rsidRPr="00A277A5" w:rsidRDefault="00A277A5" w:rsidP="00A277A5">
      <w:pPr>
        <w:rPr>
          <w:rFonts w:ascii="Courier New" w:eastAsia="Times New Roman" w:hAnsi="Courier New" w:cs="Courier New"/>
        </w:rPr>
      </w:pPr>
      <w:r w:rsidRPr="00A277A5">
        <w:rPr>
          <w:rFonts w:ascii="Courier New" w:eastAsia="Times New Roman" w:hAnsi="Courier New" w:cs="Courier New"/>
        </w:rPr>
        <w:t>{</w:t>
      </w:r>
    </w:p>
    <w:p w14:paraId="29CF83D5" w14:textId="77777777" w:rsidR="00A277A5" w:rsidRPr="00A277A5" w:rsidRDefault="00A277A5" w:rsidP="00A277A5">
      <w:pPr>
        <w:rPr>
          <w:rFonts w:ascii="Courier New" w:eastAsia="Times New Roman" w:hAnsi="Courier New" w:cs="Courier New"/>
        </w:rPr>
      </w:pPr>
      <w:r w:rsidRPr="00A277A5">
        <w:rPr>
          <w:rFonts w:ascii="Courier New" w:eastAsia="Times New Roman" w:hAnsi="Courier New" w:cs="Courier New"/>
        </w:rPr>
        <w:t xml:space="preserve">    "status": -1,</w:t>
      </w:r>
    </w:p>
    <w:p w14:paraId="1901442B" w14:textId="77777777" w:rsidR="00A277A5" w:rsidRPr="00A277A5" w:rsidRDefault="00A277A5" w:rsidP="00A277A5">
      <w:pPr>
        <w:rPr>
          <w:rFonts w:ascii="Courier New" w:eastAsia="Times New Roman" w:hAnsi="Courier New" w:cs="Courier New"/>
        </w:rPr>
      </w:pPr>
      <w:r w:rsidRPr="00A277A5">
        <w:rPr>
          <w:rFonts w:ascii="Courier New" w:eastAsia="Times New Roman" w:hAnsi="Courier New" w:cs="Courier New"/>
        </w:rPr>
        <w:t xml:space="preserve">    "message": "Method call failed the API Authentication",</w:t>
      </w:r>
    </w:p>
    <w:p w14:paraId="60A0EB87" w14:textId="77777777" w:rsidR="00A277A5" w:rsidRPr="00A277A5" w:rsidRDefault="00A277A5" w:rsidP="00A277A5">
      <w:pPr>
        <w:rPr>
          <w:rFonts w:ascii="Courier New" w:eastAsia="Times New Roman" w:hAnsi="Courier New" w:cs="Courier New"/>
        </w:rPr>
      </w:pPr>
      <w:r w:rsidRPr="00A277A5">
        <w:rPr>
          <w:rFonts w:ascii="Courier New" w:eastAsia="Times New Roman" w:hAnsi="Courier New" w:cs="Courier New"/>
        </w:rPr>
        <w:t xml:space="preserve">    "error": {</w:t>
      </w:r>
    </w:p>
    <w:p w14:paraId="187885F1" w14:textId="77777777" w:rsidR="00A277A5" w:rsidRPr="00A277A5" w:rsidRDefault="00A277A5" w:rsidP="00A277A5">
      <w:pPr>
        <w:rPr>
          <w:rFonts w:ascii="Courier New" w:eastAsia="Times New Roman" w:hAnsi="Courier New" w:cs="Courier New"/>
        </w:rPr>
      </w:pPr>
      <w:r w:rsidRPr="00A277A5">
        <w:rPr>
          <w:rFonts w:ascii="Courier New" w:eastAsia="Times New Roman" w:hAnsi="Courier New" w:cs="Courier New"/>
        </w:rPr>
        <w:t xml:space="preserve">        "code": "-174",</w:t>
      </w:r>
    </w:p>
    <w:p w14:paraId="62B7379B" w14:textId="77777777" w:rsidR="00A277A5" w:rsidRPr="00A277A5" w:rsidRDefault="00A277A5" w:rsidP="00A277A5">
      <w:pPr>
        <w:rPr>
          <w:rFonts w:ascii="Courier New" w:eastAsia="Times New Roman" w:hAnsi="Courier New" w:cs="Courier New"/>
        </w:rPr>
      </w:pPr>
      <w:r w:rsidRPr="00A277A5">
        <w:rPr>
          <w:rFonts w:ascii="Courier New" w:eastAsia="Times New Roman" w:hAnsi="Courier New" w:cs="Courier New"/>
        </w:rPr>
        <w:t xml:space="preserve">        "message": "Method call failed the API Authentication"</w:t>
      </w:r>
    </w:p>
    <w:p w14:paraId="29DD12F8" w14:textId="77777777" w:rsidR="00A277A5" w:rsidRPr="00A277A5" w:rsidRDefault="00A277A5" w:rsidP="00A277A5">
      <w:pPr>
        <w:rPr>
          <w:rFonts w:ascii="Courier New" w:eastAsia="Times New Roman" w:hAnsi="Courier New" w:cs="Courier New"/>
        </w:rPr>
      </w:pPr>
      <w:r w:rsidRPr="00A277A5">
        <w:rPr>
          <w:rFonts w:ascii="Courier New" w:eastAsia="Times New Roman" w:hAnsi="Courier New" w:cs="Courier New"/>
        </w:rPr>
        <w:t xml:space="preserve">    }</w:t>
      </w:r>
    </w:p>
    <w:p w14:paraId="212D8FE2" w14:textId="77777777" w:rsidR="00A277A5" w:rsidRDefault="00A277A5" w:rsidP="00A277A5">
      <w:pPr>
        <w:rPr>
          <w:rFonts w:ascii="Courier New" w:eastAsia="Times New Roman" w:hAnsi="Courier New" w:cs="Courier New"/>
        </w:rPr>
      </w:pPr>
      <w:r w:rsidRPr="00A277A5">
        <w:rPr>
          <w:rFonts w:ascii="Courier New" w:eastAsia="Times New Roman" w:hAnsi="Courier New" w:cs="Courier New"/>
        </w:rPr>
        <w:t>}</w:t>
      </w:r>
    </w:p>
    <w:p w14:paraId="6BF59822" w14:textId="77777777" w:rsidR="00A963B6" w:rsidRDefault="00A963B6" w:rsidP="00A277A5">
      <w:pPr>
        <w:rPr>
          <w:rFonts w:ascii="Courier New" w:eastAsia="Times New Roman" w:hAnsi="Courier New" w:cs="Courier New"/>
        </w:rPr>
      </w:pPr>
    </w:p>
    <w:p w14:paraId="47DA31AF" w14:textId="77777777" w:rsidR="00A963B6" w:rsidRDefault="00A963B6" w:rsidP="00A277A5">
      <w:pPr>
        <w:rPr>
          <w:rFonts w:eastAsia="Times New Roman"/>
        </w:rPr>
      </w:pPr>
      <w:r>
        <w:rPr>
          <w:rFonts w:eastAsia="Times New Roman"/>
        </w:rPr>
        <w:t>If a required parameter is not passed, a response like below is returned:</w:t>
      </w:r>
    </w:p>
    <w:p w14:paraId="18B0DE9E" w14:textId="77777777" w:rsidR="00A963B6" w:rsidRPr="00A963B6" w:rsidRDefault="00A963B6" w:rsidP="00A963B6">
      <w:pPr>
        <w:rPr>
          <w:rFonts w:ascii="Courier New" w:eastAsia="Times New Roman" w:hAnsi="Courier New" w:cs="Courier New"/>
        </w:rPr>
      </w:pPr>
      <w:r w:rsidRPr="00A963B6">
        <w:rPr>
          <w:rFonts w:ascii="Courier New" w:eastAsia="Times New Roman" w:hAnsi="Courier New" w:cs="Courier New"/>
        </w:rPr>
        <w:t>{</w:t>
      </w:r>
    </w:p>
    <w:p w14:paraId="54591748" w14:textId="77777777" w:rsidR="00A963B6" w:rsidRPr="00A963B6" w:rsidRDefault="00A963B6" w:rsidP="00A963B6">
      <w:pPr>
        <w:rPr>
          <w:rFonts w:ascii="Courier New" w:eastAsia="Times New Roman" w:hAnsi="Courier New" w:cs="Courier New"/>
        </w:rPr>
      </w:pPr>
      <w:r w:rsidRPr="00A963B6">
        <w:rPr>
          <w:rFonts w:ascii="Courier New" w:eastAsia="Times New Roman" w:hAnsi="Courier New" w:cs="Courier New"/>
        </w:rPr>
        <w:t xml:space="preserve">    "status": -1,</w:t>
      </w:r>
    </w:p>
    <w:p w14:paraId="78DF14B9" w14:textId="77777777" w:rsidR="00A963B6" w:rsidRPr="00A963B6" w:rsidRDefault="00A963B6" w:rsidP="00A963B6">
      <w:pPr>
        <w:rPr>
          <w:rFonts w:ascii="Courier New" w:eastAsia="Times New Roman" w:hAnsi="Courier New" w:cs="Courier New"/>
        </w:rPr>
      </w:pPr>
      <w:r w:rsidRPr="00A963B6">
        <w:rPr>
          <w:rFonts w:ascii="Courier New" w:eastAsia="Times New Roman" w:hAnsi="Courier New" w:cs="Courier New"/>
        </w:rPr>
        <w:t xml:space="preserve">    "message": "Missing parameter app_id in method user.check_for_upgrades",</w:t>
      </w:r>
    </w:p>
    <w:p w14:paraId="212AE8CE" w14:textId="77777777" w:rsidR="00A963B6" w:rsidRPr="00A963B6" w:rsidRDefault="00A963B6" w:rsidP="00A963B6">
      <w:pPr>
        <w:rPr>
          <w:rFonts w:ascii="Courier New" w:eastAsia="Times New Roman" w:hAnsi="Courier New" w:cs="Courier New"/>
        </w:rPr>
      </w:pPr>
      <w:r w:rsidRPr="00A963B6">
        <w:rPr>
          <w:rFonts w:ascii="Courier New" w:eastAsia="Times New Roman" w:hAnsi="Courier New" w:cs="Courier New"/>
        </w:rPr>
        <w:t xml:space="preserve">    "error": {</w:t>
      </w:r>
    </w:p>
    <w:p w14:paraId="0631FA63" w14:textId="77777777" w:rsidR="00A963B6" w:rsidRPr="00A963B6" w:rsidRDefault="00A963B6" w:rsidP="00A963B6">
      <w:pPr>
        <w:rPr>
          <w:rFonts w:ascii="Courier New" w:eastAsia="Times New Roman" w:hAnsi="Courier New" w:cs="Courier New"/>
        </w:rPr>
      </w:pPr>
      <w:r w:rsidRPr="00A963B6">
        <w:rPr>
          <w:rFonts w:ascii="Courier New" w:eastAsia="Times New Roman" w:hAnsi="Courier New" w:cs="Courier New"/>
        </w:rPr>
        <w:t xml:space="preserve">        "code": "-102",</w:t>
      </w:r>
    </w:p>
    <w:p w14:paraId="465F4962" w14:textId="77777777" w:rsidR="00A963B6" w:rsidRPr="00A963B6" w:rsidRDefault="00A963B6" w:rsidP="00A963B6">
      <w:pPr>
        <w:rPr>
          <w:rFonts w:ascii="Courier New" w:eastAsia="Times New Roman" w:hAnsi="Courier New" w:cs="Courier New"/>
        </w:rPr>
      </w:pPr>
      <w:r w:rsidRPr="00A963B6">
        <w:rPr>
          <w:rFonts w:ascii="Courier New" w:eastAsia="Times New Roman" w:hAnsi="Courier New" w:cs="Courier New"/>
        </w:rPr>
        <w:t xml:space="preserve">        "message": "Missing parameter in method call"</w:t>
      </w:r>
    </w:p>
    <w:p w14:paraId="508F0EE4" w14:textId="77777777" w:rsidR="00A963B6" w:rsidRPr="00A963B6" w:rsidRDefault="00A963B6" w:rsidP="00A963B6">
      <w:pPr>
        <w:rPr>
          <w:rFonts w:ascii="Courier New" w:eastAsia="Times New Roman" w:hAnsi="Courier New" w:cs="Courier New"/>
        </w:rPr>
      </w:pPr>
      <w:r w:rsidRPr="00A963B6">
        <w:rPr>
          <w:rFonts w:ascii="Courier New" w:eastAsia="Times New Roman" w:hAnsi="Courier New" w:cs="Courier New"/>
        </w:rPr>
        <w:t xml:space="preserve">    }</w:t>
      </w:r>
    </w:p>
    <w:p w14:paraId="1B3B15F3" w14:textId="77777777" w:rsidR="00A963B6" w:rsidRPr="00A963B6" w:rsidRDefault="00A963B6" w:rsidP="00A963B6">
      <w:pPr>
        <w:rPr>
          <w:rFonts w:ascii="Courier New" w:hAnsi="Courier New" w:cs="Courier New"/>
        </w:rPr>
      </w:pPr>
      <w:r w:rsidRPr="00A963B6">
        <w:rPr>
          <w:rFonts w:ascii="Courier New" w:eastAsia="Times New Roman" w:hAnsi="Courier New" w:cs="Courier New"/>
        </w:rPr>
        <w:t>}</w:t>
      </w:r>
    </w:p>
    <w:p w14:paraId="44C5CBF1" w14:textId="77777777" w:rsidR="00A963B6" w:rsidRDefault="00A963B6" w:rsidP="00A277A5">
      <w:pPr>
        <w:rPr>
          <w:rFonts w:eastAsia="Times New Roman"/>
        </w:rPr>
      </w:pPr>
    </w:p>
    <w:p w14:paraId="732DAD05" w14:textId="77777777" w:rsidR="006721E5" w:rsidRDefault="00705707" w:rsidP="00A277A5">
      <w:pPr>
        <w:rPr>
          <w:rFonts w:eastAsia="Times New Roman"/>
        </w:rPr>
      </w:pPr>
      <w:r>
        <w:rPr>
          <w:rFonts w:eastAsia="Times New Roman"/>
        </w:rPr>
        <w:t xml:space="preserve">Some APIs require auth_token. You can get </w:t>
      </w:r>
      <w:r w:rsidR="006721E5">
        <w:rPr>
          <w:rFonts w:eastAsia="Times New Roman"/>
        </w:rPr>
        <w:t xml:space="preserve">the </w:t>
      </w:r>
      <w:r>
        <w:rPr>
          <w:rFonts w:eastAsia="Times New Roman"/>
        </w:rPr>
        <w:t xml:space="preserve">auth_token from the </w:t>
      </w:r>
      <w:r w:rsidR="006721E5">
        <w:rPr>
          <w:rFonts w:eastAsia="Times New Roman"/>
        </w:rPr>
        <w:t>GetUserAuthToken API.</w:t>
      </w:r>
      <w:r>
        <w:rPr>
          <w:rFonts w:eastAsia="Times New Roman"/>
        </w:rPr>
        <w:t xml:space="preserve"> If you do not pass the auth_token, wherever it is required, you would be getting an error message like:</w:t>
      </w:r>
    </w:p>
    <w:p w14:paraId="3A539C2B" w14:textId="77777777" w:rsidR="00705707" w:rsidRDefault="00705707" w:rsidP="00A277A5">
      <w:pPr>
        <w:rPr>
          <w:rFonts w:eastAsia="Times New Roman"/>
        </w:rPr>
      </w:pPr>
    </w:p>
    <w:p w14:paraId="349AE122" w14:textId="77777777" w:rsidR="00705707" w:rsidRPr="00705707" w:rsidRDefault="00705707" w:rsidP="00705707">
      <w:pPr>
        <w:rPr>
          <w:rFonts w:ascii="Courier New" w:eastAsia="Times New Roman" w:hAnsi="Courier New" w:cs="Courier New"/>
        </w:rPr>
      </w:pPr>
      <w:r w:rsidRPr="00705707">
        <w:rPr>
          <w:rFonts w:ascii="Courier New" w:eastAsia="Times New Roman" w:hAnsi="Courier New" w:cs="Courier New"/>
        </w:rPr>
        <w:t>{</w:t>
      </w:r>
    </w:p>
    <w:p w14:paraId="34BBA214" w14:textId="77777777" w:rsidR="00705707" w:rsidRPr="00705707" w:rsidRDefault="00705707" w:rsidP="00705707">
      <w:pPr>
        <w:rPr>
          <w:rFonts w:ascii="Courier New" w:eastAsia="Times New Roman" w:hAnsi="Courier New" w:cs="Courier New"/>
        </w:rPr>
      </w:pPr>
      <w:r w:rsidRPr="00705707">
        <w:rPr>
          <w:rFonts w:ascii="Courier New" w:eastAsia="Times New Roman" w:hAnsi="Courier New" w:cs="Courier New"/>
        </w:rPr>
        <w:t xml:space="preserve">    "status": -1,</w:t>
      </w:r>
    </w:p>
    <w:p w14:paraId="1D45B31B" w14:textId="77777777" w:rsidR="00705707" w:rsidRPr="00705707" w:rsidRDefault="00705707" w:rsidP="00705707">
      <w:pPr>
        <w:rPr>
          <w:rFonts w:ascii="Courier New" w:eastAsia="Times New Roman" w:hAnsi="Courier New" w:cs="Courier New"/>
        </w:rPr>
      </w:pPr>
      <w:r w:rsidRPr="00705707">
        <w:rPr>
          <w:rFonts w:ascii="Courier New" w:eastAsia="Times New Roman" w:hAnsi="Courier New" w:cs="Courier New"/>
        </w:rPr>
        <w:t xml:space="preserve">    "message": "Method call failed the API Authentication",</w:t>
      </w:r>
    </w:p>
    <w:p w14:paraId="15F4E47C" w14:textId="77777777" w:rsidR="00705707" w:rsidRPr="00705707" w:rsidRDefault="00705707" w:rsidP="00705707">
      <w:pPr>
        <w:rPr>
          <w:rFonts w:ascii="Courier New" w:eastAsia="Times New Roman" w:hAnsi="Courier New" w:cs="Courier New"/>
        </w:rPr>
      </w:pPr>
      <w:r w:rsidRPr="00705707">
        <w:rPr>
          <w:rFonts w:ascii="Courier New" w:eastAsia="Times New Roman" w:hAnsi="Courier New" w:cs="Courier New"/>
        </w:rPr>
        <w:t xml:space="preserve">    "error": {</w:t>
      </w:r>
    </w:p>
    <w:p w14:paraId="6EEE1C12" w14:textId="77777777" w:rsidR="00705707" w:rsidRPr="00705707" w:rsidRDefault="00705707" w:rsidP="00705707">
      <w:pPr>
        <w:rPr>
          <w:rFonts w:ascii="Courier New" w:eastAsia="Times New Roman" w:hAnsi="Courier New" w:cs="Courier New"/>
        </w:rPr>
      </w:pPr>
      <w:r w:rsidRPr="00705707">
        <w:rPr>
          <w:rFonts w:ascii="Courier New" w:eastAsia="Times New Roman" w:hAnsi="Courier New" w:cs="Courier New"/>
        </w:rPr>
        <w:t xml:space="preserve">        "code": -101,</w:t>
      </w:r>
    </w:p>
    <w:p w14:paraId="3FB7D321" w14:textId="77777777" w:rsidR="00705707" w:rsidRPr="00705707" w:rsidRDefault="00705707" w:rsidP="00705707">
      <w:pPr>
        <w:rPr>
          <w:rFonts w:ascii="Courier New" w:eastAsia="Times New Roman" w:hAnsi="Courier New" w:cs="Courier New"/>
        </w:rPr>
      </w:pPr>
      <w:r w:rsidRPr="00705707">
        <w:rPr>
          <w:rFonts w:ascii="Courier New" w:eastAsia="Times New Roman" w:hAnsi="Courier New" w:cs="Courier New"/>
        </w:rPr>
        <w:t xml:space="preserve">        "message": "Method call failed the API Authentication."</w:t>
      </w:r>
    </w:p>
    <w:p w14:paraId="0A2B64BF" w14:textId="77777777" w:rsidR="00705707" w:rsidRPr="00705707" w:rsidRDefault="00705707" w:rsidP="00705707">
      <w:pPr>
        <w:rPr>
          <w:rFonts w:ascii="Courier New" w:eastAsia="Times New Roman" w:hAnsi="Courier New" w:cs="Courier New"/>
        </w:rPr>
      </w:pPr>
      <w:r w:rsidRPr="00705707">
        <w:rPr>
          <w:rFonts w:ascii="Courier New" w:eastAsia="Times New Roman" w:hAnsi="Courier New" w:cs="Courier New"/>
        </w:rPr>
        <w:t xml:space="preserve">    }</w:t>
      </w:r>
    </w:p>
    <w:p w14:paraId="3DC49900" w14:textId="77777777" w:rsidR="00705707" w:rsidRPr="00705707" w:rsidRDefault="00705707" w:rsidP="00705707">
      <w:pPr>
        <w:rPr>
          <w:rFonts w:ascii="Courier New" w:eastAsia="Times New Roman" w:hAnsi="Courier New" w:cs="Courier New"/>
        </w:rPr>
      </w:pPr>
      <w:r w:rsidRPr="00705707">
        <w:rPr>
          <w:rFonts w:ascii="Courier New" w:eastAsia="Times New Roman" w:hAnsi="Courier New" w:cs="Courier New"/>
        </w:rPr>
        <w:t>}</w:t>
      </w:r>
    </w:p>
    <w:p w14:paraId="3A2E75E2" w14:textId="77777777" w:rsidR="006721E5" w:rsidRDefault="006721E5" w:rsidP="00A277A5">
      <w:pPr>
        <w:rPr>
          <w:rFonts w:eastAsia="Times New Roman"/>
        </w:rPr>
      </w:pPr>
    </w:p>
    <w:p w14:paraId="236D339F" w14:textId="77777777" w:rsidR="006721E5" w:rsidRDefault="006721E5" w:rsidP="00A277A5">
      <w:pPr>
        <w:rPr>
          <w:rFonts w:eastAsia="Times New Roman"/>
        </w:rPr>
      </w:pPr>
    </w:p>
    <w:p w14:paraId="2F623068" w14:textId="77777777" w:rsidR="00564223" w:rsidRDefault="00A963B6" w:rsidP="00A277A5">
      <w:pPr>
        <w:rPr>
          <w:rFonts w:eastAsia="Times New Roman"/>
        </w:rPr>
      </w:pPr>
      <w:r>
        <w:rPr>
          <w:rFonts w:eastAsia="Times New Roman"/>
        </w:rPr>
        <w:t>A</w:t>
      </w:r>
      <w:r w:rsidR="00564223">
        <w:rPr>
          <w:rFonts w:eastAsia="Times New Roman"/>
        </w:rPr>
        <w:t xml:space="preserve">PI call response returns a JSON response. Each API response has a status key. status = 0 indicates that the API call succeeded and status =-1 indicates that the API call failed. If an API call was successful, the result is returned in the result key of the response. A response also has a message key </w:t>
      </w:r>
      <w:r>
        <w:rPr>
          <w:rFonts w:eastAsia="Times New Roman"/>
        </w:rPr>
        <w:t xml:space="preserve">but that </w:t>
      </w:r>
      <w:r w:rsidR="00564223">
        <w:rPr>
          <w:rFonts w:eastAsia="Times New Roman"/>
        </w:rPr>
        <w:lastRenderedPageBreak/>
        <w:t xml:space="preserve">should be ignored, as in the later versions of the API, a more structured error key is returned that has code and message keys in it.  </w:t>
      </w:r>
      <w:r>
        <w:rPr>
          <w:rFonts w:eastAsia="Times New Roman"/>
        </w:rPr>
        <w:t>For handling</w:t>
      </w:r>
      <w:r w:rsidR="00564223">
        <w:rPr>
          <w:rFonts w:eastAsia="Times New Roman"/>
        </w:rPr>
        <w:t xml:space="preserve"> the errors, please use error key instead of the message. </w:t>
      </w:r>
    </w:p>
    <w:p w14:paraId="64E7D0DC" w14:textId="77777777" w:rsidR="00564223" w:rsidRDefault="00564223" w:rsidP="00A277A5">
      <w:pPr>
        <w:rPr>
          <w:rFonts w:eastAsia="Times New Roman"/>
        </w:rPr>
      </w:pPr>
    </w:p>
    <w:p w14:paraId="2C4461EA" w14:textId="77777777" w:rsidR="004B7AA0" w:rsidRDefault="004B7AA0" w:rsidP="00BB4945">
      <w:pPr>
        <w:pStyle w:val="Heading1"/>
        <w:rPr>
          <w:shd w:val="clear" w:color="auto" w:fill="FFFFFF"/>
        </w:rPr>
      </w:pPr>
      <w:r>
        <w:rPr>
          <w:shd w:val="clear" w:color="auto" w:fill="FFFFFF"/>
        </w:rPr>
        <w:t>Web Service Test Console</w:t>
      </w:r>
    </w:p>
    <w:p w14:paraId="566D0741" w14:textId="77777777" w:rsidR="004B7AA0" w:rsidRPr="004B7AA0" w:rsidRDefault="004B7AA0"/>
    <w:p w14:paraId="2FBC19C3" w14:textId="77777777" w:rsidR="004B7AA0" w:rsidRDefault="004B7AA0" w:rsidP="004B7AA0">
      <w:pPr>
        <w:shd w:val="clear" w:color="auto" w:fill="FFFFFF"/>
        <w:rPr>
          <w:color w:val="222222"/>
        </w:rPr>
      </w:pPr>
      <w:r>
        <w:rPr>
          <w:color w:val="222222"/>
        </w:rPr>
        <w:t>You can see these web services in action by going to this URL:</w:t>
      </w:r>
    </w:p>
    <w:p w14:paraId="5E351CD0" w14:textId="77777777" w:rsidR="004B7AA0" w:rsidRDefault="00795C79" w:rsidP="004B7AA0">
      <w:pPr>
        <w:shd w:val="clear" w:color="auto" w:fill="FFFFFF"/>
        <w:rPr>
          <w:color w:val="222222"/>
        </w:rPr>
      </w:pPr>
      <w:hyperlink r:id="rId9" w:tgtFrame="_blank" w:history="1">
        <w:r w:rsidR="004B7AA0">
          <w:rPr>
            <w:rStyle w:val="Hyperlink"/>
            <w:color w:val="1155CC"/>
          </w:rPr>
          <w:t>http://neatostaging.rajatogo.com/wstest/</w:t>
        </w:r>
      </w:hyperlink>
    </w:p>
    <w:p w14:paraId="369F42A3" w14:textId="77777777" w:rsidR="004B7AA0" w:rsidRDefault="004B7AA0" w:rsidP="004B7AA0">
      <w:pPr>
        <w:shd w:val="clear" w:color="auto" w:fill="FFFFFF"/>
        <w:rPr>
          <w:color w:val="222222"/>
        </w:rPr>
      </w:pPr>
    </w:p>
    <w:p w14:paraId="16CC3059" w14:textId="77777777" w:rsidR="004B7AA0" w:rsidRDefault="004B7AA0" w:rsidP="004B7AA0">
      <w:pPr>
        <w:shd w:val="clear" w:color="auto" w:fill="FFFFFF"/>
        <w:rPr>
          <w:color w:val="222222"/>
        </w:rPr>
      </w:pPr>
      <w:r>
        <w:rPr>
          <w:color w:val="222222"/>
        </w:rPr>
        <w:t>This web service test console is split into 5 web service sections and 1 utility section. Each web service section, lists out the web services related to a specific component like User, Robot etc.</w:t>
      </w:r>
    </w:p>
    <w:p w14:paraId="32678499" w14:textId="77777777" w:rsidR="004B7AA0" w:rsidRDefault="004B7AA0" w:rsidP="004B7AA0">
      <w:pPr>
        <w:shd w:val="clear" w:color="auto" w:fill="FFFFFF"/>
        <w:rPr>
          <w:color w:val="222222"/>
        </w:rPr>
      </w:pPr>
    </w:p>
    <w:p w14:paraId="4856B93F" w14:textId="77777777" w:rsidR="004B7AA0" w:rsidRDefault="004B7AA0" w:rsidP="004B7AA0">
      <w:pPr>
        <w:shd w:val="clear" w:color="auto" w:fill="FFFFFF"/>
        <w:rPr>
          <w:color w:val="222222"/>
        </w:rPr>
      </w:pPr>
      <w:r>
        <w:rPr>
          <w:color w:val="222222"/>
        </w:rPr>
        <w:t>Utility section is added to give out easy navigation to all the utility methods that would come handy to make web service calls. As of now it has just 1 method, that converts an image into base_64 encoded string, which can be used to test out the map related web services.</w:t>
      </w:r>
    </w:p>
    <w:p w14:paraId="420D93A8" w14:textId="77777777" w:rsidR="004B7AA0" w:rsidRDefault="004B7AA0" w:rsidP="004B7AA0">
      <w:pPr>
        <w:shd w:val="clear" w:color="auto" w:fill="FFFFFF"/>
        <w:rPr>
          <w:color w:val="222222"/>
        </w:rPr>
      </w:pPr>
    </w:p>
    <w:p w14:paraId="1DE671D8" w14:textId="69C5A42E" w:rsidR="004B7AA0" w:rsidRDefault="004B7AA0" w:rsidP="004B7AA0">
      <w:pPr>
        <w:shd w:val="clear" w:color="auto" w:fill="FFFFFF"/>
        <w:rPr>
          <w:color w:val="222222"/>
        </w:rPr>
      </w:pPr>
      <w:r>
        <w:rPr>
          <w:color w:val="222222"/>
        </w:rPr>
        <w:t>This test console acts as a web consumer of the web services. You can pass on the parameters as mentioned in the UI and it would invoke the relevant API.</w:t>
      </w:r>
    </w:p>
    <w:p w14:paraId="2CAA2ED5" w14:textId="77777777" w:rsidR="004B7AA0" w:rsidRDefault="004B7AA0" w:rsidP="004B7AA0">
      <w:pPr>
        <w:shd w:val="clear" w:color="auto" w:fill="FFFFFF"/>
        <w:rPr>
          <w:color w:val="222222"/>
        </w:rPr>
      </w:pPr>
    </w:p>
    <w:p w14:paraId="17D3602C" w14:textId="77777777" w:rsidR="004B7AA0" w:rsidRDefault="004B7AA0" w:rsidP="004B7AA0">
      <w:pPr>
        <w:shd w:val="clear" w:color="auto" w:fill="FFFFFF"/>
        <w:rPr>
          <w:color w:val="222222"/>
        </w:rPr>
      </w:pPr>
      <w:r>
        <w:rPr>
          <w:color w:val="222222"/>
        </w:rPr>
        <w:t>If you want to see more details about the APIs, click on the "Expand all" button at the top right corner and it would show you details about the web services. Also if you want to try out the APIs with another API key, you can specify it at the top of each page and click on "Apply API Key" button.</w:t>
      </w:r>
    </w:p>
    <w:p w14:paraId="231D33B4" w14:textId="77777777" w:rsidR="004B7AA0" w:rsidRDefault="004B7AA0" w:rsidP="004B7AA0">
      <w:pPr>
        <w:shd w:val="clear" w:color="auto" w:fill="FFFFFF"/>
        <w:rPr>
          <w:color w:val="222222"/>
        </w:rPr>
      </w:pPr>
    </w:p>
    <w:p w14:paraId="32555150" w14:textId="77777777" w:rsidR="004B7AA0" w:rsidRDefault="004B7AA0" w:rsidP="004B7AA0">
      <w:pPr>
        <w:shd w:val="clear" w:color="auto" w:fill="FFFFFF"/>
        <w:rPr>
          <w:color w:val="222222"/>
        </w:rPr>
      </w:pPr>
      <w:r>
        <w:rPr>
          <w:color w:val="222222"/>
        </w:rPr>
        <w:t>A sample web service call from this test console looks like:</w:t>
      </w:r>
    </w:p>
    <w:p w14:paraId="0E1D4A80" w14:textId="77777777" w:rsidR="003F5899" w:rsidRDefault="003F5899" w:rsidP="004B7AA0">
      <w:pPr>
        <w:shd w:val="clear" w:color="auto" w:fill="FFFFFF"/>
        <w:rPr>
          <w:color w:val="222222"/>
        </w:rPr>
      </w:pPr>
    </w:p>
    <w:p w14:paraId="14BFBB36" w14:textId="77777777" w:rsidR="003F5899" w:rsidRDefault="003F5899" w:rsidP="004B7AA0">
      <w:pPr>
        <w:shd w:val="clear" w:color="auto" w:fill="FFFFFF"/>
        <w:rPr>
          <w:color w:val="222222"/>
        </w:rPr>
      </w:pPr>
      <w:r w:rsidRPr="00BB4945">
        <w:rPr>
          <w:noProof/>
          <w:color w:val="222222"/>
        </w:rPr>
        <w:drawing>
          <wp:inline distT="0" distB="0" distL="0" distR="0" wp14:anchorId="465A27B4" wp14:editId="0BB20CC5">
            <wp:extent cx="5943600" cy="1138555"/>
            <wp:effectExtent l="19050" t="0" r="0" b="0"/>
            <wp:docPr id="3" name="Picture 2" descr="wstest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testconsole.png"/>
                    <pic:cNvPicPr/>
                  </pic:nvPicPr>
                  <pic:blipFill>
                    <a:blip r:embed="rId10"/>
                    <a:stretch>
                      <a:fillRect/>
                    </a:stretch>
                  </pic:blipFill>
                  <pic:spPr>
                    <a:xfrm>
                      <a:off x="0" y="0"/>
                      <a:ext cx="5943600" cy="1138555"/>
                    </a:xfrm>
                    <a:prstGeom prst="rect">
                      <a:avLst/>
                    </a:prstGeom>
                  </pic:spPr>
                </pic:pic>
              </a:graphicData>
            </a:graphic>
          </wp:inline>
        </w:drawing>
      </w:r>
    </w:p>
    <w:p w14:paraId="1A7DCEA0" w14:textId="77777777" w:rsidR="003F5899" w:rsidRDefault="003F5899" w:rsidP="004B7AA0">
      <w:pPr>
        <w:shd w:val="clear" w:color="auto" w:fill="FFFFFF"/>
        <w:rPr>
          <w:color w:val="222222"/>
        </w:rPr>
      </w:pPr>
    </w:p>
    <w:p w14:paraId="676C98F4" w14:textId="77777777" w:rsidR="00564223" w:rsidRPr="00564223" w:rsidRDefault="00564223" w:rsidP="00A277A5">
      <w:pPr>
        <w:rPr>
          <w:rFonts w:eastAsia="Times New Roman"/>
        </w:rPr>
      </w:pPr>
    </w:p>
    <w:p w14:paraId="4C34B7C2" w14:textId="77777777" w:rsidR="009A4E19" w:rsidRPr="00DB2F7A" w:rsidRDefault="009A4E19" w:rsidP="002E0E2A">
      <w:pPr>
        <w:pStyle w:val="Heading2"/>
        <w:rPr>
          <w:rFonts w:cs="Arial"/>
        </w:rPr>
      </w:pPr>
      <w:r w:rsidRPr="00DB2F7A">
        <w:rPr>
          <w:rFonts w:cs="Arial"/>
        </w:rPr>
        <w:t xml:space="preserve">User </w:t>
      </w:r>
      <w:r w:rsidR="002E0E2A" w:rsidRPr="00DB2F7A">
        <w:rPr>
          <w:rFonts w:cs="Arial"/>
        </w:rPr>
        <w:t>APIs</w:t>
      </w:r>
    </w:p>
    <w:p w14:paraId="1D7A75A1" w14:textId="77777777" w:rsidR="00C7640A" w:rsidRPr="00DB2F7A" w:rsidRDefault="00C7640A" w:rsidP="00C7640A">
      <w:r w:rsidRPr="00DB2F7A">
        <w:t>This section explains the API</w:t>
      </w:r>
      <w:r w:rsidR="002E4F55" w:rsidRPr="00DB2F7A">
        <w:t>s</w:t>
      </w:r>
      <w:r w:rsidRPr="00DB2F7A">
        <w:t xml:space="preserve"> related to the User creation/update and login.</w:t>
      </w:r>
    </w:p>
    <w:p w14:paraId="7DFF6765" w14:textId="77777777" w:rsidR="00C7640A" w:rsidRPr="00DB2F7A" w:rsidRDefault="00C7640A" w:rsidP="00C7640A"/>
    <w:p w14:paraId="4A2E7996" w14:textId="77777777" w:rsidR="009A4E19" w:rsidRPr="00DB2F7A" w:rsidRDefault="009A4E19" w:rsidP="002E0E2A">
      <w:pPr>
        <w:pStyle w:val="Heading4"/>
      </w:pPr>
      <w:r w:rsidRPr="00DB2F7A">
        <w:t>GetAPIVersion</w:t>
      </w:r>
    </w:p>
    <w:p w14:paraId="73FB5EE8" w14:textId="77777777" w:rsidR="00C7640A" w:rsidRPr="00DB2F7A" w:rsidRDefault="00C7640A" w:rsidP="00C7640A"/>
    <w:p w14:paraId="0D74EE4F" w14:textId="77777777" w:rsidR="003F2A12" w:rsidRPr="00DB2F7A" w:rsidRDefault="00C7640A" w:rsidP="003F2A12">
      <w:r w:rsidRPr="00DB2F7A">
        <w:t xml:space="preserve">This is a heartbeat </w:t>
      </w:r>
      <w:r w:rsidR="007B2794" w:rsidRPr="00DB2F7A">
        <w:t>API</w:t>
      </w:r>
      <w:r w:rsidRPr="00DB2F7A">
        <w:t xml:space="preserve"> to check if the backend server is alive or not.</w:t>
      </w:r>
    </w:p>
    <w:p w14:paraId="59E70246" w14:textId="77777777" w:rsidR="002E0E2A" w:rsidRPr="00DB2F7A" w:rsidRDefault="00C7640A" w:rsidP="009A4E19">
      <w:pPr>
        <w:rPr>
          <w:rFonts w:eastAsia="Times New Roman"/>
        </w:rPr>
      </w:pPr>
      <w:r w:rsidRPr="00DB2F7A">
        <w:rPr>
          <w:rFonts w:eastAsia="Times New Roman"/>
        </w:rPr>
        <w:tab/>
      </w:r>
    </w:p>
    <w:p w14:paraId="0E4F0C67" w14:textId="77777777" w:rsidR="00C7640A" w:rsidRDefault="00795C79" w:rsidP="00A963B6">
      <w:pPr>
        <w:rPr>
          <w:rFonts w:eastAsia="Times New Roman"/>
        </w:rPr>
      </w:pPr>
      <w:hyperlink r:id="rId11" w:history="1">
        <w:r w:rsidR="003B6AF2" w:rsidRPr="00DB2F7A">
          <w:rPr>
            <w:rStyle w:val="Hyperlink"/>
            <w:rFonts w:eastAsia="Times New Roman"/>
          </w:rPr>
          <w:t>http://neatostaging.rajatogo.com/</w:t>
        </w:r>
        <w:r w:rsidR="00C7640A" w:rsidRPr="00DB2F7A">
          <w:rPr>
            <w:rStyle w:val="Hyperlink"/>
            <w:rFonts w:eastAsia="Times New Roman"/>
          </w:rPr>
          <w:t>api/rest/json?method=site.get_api_version</w:t>
        </w:r>
      </w:hyperlink>
    </w:p>
    <w:p w14:paraId="099B7E26" w14:textId="77777777" w:rsidR="00A963B6" w:rsidRDefault="00A963B6" w:rsidP="00DB2F7A">
      <w:pPr>
        <w:rPr>
          <w:rFonts w:eastAsia="Times New Roman"/>
        </w:rPr>
      </w:pPr>
    </w:p>
    <w:p w14:paraId="2D432A28" w14:textId="77777777" w:rsidR="009A4E19" w:rsidRPr="00E92836" w:rsidRDefault="009A4E19" w:rsidP="00A963B6">
      <w:pPr>
        <w:rPr>
          <w:rFonts w:eastAsia="Times New Roman"/>
          <w:b/>
        </w:rPr>
      </w:pPr>
      <w:r w:rsidRPr="00E92836">
        <w:rPr>
          <w:rFonts w:eastAsia="Times New Roman"/>
          <w:b/>
        </w:rPr>
        <w:t>Parameters</w:t>
      </w:r>
    </w:p>
    <w:p w14:paraId="04B51CC6" w14:textId="77777777" w:rsidR="00E92836" w:rsidRPr="00E92836" w:rsidRDefault="00E92836" w:rsidP="00E92836">
      <w:pPr>
        <w:rPr>
          <w:rFonts w:eastAsia="Times New Roman"/>
        </w:rPr>
      </w:pPr>
      <w:r w:rsidRPr="00E92836">
        <w:rPr>
          <w:rFonts w:eastAsia="Times New Roman"/>
        </w:rPr>
        <w:t>api_key, your API key</w:t>
      </w:r>
    </w:p>
    <w:p w14:paraId="331D7C0C" w14:textId="77777777" w:rsidR="00A963B6" w:rsidRDefault="00A963B6" w:rsidP="00A963B6">
      <w:pPr>
        <w:rPr>
          <w:rFonts w:eastAsia="Times New Roman"/>
        </w:rPr>
      </w:pPr>
    </w:p>
    <w:p w14:paraId="0D2CA0F8" w14:textId="77777777" w:rsidR="00A963B6" w:rsidRPr="00DB2F7A" w:rsidRDefault="00A963B6" w:rsidP="00DB2F7A"/>
    <w:p w14:paraId="0427FDF3" w14:textId="77777777" w:rsidR="00A963B6" w:rsidRPr="00E92836" w:rsidRDefault="009A4E19" w:rsidP="00DB2F7A">
      <w:pPr>
        <w:rPr>
          <w:rFonts w:eastAsia="Times New Roman"/>
          <w:b/>
        </w:rPr>
      </w:pPr>
      <w:r w:rsidRPr="00E92836">
        <w:rPr>
          <w:rFonts w:eastAsia="Times New Roman"/>
          <w:b/>
        </w:rPr>
        <w:t>Success Response</w:t>
      </w:r>
    </w:p>
    <w:p w14:paraId="0D45FB11" w14:textId="77777777" w:rsidR="00A963B6" w:rsidRPr="00A963B6" w:rsidRDefault="00A963B6" w:rsidP="00A963B6">
      <w:pPr>
        <w:rPr>
          <w:rFonts w:ascii="Courier New" w:eastAsia="Times New Roman" w:hAnsi="Courier New" w:cs="Courier New"/>
        </w:rPr>
      </w:pPr>
      <w:r w:rsidRPr="00A963B6">
        <w:rPr>
          <w:rFonts w:ascii="Courier New" w:eastAsia="Times New Roman" w:hAnsi="Courier New" w:cs="Courier New"/>
        </w:rPr>
        <w:t>{</w:t>
      </w:r>
    </w:p>
    <w:p w14:paraId="50BD7FF6" w14:textId="77777777" w:rsidR="00A963B6" w:rsidRPr="00A963B6" w:rsidRDefault="00A963B6" w:rsidP="00A963B6">
      <w:pPr>
        <w:rPr>
          <w:rFonts w:ascii="Courier New" w:eastAsia="Times New Roman" w:hAnsi="Courier New" w:cs="Courier New"/>
        </w:rPr>
      </w:pPr>
      <w:r w:rsidRPr="00A963B6">
        <w:rPr>
          <w:rFonts w:ascii="Courier New" w:eastAsia="Times New Roman" w:hAnsi="Courier New" w:cs="Courier New"/>
        </w:rPr>
        <w:t xml:space="preserve">    "status": 0,</w:t>
      </w:r>
    </w:p>
    <w:p w14:paraId="10E2D078" w14:textId="77777777" w:rsidR="00A963B6" w:rsidRPr="00A963B6" w:rsidRDefault="00A963B6" w:rsidP="00A963B6">
      <w:pPr>
        <w:rPr>
          <w:rFonts w:ascii="Courier New" w:eastAsia="Times New Roman" w:hAnsi="Courier New" w:cs="Courier New"/>
        </w:rPr>
      </w:pPr>
      <w:r w:rsidRPr="00A963B6">
        <w:rPr>
          <w:rFonts w:ascii="Courier New" w:eastAsia="Times New Roman" w:hAnsi="Courier New" w:cs="Courier New"/>
        </w:rPr>
        <w:t xml:space="preserve">    "result": "1"</w:t>
      </w:r>
    </w:p>
    <w:p w14:paraId="686445BC" w14:textId="77777777" w:rsidR="00A963B6" w:rsidRDefault="00A963B6" w:rsidP="00A963B6">
      <w:pPr>
        <w:rPr>
          <w:rFonts w:eastAsia="Times New Roman"/>
        </w:rPr>
      </w:pPr>
      <w:r w:rsidRPr="00A963B6">
        <w:rPr>
          <w:rFonts w:ascii="Courier New" w:eastAsia="Times New Roman" w:hAnsi="Courier New" w:cs="Courier New"/>
        </w:rPr>
        <w:t>}</w:t>
      </w:r>
    </w:p>
    <w:p w14:paraId="69D43BB3" w14:textId="77777777" w:rsidR="009A4E19" w:rsidRPr="00DB2F7A" w:rsidRDefault="009A4E19" w:rsidP="002E0E2A">
      <w:pPr>
        <w:pStyle w:val="Heading4"/>
      </w:pPr>
      <w:r w:rsidRPr="00DB2F7A">
        <w:t>CheckForUpgrades</w:t>
      </w:r>
    </w:p>
    <w:p w14:paraId="0E032C47" w14:textId="77777777" w:rsidR="002E0E2A" w:rsidRPr="00DB2F7A" w:rsidRDefault="002E0E2A" w:rsidP="009A4E19">
      <w:pPr>
        <w:rPr>
          <w:rFonts w:eastAsia="Times New Roman"/>
        </w:rPr>
      </w:pPr>
    </w:p>
    <w:p w14:paraId="2AC66900" w14:textId="77777777" w:rsidR="007B2794" w:rsidRPr="00DB2F7A" w:rsidRDefault="00A27643" w:rsidP="007B2794">
      <w:pPr>
        <w:rPr>
          <w:rFonts w:eastAsia="Times New Roman"/>
        </w:rPr>
      </w:pPr>
      <w:r w:rsidRPr="00DB2F7A">
        <w:rPr>
          <w:rFonts w:eastAsia="Times New Roman"/>
        </w:rPr>
        <w:t>This</w:t>
      </w:r>
      <w:r w:rsidR="007B2794" w:rsidRPr="00DB2F7A">
        <w:rPr>
          <w:rFonts w:eastAsia="Times New Roman"/>
        </w:rPr>
        <w:t xml:space="preserve"> API </w:t>
      </w:r>
      <w:r w:rsidRPr="00DB2F7A">
        <w:rPr>
          <w:rFonts w:eastAsia="Times New Roman"/>
        </w:rPr>
        <w:t xml:space="preserve">is used to </w:t>
      </w:r>
      <w:r w:rsidR="009A4E19" w:rsidRPr="00DB2F7A">
        <w:rPr>
          <w:rFonts w:eastAsia="Times New Roman"/>
        </w:rPr>
        <w:t xml:space="preserve">get </w:t>
      </w:r>
      <w:r w:rsidRPr="00DB2F7A">
        <w:rPr>
          <w:rFonts w:eastAsia="Times New Roman"/>
        </w:rPr>
        <w:t xml:space="preserve">latest “eligible” SmartApp </w:t>
      </w:r>
      <w:r w:rsidR="009A4E19" w:rsidRPr="00DB2F7A">
        <w:rPr>
          <w:rFonts w:eastAsia="Times New Roman"/>
        </w:rPr>
        <w:t>version</w:t>
      </w:r>
      <w:r w:rsidRPr="00DB2F7A">
        <w:rPr>
          <w:rFonts w:eastAsia="Times New Roman"/>
        </w:rPr>
        <w:t>s,based on the OS, OS version and the current version number that the SmartApp is on</w:t>
      </w:r>
      <w:r w:rsidR="007B2794" w:rsidRPr="00DB2F7A">
        <w:rPr>
          <w:rFonts w:eastAsia="Times New Roman"/>
        </w:rPr>
        <w:t>.</w:t>
      </w:r>
      <w:r w:rsidR="009A4E19" w:rsidRPr="00DB2F7A">
        <w:br/>
      </w:r>
    </w:p>
    <w:p w14:paraId="18B6EA3D" w14:textId="77777777" w:rsidR="007B2794" w:rsidRPr="00A963B6" w:rsidRDefault="00795C79" w:rsidP="00A963B6">
      <w:pPr>
        <w:rPr>
          <w:rFonts w:eastAsia="Times New Roman"/>
        </w:rPr>
      </w:pPr>
      <w:hyperlink r:id="rId12" w:history="1">
        <w:r w:rsidR="003B6AF2" w:rsidRPr="00A963B6">
          <w:rPr>
            <w:rStyle w:val="Hyperlink"/>
            <w:rFonts w:eastAsia="Times New Roman"/>
          </w:rPr>
          <w:t>http://neatostaging.rajatogo.com/</w:t>
        </w:r>
        <w:r w:rsidR="009A4E19" w:rsidRPr="00A963B6">
          <w:rPr>
            <w:rStyle w:val="Hyperlink"/>
            <w:rFonts w:eastAsia="Times New Roman"/>
          </w:rPr>
          <w:t>api/rest/json?method=user.check_for_upgrades</w:t>
        </w:r>
      </w:hyperlink>
    </w:p>
    <w:p w14:paraId="3C44D358" w14:textId="77777777" w:rsidR="00E92836" w:rsidRDefault="00E92836" w:rsidP="00A963B6">
      <w:pPr>
        <w:rPr>
          <w:rFonts w:eastAsia="Times New Roman"/>
        </w:rPr>
      </w:pPr>
    </w:p>
    <w:p w14:paraId="376C9EC0" w14:textId="77777777" w:rsidR="009A4E19" w:rsidRPr="00E92836" w:rsidDel="00FB6F4B" w:rsidRDefault="009A4E19" w:rsidP="00A963B6">
      <w:pPr>
        <w:rPr>
          <w:del w:id="9" w:author="Admin1" w:date="2014-03-26T15:51:00Z"/>
          <w:rFonts w:eastAsia="Times New Roman"/>
          <w:b/>
        </w:rPr>
      </w:pPr>
      <w:r w:rsidRPr="00E92836">
        <w:rPr>
          <w:rFonts w:eastAsia="Times New Roman"/>
          <w:b/>
        </w:rPr>
        <w:t>Parameters</w:t>
      </w:r>
    </w:p>
    <w:p w14:paraId="00E879A1" w14:textId="77777777" w:rsidR="00FB6F4B" w:rsidRPr="00FB6F4B" w:rsidRDefault="00FB6F4B">
      <w:pPr>
        <w:rPr>
          <w:ins w:id="10" w:author="Admin1" w:date="2014-03-26T15:51:00Z"/>
          <w:rFonts w:eastAsia="Times New Roman"/>
          <w:rPrChange w:id="11" w:author="Admin1" w:date="2014-03-26T15:51:00Z">
            <w:rPr>
              <w:ins w:id="12" w:author="Admin1" w:date="2014-03-26T15:51:00Z"/>
              <w:rFonts w:ascii="Times New Roman" w:eastAsia="Times New Roman" w:hAnsi="Times New Roman" w:cs="Times New Roman"/>
              <w:color w:val="000000"/>
              <w:sz w:val="27"/>
              <w:szCs w:val="27"/>
            </w:rPr>
          </w:rPrChange>
        </w:rPr>
        <w:pPrChange w:id="13" w:author="Admin1" w:date="2014-03-26T15:51:00Z">
          <w:pPr>
            <w:numPr>
              <w:numId w:val="48"/>
            </w:numPr>
            <w:shd w:val="clear" w:color="auto" w:fill="F5F5F5"/>
            <w:tabs>
              <w:tab w:val="num" w:pos="720"/>
            </w:tabs>
            <w:spacing w:before="100" w:beforeAutospacing="1" w:after="100" w:afterAutospacing="1" w:line="240" w:lineRule="auto"/>
            <w:ind w:left="720" w:hanging="360"/>
          </w:pPr>
        </w:pPrChange>
      </w:pPr>
      <w:ins w:id="14" w:author="Admin1" w:date="2014-03-26T15:51:00Z">
        <w:r w:rsidRPr="00FB6F4B">
          <w:rPr>
            <w:rFonts w:eastAsia="Times New Roman"/>
            <w:rPrChange w:id="15" w:author="Admin1" w:date="2014-03-26T15:51:00Z">
              <w:rPr>
                <w:rFonts w:ascii="Times New Roman" w:eastAsia="Times New Roman" w:hAnsi="Times New Roman" w:cs="Times New Roman"/>
                <w:b/>
                <w:bCs/>
                <w:color w:val="000000"/>
                <w:sz w:val="27"/>
                <w:szCs w:val="27"/>
              </w:rPr>
            </w:rPrChange>
          </w:rPr>
          <w:t>api_key :Your API Key</w:t>
        </w:r>
      </w:ins>
    </w:p>
    <w:p w14:paraId="718EC357" w14:textId="77777777" w:rsidR="00FB6F4B" w:rsidRPr="00FB6F4B" w:rsidRDefault="00FB6F4B">
      <w:pPr>
        <w:rPr>
          <w:ins w:id="16" w:author="Admin1" w:date="2014-03-26T15:51:00Z"/>
          <w:rFonts w:eastAsia="Times New Roman"/>
          <w:rPrChange w:id="17" w:author="Admin1" w:date="2014-03-26T15:51:00Z">
            <w:rPr>
              <w:ins w:id="18" w:author="Admin1" w:date="2014-03-26T15:51:00Z"/>
              <w:rFonts w:ascii="Times New Roman" w:eastAsia="Times New Roman" w:hAnsi="Times New Roman" w:cs="Times New Roman"/>
              <w:color w:val="000000"/>
              <w:sz w:val="27"/>
              <w:szCs w:val="27"/>
            </w:rPr>
          </w:rPrChange>
        </w:rPr>
        <w:pPrChange w:id="19" w:author="Admin1" w:date="2014-03-26T15:51:00Z">
          <w:pPr>
            <w:numPr>
              <w:numId w:val="48"/>
            </w:numPr>
            <w:shd w:val="clear" w:color="auto" w:fill="F5F5F5"/>
            <w:tabs>
              <w:tab w:val="num" w:pos="720"/>
            </w:tabs>
            <w:spacing w:before="100" w:beforeAutospacing="1" w:after="100" w:afterAutospacing="1" w:line="240" w:lineRule="auto"/>
            <w:ind w:left="720" w:hanging="360"/>
          </w:pPr>
        </w:pPrChange>
      </w:pPr>
      <w:ins w:id="20" w:author="Admin1" w:date="2014-03-26T15:51:00Z">
        <w:r w:rsidRPr="00FB6F4B">
          <w:rPr>
            <w:rFonts w:eastAsia="Times New Roman"/>
            <w:rPrChange w:id="21" w:author="Admin1" w:date="2014-03-26T15:51:00Z">
              <w:rPr>
                <w:rFonts w:ascii="Times New Roman" w:eastAsia="Times New Roman" w:hAnsi="Times New Roman" w:cs="Times New Roman"/>
                <w:b/>
                <w:bCs/>
                <w:color w:val="000000"/>
                <w:sz w:val="27"/>
                <w:szCs w:val="27"/>
              </w:rPr>
            </w:rPrChange>
          </w:rPr>
          <w:t>app_id :Application ID</w:t>
        </w:r>
      </w:ins>
    </w:p>
    <w:p w14:paraId="0CE8E71B" w14:textId="77777777" w:rsidR="00FB6F4B" w:rsidRPr="00FB6F4B" w:rsidRDefault="00FB6F4B">
      <w:pPr>
        <w:rPr>
          <w:ins w:id="22" w:author="Admin1" w:date="2014-03-26T15:51:00Z"/>
          <w:rFonts w:eastAsia="Times New Roman"/>
          <w:rPrChange w:id="23" w:author="Admin1" w:date="2014-03-26T15:51:00Z">
            <w:rPr>
              <w:ins w:id="24" w:author="Admin1" w:date="2014-03-26T15:51:00Z"/>
              <w:rFonts w:ascii="Times New Roman" w:eastAsia="Times New Roman" w:hAnsi="Times New Roman" w:cs="Times New Roman"/>
              <w:color w:val="000000"/>
              <w:sz w:val="27"/>
              <w:szCs w:val="27"/>
            </w:rPr>
          </w:rPrChange>
        </w:rPr>
        <w:pPrChange w:id="25" w:author="Admin1" w:date="2014-03-26T15:51:00Z">
          <w:pPr>
            <w:numPr>
              <w:numId w:val="48"/>
            </w:numPr>
            <w:shd w:val="clear" w:color="auto" w:fill="F5F5F5"/>
            <w:tabs>
              <w:tab w:val="num" w:pos="720"/>
            </w:tabs>
            <w:spacing w:before="100" w:beforeAutospacing="1" w:after="100" w:afterAutospacing="1" w:line="240" w:lineRule="auto"/>
            <w:ind w:left="720" w:hanging="360"/>
          </w:pPr>
        </w:pPrChange>
      </w:pPr>
      <w:ins w:id="26" w:author="Admin1" w:date="2014-03-26T15:51:00Z">
        <w:r w:rsidRPr="00FB6F4B">
          <w:rPr>
            <w:rFonts w:eastAsia="Times New Roman"/>
            <w:rPrChange w:id="27" w:author="Admin1" w:date="2014-03-26T15:51:00Z">
              <w:rPr>
                <w:rFonts w:ascii="Times New Roman" w:eastAsia="Times New Roman" w:hAnsi="Times New Roman" w:cs="Times New Roman"/>
                <w:b/>
                <w:bCs/>
                <w:color w:val="000000"/>
                <w:sz w:val="27"/>
                <w:szCs w:val="27"/>
              </w:rPr>
            </w:rPrChange>
          </w:rPr>
          <w:t>current_appversion :Application version on device (Optional)</w:t>
        </w:r>
      </w:ins>
    </w:p>
    <w:p w14:paraId="5DF6B778" w14:textId="77777777" w:rsidR="00FB6F4B" w:rsidRPr="00FB6F4B" w:rsidRDefault="00FB6F4B">
      <w:pPr>
        <w:rPr>
          <w:ins w:id="28" w:author="Admin1" w:date="2014-03-26T15:51:00Z"/>
          <w:rFonts w:eastAsia="Times New Roman"/>
          <w:rPrChange w:id="29" w:author="Admin1" w:date="2014-03-26T15:51:00Z">
            <w:rPr>
              <w:ins w:id="30" w:author="Admin1" w:date="2014-03-26T15:51:00Z"/>
              <w:rFonts w:ascii="Times New Roman" w:eastAsia="Times New Roman" w:hAnsi="Times New Roman" w:cs="Times New Roman"/>
              <w:color w:val="000000"/>
              <w:sz w:val="27"/>
              <w:szCs w:val="27"/>
            </w:rPr>
          </w:rPrChange>
        </w:rPr>
        <w:pPrChange w:id="31" w:author="Admin1" w:date="2014-03-26T15:51:00Z">
          <w:pPr>
            <w:numPr>
              <w:numId w:val="48"/>
            </w:numPr>
            <w:shd w:val="clear" w:color="auto" w:fill="F5F5F5"/>
            <w:tabs>
              <w:tab w:val="num" w:pos="720"/>
            </w:tabs>
            <w:spacing w:before="100" w:beforeAutospacing="1" w:after="100" w:afterAutospacing="1" w:line="240" w:lineRule="auto"/>
            <w:ind w:left="720" w:hanging="360"/>
          </w:pPr>
        </w:pPrChange>
      </w:pPr>
      <w:ins w:id="32" w:author="Admin1" w:date="2014-03-26T15:51:00Z">
        <w:r w:rsidRPr="00FB6F4B">
          <w:rPr>
            <w:rFonts w:eastAsia="Times New Roman"/>
            <w:rPrChange w:id="33" w:author="Admin1" w:date="2014-03-26T15:51:00Z">
              <w:rPr>
                <w:rFonts w:ascii="Times New Roman" w:eastAsia="Times New Roman" w:hAnsi="Times New Roman" w:cs="Times New Roman"/>
                <w:b/>
                <w:bCs/>
                <w:color w:val="000000"/>
                <w:sz w:val="27"/>
                <w:szCs w:val="27"/>
              </w:rPr>
            </w:rPrChange>
          </w:rPr>
          <w:t>os_type :Operating system on device (Optional)</w:t>
        </w:r>
      </w:ins>
    </w:p>
    <w:p w14:paraId="5CE96D6E" w14:textId="77777777" w:rsidR="00FB6F4B" w:rsidRPr="00FB6F4B" w:rsidRDefault="00FB6F4B">
      <w:pPr>
        <w:rPr>
          <w:ins w:id="34" w:author="Admin1" w:date="2014-03-26T15:51:00Z"/>
          <w:rFonts w:eastAsia="Times New Roman"/>
          <w:rPrChange w:id="35" w:author="Admin1" w:date="2014-03-26T15:51:00Z">
            <w:rPr>
              <w:ins w:id="36" w:author="Admin1" w:date="2014-03-26T15:51:00Z"/>
              <w:rFonts w:ascii="Times New Roman" w:eastAsia="Times New Roman" w:hAnsi="Times New Roman" w:cs="Times New Roman"/>
              <w:color w:val="000000"/>
              <w:sz w:val="27"/>
              <w:szCs w:val="27"/>
            </w:rPr>
          </w:rPrChange>
        </w:rPr>
        <w:pPrChange w:id="37" w:author="Admin1" w:date="2014-03-26T15:51:00Z">
          <w:pPr>
            <w:numPr>
              <w:numId w:val="48"/>
            </w:numPr>
            <w:shd w:val="clear" w:color="auto" w:fill="F5F5F5"/>
            <w:tabs>
              <w:tab w:val="num" w:pos="720"/>
            </w:tabs>
            <w:spacing w:before="100" w:beforeAutospacing="1" w:after="100" w:afterAutospacing="1" w:line="240" w:lineRule="auto"/>
            <w:ind w:left="720" w:hanging="360"/>
          </w:pPr>
        </w:pPrChange>
      </w:pPr>
      <w:ins w:id="38" w:author="Admin1" w:date="2014-03-26T15:51:00Z">
        <w:r w:rsidRPr="00FB6F4B">
          <w:rPr>
            <w:rFonts w:eastAsia="Times New Roman"/>
            <w:rPrChange w:id="39" w:author="Admin1" w:date="2014-03-26T15:51:00Z">
              <w:rPr>
                <w:rFonts w:ascii="Times New Roman" w:eastAsia="Times New Roman" w:hAnsi="Times New Roman" w:cs="Times New Roman"/>
                <w:b/>
                <w:bCs/>
                <w:color w:val="000000"/>
                <w:sz w:val="27"/>
                <w:szCs w:val="27"/>
              </w:rPr>
            </w:rPrChange>
          </w:rPr>
          <w:t>os_version :Operating system version on device (Optional)</w:t>
        </w:r>
      </w:ins>
    </w:p>
    <w:p w14:paraId="5D13060A" w14:textId="57FCDD67" w:rsidR="00E92836" w:rsidRPr="00E92836" w:rsidDel="00FB6F4B" w:rsidRDefault="00E92836" w:rsidP="00E92836">
      <w:pPr>
        <w:rPr>
          <w:del w:id="40" w:author="Admin1" w:date="2014-03-26T15:51:00Z"/>
          <w:rFonts w:eastAsia="Times New Roman"/>
        </w:rPr>
      </w:pPr>
      <w:del w:id="41" w:author="Admin1" w:date="2014-03-26T15:51:00Z">
        <w:r w:rsidRPr="00E92836" w:rsidDel="00FB6F4B">
          <w:rPr>
            <w:rFonts w:eastAsia="Times New Roman"/>
          </w:rPr>
          <w:delText>api_key, your API key</w:delText>
        </w:r>
      </w:del>
    </w:p>
    <w:p w14:paraId="3DDB82C0" w14:textId="399C0C6A" w:rsidR="00E92836" w:rsidRPr="00E92836" w:rsidDel="00FB6F4B" w:rsidRDefault="00E92836" w:rsidP="00E92836">
      <w:pPr>
        <w:rPr>
          <w:del w:id="42" w:author="Admin1" w:date="2014-03-26T15:51:00Z"/>
          <w:rFonts w:eastAsia="Times New Roman"/>
        </w:rPr>
      </w:pPr>
      <w:del w:id="43" w:author="Admin1" w:date="2014-03-26T15:51:00Z">
        <w:r w:rsidRPr="00E92836" w:rsidDel="00FB6F4B">
          <w:rPr>
            <w:rFonts w:eastAsia="Times New Roman" w:cs="Courier New"/>
          </w:rPr>
          <w:delText>app_id</w:delText>
        </w:r>
        <w:r w:rsidRPr="00E92836" w:rsidDel="00FB6F4B">
          <w:rPr>
            <w:rFonts w:eastAsia="Times New Roman"/>
          </w:rPr>
          <w:delText>, Name of the user</w:delText>
        </w:r>
      </w:del>
    </w:p>
    <w:p w14:paraId="2933E6C7" w14:textId="5B956B70" w:rsidR="00E92836" w:rsidRPr="00E92836" w:rsidDel="00FB6F4B" w:rsidRDefault="00E92836" w:rsidP="00E92836">
      <w:pPr>
        <w:rPr>
          <w:del w:id="44" w:author="Admin1" w:date="2014-03-26T15:51:00Z"/>
          <w:rFonts w:eastAsia="Times New Roman"/>
        </w:rPr>
      </w:pPr>
      <w:del w:id="45" w:author="Admin1" w:date="2014-03-26T15:51:00Z">
        <w:r w:rsidRPr="00E92836" w:rsidDel="00FB6F4B">
          <w:rPr>
            <w:rFonts w:eastAsia="Times New Roman" w:cs="Courier New"/>
          </w:rPr>
          <w:delText>current_appversion</w:delText>
        </w:r>
        <w:r w:rsidRPr="00E92836" w:rsidDel="00FB6F4B">
          <w:rPr>
            <w:rFonts w:eastAsia="Times New Roman"/>
          </w:rPr>
          <w:delText>, Email of the user</w:delText>
        </w:r>
      </w:del>
    </w:p>
    <w:p w14:paraId="472930C4" w14:textId="6AEFEACE" w:rsidR="00E92836" w:rsidRPr="00E92836" w:rsidDel="00FB6F4B" w:rsidRDefault="00E92836" w:rsidP="00E92836">
      <w:pPr>
        <w:rPr>
          <w:del w:id="46" w:author="Admin1" w:date="2014-03-26T15:51:00Z"/>
          <w:rFonts w:eastAsia="Times New Roman"/>
        </w:rPr>
      </w:pPr>
      <w:del w:id="47" w:author="Admin1" w:date="2014-03-26T15:51:00Z">
        <w:r w:rsidRPr="00E92836" w:rsidDel="00FB6F4B">
          <w:rPr>
            <w:rFonts w:eastAsia="Times New Roman"/>
          </w:rPr>
          <w:delText>os_type, Password of the user. It does not need to be unique.</w:delText>
        </w:r>
      </w:del>
    </w:p>
    <w:p w14:paraId="1240AC31" w14:textId="5A5B701A" w:rsidR="00E92836" w:rsidRPr="006537ED" w:rsidDel="00FB6F4B" w:rsidRDefault="00E92836" w:rsidP="00E92836">
      <w:pPr>
        <w:rPr>
          <w:del w:id="48" w:author="Admin1" w:date="2014-03-26T15:51:00Z"/>
          <w:rFonts w:eastAsia="Times New Roman"/>
        </w:rPr>
      </w:pPr>
      <w:del w:id="49" w:author="Admin1" w:date="2014-03-26T15:51:00Z">
        <w:r w:rsidRPr="00E92836" w:rsidDel="00FB6F4B">
          <w:rPr>
            <w:rFonts w:eastAsia="Times New Roman"/>
          </w:rPr>
          <w:delText>os_version, Native OR Facebook (OR Google etc)</w:delText>
        </w:r>
        <w:r w:rsidR="00AB13FA" w:rsidDel="00FB6F4B">
          <w:rPr>
            <w:rFonts w:eastAsia="Times New Roman"/>
          </w:rPr>
          <w:delText xml:space="preserve"> </w:delText>
        </w:r>
      </w:del>
    </w:p>
    <w:p w14:paraId="561A973C" w14:textId="77777777" w:rsidR="00A963B6" w:rsidRDefault="00A963B6" w:rsidP="001C3279">
      <w:pPr>
        <w:rPr>
          <w:rFonts w:eastAsia="Times New Roman"/>
        </w:rPr>
      </w:pPr>
    </w:p>
    <w:p w14:paraId="5528C4EB" w14:textId="77777777" w:rsidR="009A4E19" w:rsidRPr="00E92836" w:rsidRDefault="009A4E19" w:rsidP="00A963B6">
      <w:pPr>
        <w:rPr>
          <w:rFonts w:eastAsia="Times New Roman"/>
          <w:b/>
        </w:rPr>
      </w:pPr>
      <w:r w:rsidRPr="00E92836">
        <w:rPr>
          <w:rFonts w:eastAsia="Times New Roman"/>
          <w:b/>
        </w:rPr>
        <w:t>Success Responses</w:t>
      </w:r>
    </w:p>
    <w:p w14:paraId="18174955" w14:textId="77777777" w:rsidR="00A963B6" w:rsidRPr="001C3279" w:rsidRDefault="00A963B6" w:rsidP="00A963B6">
      <w:pPr>
        <w:rPr>
          <w:rFonts w:ascii="Courier New" w:eastAsia="Times New Roman" w:hAnsi="Courier New" w:cs="Courier New"/>
        </w:rPr>
      </w:pPr>
      <w:r w:rsidRPr="001C3279">
        <w:rPr>
          <w:rFonts w:ascii="Courier New" w:eastAsia="Times New Roman" w:hAnsi="Courier New" w:cs="Courier New"/>
        </w:rPr>
        <w:t>{</w:t>
      </w:r>
    </w:p>
    <w:p w14:paraId="5065132D" w14:textId="77777777" w:rsidR="00A963B6" w:rsidRPr="001C3279" w:rsidRDefault="00A963B6" w:rsidP="00A963B6">
      <w:pPr>
        <w:rPr>
          <w:rFonts w:ascii="Courier New" w:eastAsia="Times New Roman" w:hAnsi="Courier New" w:cs="Courier New"/>
        </w:rPr>
      </w:pPr>
      <w:r w:rsidRPr="001C3279">
        <w:rPr>
          <w:rFonts w:ascii="Courier New" w:eastAsia="Times New Roman" w:hAnsi="Courier New" w:cs="Courier New"/>
        </w:rPr>
        <w:t xml:space="preserve">    "status": 0,</w:t>
      </w:r>
    </w:p>
    <w:p w14:paraId="509D8242" w14:textId="77777777" w:rsidR="00A963B6" w:rsidRPr="001C3279" w:rsidRDefault="00A963B6" w:rsidP="00A963B6">
      <w:pPr>
        <w:rPr>
          <w:rFonts w:ascii="Courier New" w:eastAsia="Times New Roman" w:hAnsi="Courier New" w:cs="Courier New"/>
        </w:rPr>
      </w:pPr>
      <w:r w:rsidRPr="001C3279">
        <w:rPr>
          <w:rFonts w:ascii="Courier New" w:eastAsia="Times New Roman" w:hAnsi="Courier New" w:cs="Courier New"/>
        </w:rPr>
        <w:t xml:space="preserve">    "result": {</w:t>
      </w:r>
    </w:p>
    <w:p w14:paraId="459B00CF" w14:textId="77777777" w:rsidR="00A963B6" w:rsidRPr="001C3279" w:rsidRDefault="00A963B6" w:rsidP="00A963B6">
      <w:pPr>
        <w:rPr>
          <w:rFonts w:ascii="Courier New" w:eastAsia="Times New Roman" w:hAnsi="Courier New" w:cs="Courier New"/>
        </w:rPr>
      </w:pPr>
      <w:r w:rsidRPr="001C3279">
        <w:rPr>
          <w:rFonts w:ascii="Courier New" w:eastAsia="Times New Roman" w:hAnsi="Courier New" w:cs="Courier New"/>
        </w:rPr>
        <w:t xml:space="preserve">        "current_app_version": "1.0.0.1",</w:t>
      </w:r>
    </w:p>
    <w:p w14:paraId="667ACF14" w14:textId="77777777" w:rsidR="00A963B6" w:rsidRPr="001C3279" w:rsidRDefault="00A963B6" w:rsidP="00A963B6">
      <w:pPr>
        <w:rPr>
          <w:rFonts w:ascii="Courier New" w:eastAsia="Times New Roman" w:hAnsi="Courier New" w:cs="Courier New"/>
        </w:rPr>
      </w:pPr>
      <w:r w:rsidRPr="001C3279">
        <w:rPr>
          <w:rFonts w:ascii="Courier New" w:eastAsia="Times New Roman" w:hAnsi="Courier New" w:cs="Courier New"/>
        </w:rPr>
        <w:t xml:space="preserve">        "latest_version": "0.5.1.00",</w:t>
      </w:r>
    </w:p>
    <w:p w14:paraId="10670FDB" w14:textId="77777777" w:rsidR="00A963B6" w:rsidRPr="001C3279" w:rsidRDefault="00A963B6" w:rsidP="00A963B6">
      <w:pPr>
        <w:rPr>
          <w:rFonts w:ascii="Courier New" w:eastAsia="Times New Roman" w:hAnsi="Courier New" w:cs="Courier New"/>
        </w:rPr>
      </w:pPr>
      <w:r w:rsidRPr="001C3279">
        <w:rPr>
          <w:rFonts w:ascii="Courier New" w:eastAsia="Times New Roman" w:hAnsi="Courier New" w:cs="Courier New"/>
        </w:rPr>
        <w:t xml:space="preserve">        "latest_version_url": "http://rajatogo.com/public_shared/</w:t>
      </w:r>
      <w:r w:rsidR="003E7C26">
        <w:rPr>
          <w:rFonts w:ascii="Courier New" w:eastAsia="Times New Roman" w:hAnsi="Courier New" w:cs="Courier New"/>
        </w:rPr>
        <w:t>NeatoSmartApp</w:t>
      </w:r>
      <w:r w:rsidRPr="001C3279">
        <w:rPr>
          <w:rFonts w:ascii="Courier New" w:eastAsia="Times New Roman" w:hAnsi="Courier New" w:cs="Courier New"/>
        </w:rPr>
        <w:t>.apk",</w:t>
      </w:r>
    </w:p>
    <w:p w14:paraId="5CD7F303" w14:textId="77777777" w:rsidR="00A963B6" w:rsidRPr="001C3279" w:rsidRDefault="00A963B6" w:rsidP="00A963B6">
      <w:pPr>
        <w:rPr>
          <w:rFonts w:ascii="Courier New" w:eastAsia="Times New Roman" w:hAnsi="Courier New" w:cs="Courier New"/>
        </w:rPr>
      </w:pPr>
      <w:r w:rsidRPr="001C3279">
        <w:rPr>
          <w:rFonts w:ascii="Courier New" w:eastAsia="Times New Roman" w:hAnsi="Courier New" w:cs="Courier New"/>
        </w:rPr>
        <w:t xml:space="preserve">        "upgrade_status": "0"</w:t>
      </w:r>
    </w:p>
    <w:p w14:paraId="6392AB9B" w14:textId="77777777" w:rsidR="00A963B6" w:rsidRPr="001C3279" w:rsidRDefault="00A963B6" w:rsidP="00A963B6">
      <w:pPr>
        <w:rPr>
          <w:rFonts w:ascii="Courier New" w:eastAsia="Times New Roman" w:hAnsi="Courier New" w:cs="Courier New"/>
        </w:rPr>
      </w:pPr>
      <w:r w:rsidRPr="001C3279">
        <w:rPr>
          <w:rFonts w:ascii="Courier New" w:eastAsia="Times New Roman" w:hAnsi="Courier New" w:cs="Courier New"/>
        </w:rPr>
        <w:t xml:space="preserve">    }</w:t>
      </w:r>
    </w:p>
    <w:p w14:paraId="0CCE3A45" w14:textId="77777777" w:rsidR="00A963B6" w:rsidRPr="001C3279" w:rsidRDefault="00A963B6" w:rsidP="00A963B6">
      <w:pPr>
        <w:rPr>
          <w:rFonts w:ascii="Courier New" w:eastAsia="Times New Roman" w:hAnsi="Courier New" w:cs="Courier New"/>
        </w:rPr>
      </w:pPr>
      <w:r w:rsidRPr="001C3279">
        <w:rPr>
          <w:rFonts w:ascii="Courier New" w:eastAsia="Times New Roman" w:hAnsi="Courier New" w:cs="Courier New"/>
        </w:rPr>
        <w:t>}</w:t>
      </w:r>
    </w:p>
    <w:p w14:paraId="5E9E1E30" w14:textId="77777777" w:rsidR="002E0E2A" w:rsidRPr="00DB2F7A" w:rsidRDefault="002E0E2A" w:rsidP="00A963B6">
      <w:pPr>
        <w:pStyle w:val="ListParagraph"/>
        <w:ind w:left="1080"/>
        <w:rPr>
          <w:rFonts w:eastAsia="Times New Roman"/>
        </w:rPr>
      </w:pPr>
    </w:p>
    <w:p w14:paraId="57CDAE9B" w14:textId="5E386CA0" w:rsidR="00A963B6" w:rsidRPr="00DB2F7A" w:rsidRDefault="009A4E19" w:rsidP="00A963B6">
      <w:pPr>
        <w:rPr>
          <w:rFonts w:eastAsia="Times New Roman"/>
        </w:rPr>
      </w:pPr>
      <w:r w:rsidRPr="00E92836">
        <w:rPr>
          <w:rFonts w:eastAsia="Times New Roman"/>
          <w:b/>
        </w:rPr>
        <w:t>Failure Responses</w:t>
      </w:r>
    </w:p>
    <w:p w14:paraId="08B046DB" w14:textId="77777777" w:rsidR="007B2794" w:rsidRPr="00E92836" w:rsidRDefault="009A4E19" w:rsidP="00A963B6">
      <w:pPr>
        <w:rPr>
          <w:rFonts w:eastAsia="Times New Roman"/>
          <w:i/>
        </w:rPr>
      </w:pPr>
      <w:r w:rsidRPr="00E92836">
        <w:rPr>
          <w:rFonts w:eastAsia="Times New Roman"/>
          <w:i/>
        </w:rPr>
        <w:t>If Application details not found for given ID</w:t>
      </w:r>
      <w:r w:rsidR="00A963B6" w:rsidRPr="00E92836">
        <w:rPr>
          <w:rFonts w:eastAsia="Times New Roman"/>
          <w:i/>
        </w:rPr>
        <w:t>:</w:t>
      </w:r>
    </w:p>
    <w:p w14:paraId="6D9AEB2A" w14:textId="77777777" w:rsidR="001C3279" w:rsidRPr="001C3279" w:rsidRDefault="001C3279" w:rsidP="001C3279">
      <w:pPr>
        <w:rPr>
          <w:rFonts w:ascii="Courier New" w:eastAsia="Times New Roman" w:hAnsi="Courier New" w:cs="Courier New"/>
        </w:rPr>
      </w:pPr>
      <w:r w:rsidRPr="001C3279">
        <w:rPr>
          <w:rFonts w:ascii="Courier New" w:eastAsia="Times New Roman" w:hAnsi="Courier New" w:cs="Courier New"/>
        </w:rPr>
        <w:t>{</w:t>
      </w:r>
    </w:p>
    <w:p w14:paraId="6B3C9F85" w14:textId="77777777" w:rsidR="001C3279" w:rsidRPr="001C3279" w:rsidRDefault="001C3279" w:rsidP="001C3279">
      <w:pPr>
        <w:rPr>
          <w:rFonts w:ascii="Courier New" w:eastAsia="Times New Roman" w:hAnsi="Courier New" w:cs="Courier New"/>
        </w:rPr>
      </w:pPr>
      <w:r w:rsidRPr="001C3279">
        <w:rPr>
          <w:rFonts w:ascii="Courier New" w:eastAsia="Times New Roman" w:hAnsi="Courier New" w:cs="Courier New"/>
        </w:rPr>
        <w:t xml:space="preserve">    "status": -1,</w:t>
      </w:r>
    </w:p>
    <w:p w14:paraId="0FC09580" w14:textId="77777777" w:rsidR="001C3279" w:rsidRPr="001C3279" w:rsidRDefault="001C3279" w:rsidP="001C3279">
      <w:pPr>
        <w:rPr>
          <w:rFonts w:ascii="Courier New" w:eastAsia="Times New Roman" w:hAnsi="Courier New" w:cs="Courier New"/>
        </w:rPr>
      </w:pPr>
      <w:r w:rsidRPr="001C3279">
        <w:rPr>
          <w:rFonts w:ascii="Courier New" w:eastAsia="Times New Roman" w:hAnsi="Courier New" w:cs="Courier New"/>
        </w:rPr>
        <w:t xml:space="preserve">    "message": "App Id does not exist.",</w:t>
      </w:r>
    </w:p>
    <w:p w14:paraId="6A33FD6E" w14:textId="77777777" w:rsidR="001C3279" w:rsidRPr="001C3279" w:rsidRDefault="001C3279" w:rsidP="001C3279">
      <w:pPr>
        <w:rPr>
          <w:rFonts w:ascii="Courier New" w:eastAsia="Times New Roman" w:hAnsi="Courier New" w:cs="Courier New"/>
        </w:rPr>
      </w:pPr>
      <w:r w:rsidRPr="001C3279">
        <w:rPr>
          <w:rFonts w:ascii="Courier New" w:eastAsia="Times New Roman" w:hAnsi="Courier New" w:cs="Courier New"/>
        </w:rPr>
        <w:t xml:space="preserve">    "error": {</w:t>
      </w:r>
    </w:p>
    <w:p w14:paraId="678E4C0F" w14:textId="77777777" w:rsidR="001C3279" w:rsidRPr="001C3279" w:rsidRDefault="001C3279" w:rsidP="001C3279">
      <w:pPr>
        <w:rPr>
          <w:rFonts w:ascii="Courier New" w:eastAsia="Times New Roman" w:hAnsi="Courier New" w:cs="Courier New"/>
        </w:rPr>
      </w:pPr>
      <w:r w:rsidRPr="001C3279">
        <w:rPr>
          <w:rFonts w:ascii="Courier New" w:eastAsia="Times New Roman" w:hAnsi="Courier New" w:cs="Courier New"/>
        </w:rPr>
        <w:t xml:space="preserve">        "code": "-103",</w:t>
      </w:r>
    </w:p>
    <w:p w14:paraId="5908D941" w14:textId="77777777" w:rsidR="001C3279" w:rsidRPr="001C3279" w:rsidRDefault="001C3279" w:rsidP="001C3279">
      <w:pPr>
        <w:rPr>
          <w:rFonts w:ascii="Courier New" w:eastAsia="Times New Roman" w:hAnsi="Courier New" w:cs="Courier New"/>
        </w:rPr>
      </w:pPr>
      <w:r w:rsidRPr="001C3279">
        <w:rPr>
          <w:rFonts w:ascii="Courier New" w:eastAsia="Times New Roman" w:hAnsi="Courier New" w:cs="Courier New"/>
        </w:rPr>
        <w:t xml:space="preserve">        "message": "App Id does not exist."</w:t>
      </w:r>
    </w:p>
    <w:p w14:paraId="43836B7A" w14:textId="77777777" w:rsidR="001C3279" w:rsidRPr="001C3279" w:rsidRDefault="001C3279" w:rsidP="001C3279">
      <w:pPr>
        <w:rPr>
          <w:rFonts w:ascii="Courier New" w:eastAsia="Times New Roman" w:hAnsi="Courier New" w:cs="Courier New"/>
        </w:rPr>
      </w:pPr>
      <w:r w:rsidRPr="001C3279">
        <w:rPr>
          <w:rFonts w:ascii="Courier New" w:eastAsia="Times New Roman" w:hAnsi="Courier New" w:cs="Courier New"/>
        </w:rPr>
        <w:t xml:space="preserve">    }</w:t>
      </w:r>
    </w:p>
    <w:p w14:paraId="23BF117F" w14:textId="77777777" w:rsidR="001C3279" w:rsidRPr="001C3279" w:rsidRDefault="001C3279" w:rsidP="001C3279">
      <w:pPr>
        <w:rPr>
          <w:rFonts w:ascii="Courier New" w:eastAsia="Times New Roman" w:hAnsi="Courier New" w:cs="Courier New"/>
        </w:rPr>
      </w:pPr>
      <w:r w:rsidRPr="001C3279">
        <w:rPr>
          <w:rFonts w:ascii="Courier New" w:eastAsia="Times New Roman" w:hAnsi="Courier New" w:cs="Courier New"/>
        </w:rPr>
        <w:t>}</w:t>
      </w:r>
    </w:p>
    <w:p w14:paraId="740EF75F" w14:textId="77777777" w:rsidR="007B2794" w:rsidRPr="00A963B6" w:rsidRDefault="007B2794" w:rsidP="001C3279">
      <w:pPr>
        <w:ind w:firstLine="720"/>
        <w:rPr>
          <w:rFonts w:ascii="Courier New" w:eastAsia="Times New Roman" w:hAnsi="Courier New" w:cs="Courier New"/>
        </w:rPr>
      </w:pPr>
    </w:p>
    <w:p w14:paraId="7D34E73A" w14:textId="77777777" w:rsidR="00A963B6" w:rsidRDefault="00A963B6" w:rsidP="00A963B6">
      <w:pPr>
        <w:ind w:firstLine="720"/>
        <w:rPr>
          <w:rFonts w:eastAsia="Times New Roman"/>
        </w:rPr>
      </w:pPr>
    </w:p>
    <w:p w14:paraId="30CA465B" w14:textId="77777777" w:rsidR="009126DA" w:rsidRPr="00A963B6" w:rsidRDefault="009126DA" w:rsidP="00A963B6">
      <w:pPr>
        <w:ind w:firstLine="720"/>
        <w:rPr>
          <w:rFonts w:eastAsia="Times New Roman"/>
        </w:rPr>
      </w:pPr>
    </w:p>
    <w:p w14:paraId="719795AD" w14:textId="2CDFBE3F" w:rsidR="009A4E19" w:rsidRPr="00DB2F7A" w:rsidRDefault="009A4E19" w:rsidP="00BA056C">
      <w:pPr>
        <w:pStyle w:val="Heading4"/>
      </w:pPr>
      <w:r w:rsidRPr="00DB2F7A">
        <w:t>CreateUser</w:t>
      </w:r>
      <w:ins w:id="50" w:author="Admin1" w:date="2014-03-26T15:52:00Z">
        <w:r w:rsidR="007B1B8B">
          <w:t xml:space="preserve"> (Deprecated)</w:t>
        </w:r>
      </w:ins>
    </w:p>
    <w:p w14:paraId="5F56068E" w14:textId="77777777" w:rsidR="00BA056C" w:rsidRPr="00DB2F7A" w:rsidRDefault="00BA056C" w:rsidP="00BA056C"/>
    <w:p w14:paraId="02466768" w14:textId="77777777" w:rsidR="007B2794" w:rsidRPr="00DB2F7A" w:rsidRDefault="007B2794" w:rsidP="009A4E19">
      <w:pPr>
        <w:rPr>
          <w:rFonts w:eastAsia="Times New Roman"/>
        </w:rPr>
      </w:pPr>
      <w:r w:rsidRPr="00DB2F7A">
        <w:rPr>
          <w:rFonts w:eastAsia="Times New Roman"/>
        </w:rPr>
        <w:t xml:space="preserve">This API is used </w:t>
      </w:r>
      <w:r w:rsidR="009A4E19" w:rsidRPr="00DB2F7A">
        <w:rPr>
          <w:rFonts w:eastAsia="Times New Roman"/>
        </w:rPr>
        <w:t xml:space="preserve">to create </w:t>
      </w:r>
      <w:r w:rsidRPr="00DB2F7A">
        <w:rPr>
          <w:rFonts w:eastAsia="Times New Roman"/>
        </w:rPr>
        <w:t>a</w:t>
      </w:r>
      <w:r w:rsidR="009A4E19" w:rsidRPr="00DB2F7A">
        <w:rPr>
          <w:rFonts w:eastAsia="Times New Roman"/>
        </w:rPr>
        <w:t xml:space="preserve"> user</w:t>
      </w:r>
      <w:r w:rsidRPr="00DB2F7A">
        <w:rPr>
          <w:rFonts w:eastAsia="Times New Roman"/>
        </w:rPr>
        <w:t xml:space="preserve">.This API supports option to create user with social networking information </w:t>
      </w:r>
      <w:r w:rsidR="009A4E19" w:rsidRPr="00DB2F7A">
        <w:br/>
      </w:r>
    </w:p>
    <w:p w14:paraId="61F9B0E2" w14:textId="77777777" w:rsidR="007B2794" w:rsidRDefault="00795C79" w:rsidP="001C3279">
      <w:pPr>
        <w:rPr>
          <w:rFonts w:eastAsia="Times New Roman"/>
        </w:rPr>
      </w:pPr>
      <w:hyperlink r:id="rId13" w:history="1">
        <w:r w:rsidR="006537ED" w:rsidRPr="00AB2F08">
          <w:rPr>
            <w:rStyle w:val="Hyperlink"/>
            <w:rFonts w:eastAsia="Times New Roman"/>
          </w:rPr>
          <w:t>http://neatostaging.rajatogo.com/api/rest/json?method=user.create</w:t>
        </w:r>
      </w:hyperlink>
    </w:p>
    <w:p w14:paraId="4303BF78" w14:textId="77777777" w:rsidR="006537ED" w:rsidRPr="001C3279" w:rsidRDefault="006537ED" w:rsidP="001C3279">
      <w:pPr>
        <w:rPr>
          <w:rFonts w:eastAsia="Times New Roman"/>
        </w:rPr>
      </w:pPr>
    </w:p>
    <w:p w14:paraId="01D5489F" w14:textId="77777777" w:rsidR="009A4E19" w:rsidRPr="006537ED" w:rsidRDefault="009A4E19" w:rsidP="001C3279">
      <w:pPr>
        <w:rPr>
          <w:rFonts w:eastAsia="Times New Roman"/>
          <w:b/>
        </w:rPr>
      </w:pPr>
      <w:r w:rsidRPr="006537ED">
        <w:rPr>
          <w:rFonts w:eastAsia="Times New Roman"/>
          <w:b/>
        </w:rPr>
        <w:t>Parameters</w:t>
      </w:r>
    </w:p>
    <w:p w14:paraId="6E4FB00F" w14:textId="77777777" w:rsidR="009A4E19" w:rsidRPr="006537ED" w:rsidRDefault="009A4E19" w:rsidP="006537ED">
      <w:pPr>
        <w:rPr>
          <w:rFonts w:eastAsia="Times New Roman"/>
        </w:rPr>
      </w:pPr>
      <w:r w:rsidRPr="006537ED">
        <w:rPr>
          <w:rFonts w:eastAsia="Times New Roman"/>
        </w:rPr>
        <w:t>api_key</w:t>
      </w:r>
      <w:r w:rsidR="007B2794" w:rsidRPr="006537ED">
        <w:rPr>
          <w:rFonts w:eastAsia="Times New Roman"/>
        </w:rPr>
        <w:t xml:space="preserve">, </w:t>
      </w:r>
      <w:r w:rsidR="001E2A33" w:rsidRPr="006537ED">
        <w:rPr>
          <w:rFonts w:eastAsia="Times New Roman"/>
        </w:rPr>
        <w:t>your API key</w:t>
      </w:r>
    </w:p>
    <w:p w14:paraId="0222276A" w14:textId="77777777" w:rsidR="009A4E19" w:rsidRPr="006537ED" w:rsidRDefault="009A4E19" w:rsidP="006537ED">
      <w:pPr>
        <w:rPr>
          <w:rFonts w:eastAsia="Times New Roman"/>
        </w:rPr>
      </w:pPr>
      <w:r w:rsidRPr="006537ED">
        <w:rPr>
          <w:rFonts w:eastAsia="Times New Roman"/>
        </w:rPr>
        <w:t>name</w:t>
      </w:r>
      <w:r w:rsidR="007B2794" w:rsidRPr="006537ED">
        <w:rPr>
          <w:rFonts w:eastAsia="Times New Roman"/>
        </w:rPr>
        <w:t xml:space="preserve">, </w:t>
      </w:r>
      <w:r w:rsidRPr="006537ED">
        <w:rPr>
          <w:rFonts w:eastAsia="Times New Roman"/>
        </w:rPr>
        <w:t>Name of the user</w:t>
      </w:r>
    </w:p>
    <w:p w14:paraId="734ED091" w14:textId="77777777" w:rsidR="009A4E19" w:rsidRPr="006537ED" w:rsidRDefault="009A4E19" w:rsidP="006537ED">
      <w:pPr>
        <w:rPr>
          <w:rFonts w:eastAsia="Times New Roman"/>
        </w:rPr>
      </w:pPr>
      <w:r w:rsidRPr="006537ED">
        <w:rPr>
          <w:rFonts w:eastAsia="Times New Roman"/>
        </w:rPr>
        <w:t>email</w:t>
      </w:r>
      <w:r w:rsidR="007B2794" w:rsidRPr="006537ED">
        <w:rPr>
          <w:rFonts w:eastAsia="Times New Roman"/>
        </w:rPr>
        <w:t xml:space="preserve">, </w:t>
      </w:r>
      <w:r w:rsidRPr="006537ED">
        <w:rPr>
          <w:rFonts w:eastAsia="Times New Roman"/>
        </w:rPr>
        <w:t>Email of the user</w:t>
      </w:r>
    </w:p>
    <w:p w14:paraId="31A43A53" w14:textId="77777777" w:rsidR="009A4E19" w:rsidRPr="006537ED" w:rsidRDefault="009A4E19" w:rsidP="006537ED">
      <w:pPr>
        <w:rPr>
          <w:rFonts w:eastAsia="Times New Roman"/>
        </w:rPr>
      </w:pPr>
      <w:r w:rsidRPr="006537ED">
        <w:rPr>
          <w:rFonts w:eastAsia="Times New Roman"/>
        </w:rPr>
        <w:t>password</w:t>
      </w:r>
      <w:r w:rsidR="007B2794" w:rsidRPr="006537ED">
        <w:rPr>
          <w:rFonts w:eastAsia="Times New Roman"/>
        </w:rPr>
        <w:t xml:space="preserve">, </w:t>
      </w:r>
      <w:r w:rsidRPr="006537ED">
        <w:rPr>
          <w:rFonts w:eastAsia="Times New Roman"/>
        </w:rPr>
        <w:t>Password of the user. It does not need to be unique.</w:t>
      </w:r>
    </w:p>
    <w:p w14:paraId="045E3F13" w14:textId="77777777" w:rsidR="009A4E19" w:rsidRPr="006537ED" w:rsidRDefault="009A4E19" w:rsidP="006537ED">
      <w:pPr>
        <w:rPr>
          <w:rFonts w:eastAsia="Times New Roman"/>
        </w:rPr>
      </w:pPr>
      <w:r w:rsidRPr="006537ED">
        <w:rPr>
          <w:rFonts w:eastAsia="Times New Roman"/>
        </w:rPr>
        <w:t>account_type</w:t>
      </w:r>
      <w:r w:rsidR="007B2794" w:rsidRPr="006537ED">
        <w:rPr>
          <w:rFonts w:eastAsia="Times New Roman"/>
        </w:rPr>
        <w:t xml:space="preserve">, </w:t>
      </w:r>
      <w:r w:rsidRPr="006537ED">
        <w:rPr>
          <w:rFonts w:eastAsia="Times New Roman"/>
        </w:rPr>
        <w:t>Native OR Facebook (OR Google etc)</w:t>
      </w:r>
    </w:p>
    <w:p w14:paraId="2EA662DE" w14:textId="77777777" w:rsidR="009A4E19" w:rsidRPr="006537ED" w:rsidRDefault="009A4E19" w:rsidP="006537ED">
      <w:pPr>
        <w:rPr>
          <w:rFonts w:eastAsia="Times New Roman"/>
        </w:rPr>
      </w:pPr>
      <w:r w:rsidRPr="006537ED">
        <w:rPr>
          <w:rFonts w:eastAsia="Times New Roman"/>
        </w:rPr>
        <w:t>external_social_id</w:t>
      </w:r>
      <w:r w:rsidR="007B2794" w:rsidRPr="006537ED">
        <w:rPr>
          <w:rFonts w:eastAsia="Times New Roman"/>
        </w:rPr>
        <w:t xml:space="preserve">, </w:t>
      </w:r>
      <w:r w:rsidRPr="006537ED">
        <w:rPr>
          <w:rFonts w:eastAsia="Times New Roman"/>
        </w:rPr>
        <w:t>External Social ID (e.g. Facebook ID (numeric value) that is returned by the Facebook). This is required ONLY when the account type is NOT Native.</w:t>
      </w:r>
    </w:p>
    <w:p w14:paraId="402BA382" w14:textId="77777777" w:rsidR="006537ED" w:rsidRDefault="006537ED" w:rsidP="001C3279">
      <w:pPr>
        <w:rPr>
          <w:rFonts w:eastAsia="Times New Roman"/>
        </w:rPr>
      </w:pPr>
    </w:p>
    <w:p w14:paraId="652C894B" w14:textId="77777777" w:rsidR="006537ED" w:rsidRPr="00E92836" w:rsidRDefault="009A4E19" w:rsidP="006B57AB">
      <w:pPr>
        <w:rPr>
          <w:rFonts w:eastAsia="Times New Roman"/>
          <w:b/>
        </w:rPr>
      </w:pPr>
      <w:r w:rsidRPr="006537ED">
        <w:rPr>
          <w:rFonts w:eastAsia="Times New Roman"/>
          <w:b/>
        </w:rPr>
        <w:t>Success Response</w:t>
      </w:r>
    </w:p>
    <w:p w14:paraId="789BDEA1" w14:textId="77777777" w:rsidR="00A738EB" w:rsidRPr="00A738EB" w:rsidRDefault="00A738EB" w:rsidP="00A738EB">
      <w:pPr>
        <w:rPr>
          <w:rFonts w:ascii="Courier New" w:eastAsia="Times New Roman" w:hAnsi="Courier New" w:cs="Courier New"/>
        </w:rPr>
      </w:pPr>
      <w:r w:rsidRPr="00A738EB">
        <w:rPr>
          <w:rFonts w:ascii="Courier New" w:eastAsia="Times New Roman" w:hAnsi="Courier New" w:cs="Courier New"/>
        </w:rPr>
        <w:t>{</w:t>
      </w:r>
    </w:p>
    <w:p w14:paraId="0EB8C545" w14:textId="77777777" w:rsidR="00A738EB" w:rsidRPr="00A738EB" w:rsidRDefault="00A738EB" w:rsidP="00A738EB">
      <w:pPr>
        <w:rPr>
          <w:rFonts w:ascii="Courier New" w:eastAsia="Times New Roman" w:hAnsi="Courier New" w:cs="Courier New"/>
        </w:rPr>
      </w:pPr>
      <w:r w:rsidRPr="00A738EB">
        <w:rPr>
          <w:rFonts w:ascii="Courier New" w:eastAsia="Times New Roman" w:hAnsi="Courier New" w:cs="Courier New"/>
        </w:rPr>
        <w:t xml:space="preserve">    "status": 0,</w:t>
      </w:r>
    </w:p>
    <w:p w14:paraId="6174A86E" w14:textId="77777777" w:rsidR="00A738EB" w:rsidRPr="00A738EB" w:rsidRDefault="00A738EB" w:rsidP="00A738EB">
      <w:pPr>
        <w:rPr>
          <w:rFonts w:ascii="Courier New" w:eastAsia="Times New Roman" w:hAnsi="Courier New" w:cs="Courier New"/>
        </w:rPr>
      </w:pPr>
      <w:r w:rsidRPr="00A738EB">
        <w:rPr>
          <w:rFonts w:ascii="Courier New" w:eastAsia="Times New Roman" w:hAnsi="Courier New" w:cs="Courier New"/>
        </w:rPr>
        <w:t xml:space="preserve">    "result": {</w:t>
      </w:r>
    </w:p>
    <w:p w14:paraId="536E5EEC" w14:textId="77777777" w:rsidR="00A738EB" w:rsidRPr="00A738EB" w:rsidRDefault="00A738EB" w:rsidP="00A738EB">
      <w:pPr>
        <w:rPr>
          <w:rFonts w:ascii="Courier New" w:eastAsia="Times New Roman" w:hAnsi="Courier New" w:cs="Courier New"/>
        </w:rPr>
      </w:pPr>
      <w:r w:rsidRPr="00A738EB">
        <w:rPr>
          <w:rFonts w:ascii="Courier New" w:eastAsia="Times New Roman" w:hAnsi="Courier New" w:cs="Courier New"/>
        </w:rPr>
        <w:t xml:space="preserve">        "success": true,</w:t>
      </w:r>
    </w:p>
    <w:p w14:paraId="4C3C7134" w14:textId="77777777" w:rsidR="00A738EB" w:rsidRPr="00A738EB" w:rsidRDefault="00A738EB" w:rsidP="00A738EB">
      <w:pPr>
        <w:rPr>
          <w:rFonts w:ascii="Courier New" w:eastAsia="Times New Roman" w:hAnsi="Courier New" w:cs="Courier New"/>
        </w:rPr>
      </w:pPr>
      <w:r w:rsidRPr="00A738EB">
        <w:rPr>
          <w:rFonts w:ascii="Courier New" w:eastAsia="Times New Roman" w:hAnsi="Courier New" w:cs="Courier New"/>
        </w:rPr>
        <w:t xml:space="preserve">        "guid": 1074,</w:t>
      </w:r>
    </w:p>
    <w:p w14:paraId="45CFC031" w14:textId="77777777" w:rsidR="00A738EB" w:rsidRPr="00A738EB" w:rsidRDefault="00A738EB" w:rsidP="00A738EB">
      <w:pPr>
        <w:rPr>
          <w:rFonts w:ascii="Courier New" w:eastAsia="Times New Roman" w:hAnsi="Courier New" w:cs="Courier New"/>
        </w:rPr>
      </w:pPr>
      <w:r w:rsidRPr="00A738EB">
        <w:rPr>
          <w:rFonts w:ascii="Courier New" w:eastAsia="Times New Roman" w:hAnsi="Courier New" w:cs="Courier New"/>
        </w:rPr>
        <w:t xml:space="preserve">        "user_handle": "d8828e4ef9596dd0be3b8c4cf0de9502",</w:t>
      </w:r>
    </w:p>
    <w:p w14:paraId="4E0CEBA5" w14:textId="77777777" w:rsidR="00A738EB" w:rsidRPr="00A738EB" w:rsidRDefault="00A738EB" w:rsidP="00A738EB">
      <w:pPr>
        <w:rPr>
          <w:rFonts w:ascii="Courier New" w:eastAsia="Times New Roman" w:hAnsi="Courier New" w:cs="Courier New"/>
        </w:rPr>
      </w:pPr>
      <w:r w:rsidRPr="00A738EB">
        <w:rPr>
          <w:rFonts w:ascii="Courier New" w:eastAsia="Times New Roman" w:hAnsi="Courier New" w:cs="Courier New"/>
        </w:rPr>
        <w:t xml:space="preserve">        "validation_status": 0</w:t>
      </w:r>
    </w:p>
    <w:p w14:paraId="60B8FC98" w14:textId="77777777" w:rsidR="00A738EB" w:rsidRPr="00A738EB" w:rsidRDefault="00A738EB" w:rsidP="00A738EB">
      <w:pPr>
        <w:rPr>
          <w:rFonts w:ascii="Courier New" w:eastAsia="Times New Roman" w:hAnsi="Courier New" w:cs="Courier New"/>
        </w:rPr>
      </w:pPr>
      <w:r w:rsidRPr="00A738EB">
        <w:rPr>
          <w:rFonts w:ascii="Courier New" w:eastAsia="Times New Roman" w:hAnsi="Courier New" w:cs="Courier New"/>
        </w:rPr>
        <w:t xml:space="preserve">    }</w:t>
      </w:r>
    </w:p>
    <w:p w14:paraId="4B890395" w14:textId="4FB906EB" w:rsidR="006B57AB" w:rsidRPr="006B57AB" w:rsidRDefault="00A738EB" w:rsidP="006B57AB">
      <w:pPr>
        <w:rPr>
          <w:rFonts w:eastAsia="Times New Roman"/>
        </w:rPr>
      </w:pPr>
      <w:r w:rsidRPr="00A738EB">
        <w:rPr>
          <w:rFonts w:ascii="Courier New" w:eastAsia="Times New Roman" w:hAnsi="Courier New" w:cs="Courier New"/>
        </w:rPr>
        <w:t>}</w:t>
      </w:r>
    </w:p>
    <w:p w14:paraId="625B4411" w14:textId="77777777" w:rsidR="006B57AB" w:rsidRPr="006537ED" w:rsidRDefault="009A4E19" w:rsidP="006B57AB">
      <w:pPr>
        <w:rPr>
          <w:rFonts w:eastAsia="Times New Roman"/>
          <w:i/>
        </w:rPr>
      </w:pPr>
      <w:r w:rsidRPr="006537ED">
        <w:rPr>
          <w:rFonts w:eastAsia="Times New Roman"/>
          <w:i/>
        </w:rPr>
        <w:t>If email exist</w:t>
      </w:r>
      <w:r w:rsidR="006B57AB" w:rsidRPr="006537ED">
        <w:rPr>
          <w:rFonts w:eastAsia="Times New Roman"/>
          <w:i/>
        </w:rPr>
        <w:t>s</w:t>
      </w:r>
      <w:r w:rsidRPr="006537ED">
        <w:rPr>
          <w:rFonts w:eastAsia="Times New Roman"/>
          <w:i/>
        </w:rPr>
        <w:t xml:space="preserve"> but the social information does not exist</w:t>
      </w:r>
    </w:p>
    <w:p w14:paraId="624F3151" w14:textId="77777777" w:rsidR="00A738EB" w:rsidRPr="00A738EB" w:rsidRDefault="00A738EB" w:rsidP="00A738EB">
      <w:pPr>
        <w:rPr>
          <w:rFonts w:ascii="Courier New" w:eastAsia="Times New Roman" w:hAnsi="Courier New" w:cs="Courier New"/>
        </w:rPr>
      </w:pPr>
      <w:r w:rsidRPr="00A738EB">
        <w:rPr>
          <w:rFonts w:ascii="Courier New" w:eastAsia="Times New Roman" w:hAnsi="Courier New" w:cs="Courier New"/>
        </w:rPr>
        <w:t>{</w:t>
      </w:r>
    </w:p>
    <w:p w14:paraId="1323D4E8" w14:textId="77777777" w:rsidR="00A738EB" w:rsidRPr="00A738EB" w:rsidRDefault="00A738EB" w:rsidP="00A738EB">
      <w:pPr>
        <w:rPr>
          <w:rFonts w:ascii="Courier New" w:eastAsia="Times New Roman" w:hAnsi="Courier New" w:cs="Courier New"/>
        </w:rPr>
      </w:pPr>
      <w:r w:rsidRPr="00A738EB">
        <w:rPr>
          <w:rFonts w:ascii="Courier New" w:eastAsia="Times New Roman" w:hAnsi="Courier New" w:cs="Courier New"/>
        </w:rPr>
        <w:t xml:space="preserve">    "status": 0,</w:t>
      </w:r>
    </w:p>
    <w:p w14:paraId="60AB9202" w14:textId="77777777" w:rsidR="00A738EB" w:rsidRPr="00A738EB" w:rsidRDefault="00A738EB" w:rsidP="00A738EB">
      <w:pPr>
        <w:rPr>
          <w:rFonts w:ascii="Courier New" w:eastAsia="Times New Roman" w:hAnsi="Courier New" w:cs="Courier New"/>
        </w:rPr>
      </w:pPr>
      <w:r w:rsidRPr="00A738EB">
        <w:rPr>
          <w:rFonts w:ascii="Courier New" w:eastAsia="Times New Roman" w:hAnsi="Courier New" w:cs="Courier New"/>
        </w:rPr>
        <w:t xml:space="preserve">    "result": {</w:t>
      </w:r>
    </w:p>
    <w:p w14:paraId="310D4CBD" w14:textId="77777777" w:rsidR="00A738EB" w:rsidRPr="00A738EB" w:rsidRDefault="00A738EB" w:rsidP="00A738EB">
      <w:pPr>
        <w:rPr>
          <w:rFonts w:ascii="Courier New" w:eastAsia="Times New Roman" w:hAnsi="Courier New" w:cs="Courier New"/>
        </w:rPr>
      </w:pPr>
      <w:r w:rsidRPr="00A738EB">
        <w:rPr>
          <w:rFonts w:ascii="Courier New" w:eastAsia="Times New Roman" w:hAnsi="Courier New" w:cs="Courier New"/>
        </w:rPr>
        <w:t xml:space="preserve">        "success": true,</w:t>
      </w:r>
    </w:p>
    <w:p w14:paraId="6645CBB8" w14:textId="77777777" w:rsidR="00A738EB" w:rsidRPr="00A738EB" w:rsidRDefault="00A738EB" w:rsidP="00A738EB">
      <w:pPr>
        <w:rPr>
          <w:rFonts w:ascii="Courier New" w:eastAsia="Times New Roman" w:hAnsi="Courier New" w:cs="Courier New"/>
        </w:rPr>
      </w:pPr>
      <w:r w:rsidRPr="00A738EB">
        <w:rPr>
          <w:rFonts w:ascii="Courier New" w:eastAsia="Times New Roman" w:hAnsi="Courier New" w:cs="Courier New"/>
        </w:rPr>
        <w:t xml:space="preserve">        "guid": 55,</w:t>
      </w:r>
    </w:p>
    <w:p w14:paraId="1EA5429D" w14:textId="77777777" w:rsidR="00A738EB" w:rsidRPr="00A738EB" w:rsidRDefault="00A738EB" w:rsidP="00A738EB">
      <w:pPr>
        <w:rPr>
          <w:rFonts w:ascii="Courier New" w:eastAsia="Times New Roman" w:hAnsi="Courier New" w:cs="Courier New"/>
        </w:rPr>
      </w:pPr>
      <w:r w:rsidRPr="00A738EB">
        <w:rPr>
          <w:rFonts w:ascii="Courier New" w:eastAsia="Times New Roman" w:hAnsi="Courier New" w:cs="Courier New"/>
        </w:rPr>
        <w:t xml:space="preserve">        "message": "Merged user",</w:t>
      </w:r>
    </w:p>
    <w:p w14:paraId="44F942AC" w14:textId="77777777" w:rsidR="00A738EB" w:rsidRPr="00A738EB" w:rsidRDefault="00A738EB" w:rsidP="00A738EB">
      <w:pPr>
        <w:rPr>
          <w:rFonts w:ascii="Courier New" w:eastAsia="Times New Roman" w:hAnsi="Courier New" w:cs="Courier New"/>
        </w:rPr>
      </w:pPr>
      <w:r w:rsidRPr="00A738EB">
        <w:rPr>
          <w:rFonts w:ascii="Courier New" w:eastAsia="Times New Roman" w:hAnsi="Courier New" w:cs="Courier New"/>
        </w:rPr>
        <w:t xml:space="preserve">        "user_handle": "ce475c5c9b84938f368efe99100b2a11",</w:t>
      </w:r>
    </w:p>
    <w:p w14:paraId="297F9ED2" w14:textId="77777777" w:rsidR="00A738EB" w:rsidRPr="00A738EB" w:rsidRDefault="00A738EB" w:rsidP="00A738EB">
      <w:pPr>
        <w:rPr>
          <w:rFonts w:ascii="Courier New" w:eastAsia="Times New Roman" w:hAnsi="Courier New" w:cs="Courier New"/>
        </w:rPr>
      </w:pPr>
      <w:r w:rsidRPr="00A738EB">
        <w:rPr>
          <w:rFonts w:ascii="Courier New" w:eastAsia="Times New Roman" w:hAnsi="Courier New" w:cs="Courier New"/>
        </w:rPr>
        <w:t xml:space="preserve">        "validation_status": 0</w:t>
      </w:r>
    </w:p>
    <w:p w14:paraId="1FFCAC11" w14:textId="77777777" w:rsidR="00A738EB" w:rsidRPr="00A738EB" w:rsidRDefault="00A738EB" w:rsidP="00A738EB">
      <w:pPr>
        <w:rPr>
          <w:rFonts w:ascii="Courier New" w:eastAsia="Times New Roman" w:hAnsi="Courier New" w:cs="Courier New"/>
        </w:rPr>
      </w:pPr>
      <w:r w:rsidRPr="00A738EB">
        <w:rPr>
          <w:rFonts w:ascii="Courier New" w:eastAsia="Times New Roman" w:hAnsi="Courier New" w:cs="Courier New"/>
        </w:rPr>
        <w:t xml:space="preserve">    }</w:t>
      </w:r>
    </w:p>
    <w:p w14:paraId="3287E363" w14:textId="47F8E0FB" w:rsidR="006B57AB" w:rsidRPr="006B57AB" w:rsidRDefault="00A738EB" w:rsidP="006B57AB">
      <w:pPr>
        <w:rPr>
          <w:rFonts w:eastAsia="Times New Roman"/>
        </w:rPr>
      </w:pPr>
      <w:r w:rsidRPr="00A738EB">
        <w:rPr>
          <w:rFonts w:ascii="Courier New" w:eastAsia="Times New Roman" w:hAnsi="Courier New" w:cs="Courier New"/>
        </w:rPr>
        <w:t>}</w:t>
      </w:r>
    </w:p>
    <w:p w14:paraId="222B2B9A" w14:textId="239E5BFF" w:rsidR="003F493A" w:rsidRPr="00DB2F7A" w:rsidRDefault="006537ED" w:rsidP="006B57AB">
      <w:pPr>
        <w:rPr>
          <w:rFonts w:eastAsia="Times New Roman"/>
        </w:rPr>
      </w:pPr>
      <w:r w:rsidRPr="00DB2F7A">
        <w:rPr>
          <w:rFonts w:eastAsia="Times New Roman"/>
        </w:rPr>
        <w:t>V</w:t>
      </w:r>
      <w:r w:rsidR="003F493A" w:rsidRPr="00DB2F7A">
        <w:rPr>
          <w:rFonts w:eastAsia="Times New Roman"/>
        </w:rPr>
        <w:t>alidationstatus</w:t>
      </w:r>
      <w:r>
        <w:rPr>
          <w:rFonts w:eastAsia="Times New Roman"/>
        </w:rPr>
        <w:t>es</w:t>
      </w:r>
      <w:ins w:id="51" w:author="Admin1" w:date="2014-03-26T15:52:00Z">
        <w:r w:rsidR="00CC47AB">
          <w:rPr>
            <w:rFonts w:eastAsia="Times New Roman"/>
          </w:rPr>
          <w:t xml:space="preserve"> </w:t>
        </w:r>
      </w:ins>
      <w:r>
        <w:rPr>
          <w:rFonts w:eastAsia="Times New Roman"/>
        </w:rPr>
        <w:t xml:space="preserve">that </w:t>
      </w:r>
      <w:r w:rsidR="003F493A" w:rsidRPr="00DB2F7A">
        <w:rPr>
          <w:rFonts w:eastAsia="Times New Roman"/>
        </w:rPr>
        <w:t>you will get in response</w:t>
      </w:r>
      <w:r>
        <w:rPr>
          <w:rFonts w:eastAsia="Times New Roman"/>
        </w:rPr>
        <w:t>:</w:t>
      </w:r>
    </w:p>
    <w:p w14:paraId="6D34763A" w14:textId="77777777" w:rsidR="003F493A" w:rsidRPr="00DB2F7A" w:rsidRDefault="003F493A" w:rsidP="003F493A">
      <w:pPr>
        <w:pStyle w:val="ListParagraph"/>
        <w:numPr>
          <w:ilvl w:val="0"/>
          <w:numId w:val="15"/>
        </w:numPr>
        <w:rPr>
          <w:rFonts w:eastAsia="Times New Roman"/>
        </w:rPr>
      </w:pPr>
      <w:r w:rsidRPr="00DB2F7A">
        <w:rPr>
          <w:rFonts w:eastAsia="Times New Roman"/>
        </w:rPr>
        <w:t>validation_status = 0 , means that the account has been validated.</w:t>
      </w:r>
    </w:p>
    <w:p w14:paraId="10A8939F" w14:textId="77777777" w:rsidR="003F493A" w:rsidRPr="00DB2F7A" w:rsidRDefault="003F493A" w:rsidP="003F493A">
      <w:pPr>
        <w:pStyle w:val="ListParagraph"/>
        <w:numPr>
          <w:ilvl w:val="0"/>
          <w:numId w:val="15"/>
        </w:numPr>
        <w:rPr>
          <w:rFonts w:eastAsia="Times New Roman"/>
        </w:rPr>
      </w:pPr>
      <w:r w:rsidRPr="00DB2F7A">
        <w:rPr>
          <w:rFonts w:eastAsia="Times New Roman"/>
        </w:rPr>
        <w:t>validation_status =  -1, means that the user has not been validated, but user is still within the grace period.</w:t>
      </w:r>
    </w:p>
    <w:p w14:paraId="2E33FAAD" w14:textId="77777777" w:rsidR="003F493A" w:rsidRPr="00DB2F7A" w:rsidRDefault="003F493A" w:rsidP="003F493A">
      <w:pPr>
        <w:pStyle w:val="ListParagraph"/>
        <w:numPr>
          <w:ilvl w:val="0"/>
          <w:numId w:val="15"/>
        </w:numPr>
        <w:rPr>
          <w:rFonts w:eastAsia="Times New Roman"/>
        </w:rPr>
      </w:pPr>
      <w:r w:rsidRPr="00DB2F7A">
        <w:rPr>
          <w:rFonts w:eastAsia="Times New Roman"/>
        </w:rPr>
        <w:t>validation_status = -2  indicates that the email address has not been validated and user has exceeded the grace period too.</w:t>
      </w:r>
    </w:p>
    <w:p w14:paraId="1B24965E" w14:textId="77777777" w:rsidR="006537ED" w:rsidRDefault="006537ED" w:rsidP="006537ED">
      <w:pPr>
        <w:rPr>
          <w:rFonts w:eastAsia="Times New Roman"/>
          <w:b/>
        </w:rPr>
      </w:pPr>
    </w:p>
    <w:p w14:paraId="65A94D9E" w14:textId="77777777" w:rsidR="009A4E19" w:rsidRPr="006537ED" w:rsidRDefault="009A4E19" w:rsidP="006537ED">
      <w:pPr>
        <w:rPr>
          <w:rFonts w:eastAsia="Times New Roman"/>
          <w:b/>
        </w:rPr>
      </w:pPr>
      <w:r w:rsidRPr="006537ED">
        <w:rPr>
          <w:rFonts w:eastAsia="Times New Roman"/>
          <w:b/>
        </w:rPr>
        <w:t>Failure Responses</w:t>
      </w:r>
    </w:p>
    <w:p w14:paraId="2B138C74" w14:textId="77777777" w:rsidR="009A4E19" w:rsidRPr="006537ED" w:rsidRDefault="009A4E19" w:rsidP="006537ED">
      <w:pPr>
        <w:rPr>
          <w:rFonts w:eastAsia="Times New Roman"/>
          <w:i/>
        </w:rPr>
      </w:pPr>
      <w:r w:rsidRPr="006537ED">
        <w:rPr>
          <w:rFonts w:eastAsia="Times New Roman"/>
          <w:i/>
        </w:rPr>
        <w:t>If unsupported account type is passed:</w:t>
      </w:r>
    </w:p>
    <w:p w14:paraId="280000C1" w14:textId="77777777" w:rsidR="00A738EB" w:rsidRPr="00A738EB" w:rsidRDefault="00A738EB" w:rsidP="00A738EB">
      <w:pPr>
        <w:rPr>
          <w:rFonts w:ascii="Courier New" w:eastAsia="Times New Roman" w:hAnsi="Courier New"/>
        </w:rPr>
      </w:pPr>
      <w:r w:rsidRPr="00A738EB">
        <w:rPr>
          <w:rFonts w:ascii="Courier New" w:eastAsia="Times New Roman" w:hAnsi="Courier New"/>
        </w:rPr>
        <w:lastRenderedPageBreak/>
        <w:t>{</w:t>
      </w:r>
    </w:p>
    <w:p w14:paraId="2329B1F3" w14:textId="77777777" w:rsidR="00A738EB" w:rsidRPr="00A738EB" w:rsidRDefault="00A738EB" w:rsidP="00A738EB">
      <w:pPr>
        <w:rPr>
          <w:rFonts w:ascii="Courier New" w:eastAsia="Times New Roman" w:hAnsi="Courier New"/>
        </w:rPr>
      </w:pPr>
      <w:r w:rsidRPr="00A738EB">
        <w:rPr>
          <w:rFonts w:ascii="Courier New" w:eastAsia="Times New Roman" w:hAnsi="Courier New"/>
        </w:rPr>
        <w:t xml:space="preserve">    "status": -1,</w:t>
      </w:r>
    </w:p>
    <w:p w14:paraId="119C75D8" w14:textId="77777777" w:rsidR="00A738EB" w:rsidRPr="00A738EB" w:rsidRDefault="00A738EB" w:rsidP="00A738EB">
      <w:pPr>
        <w:rPr>
          <w:rFonts w:ascii="Courier New" w:eastAsia="Times New Roman" w:hAnsi="Courier New"/>
        </w:rPr>
      </w:pPr>
      <w:r w:rsidRPr="00A738EB">
        <w:rPr>
          <w:rFonts w:ascii="Courier New" w:eastAsia="Times New Roman" w:hAnsi="Courier New"/>
        </w:rPr>
        <w:t xml:space="preserve">    "message": "Method call failed the API Authentication",</w:t>
      </w:r>
    </w:p>
    <w:p w14:paraId="3A61ACA5" w14:textId="77777777" w:rsidR="00A738EB" w:rsidRPr="00A738EB" w:rsidRDefault="00A738EB" w:rsidP="00A738EB">
      <w:pPr>
        <w:rPr>
          <w:rFonts w:ascii="Courier New" w:eastAsia="Times New Roman" w:hAnsi="Courier New"/>
        </w:rPr>
      </w:pPr>
      <w:r w:rsidRPr="00A738EB">
        <w:rPr>
          <w:rFonts w:ascii="Courier New" w:eastAsia="Times New Roman" w:hAnsi="Courier New"/>
        </w:rPr>
        <w:t xml:space="preserve">    "error": {</w:t>
      </w:r>
    </w:p>
    <w:p w14:paraId="5029133A" w14:textId="77777777" w:rsidR="00A738EB" w:rsidRPr="00A738EB" w:rsidRDefault="00A738EB" w:rsidP="00A738EB">
      <w:pPr>
        <w:rPr>
          <w:rFonts w:ascii="Courier New" w:eastAsia="Times New Roman" w:hAnsi="Courier New"/>
        </w:rPr>
      </w:pPr>
      <w:r w:rsidRPr="00A738EB">
        <w:rPr>
          <w:rFonts w:ascii="Courier New" w:eastAsia="Times New Roman" w:hAnsi="Courier New"/>
        </w:rPr>
        <w:t xml:space="preserve">        "code": -103,</w:t>
      </w:r>
    </w:p>
    <w:p w14:paraId="52D37761" w14:textId="77777777" w:rsidR="00A738EB" w:rsidRPr="00A738EB" w:rsidRDefault="00A738EB" w:rsidP="00A738EB">
      <w:pPr>
        <w:rPr>
          <w:rFonts w:ascii="Courier New" w:eastAsia="Times New Roman" w:hAnsi="Courier New"/>
        </w:rPr>
      </w:pPr>
      <w:r w:rsidRPr="00A738EB">
        <w:rPr>
          <w:rFonts w:ascii="Courier New" w:eastAsia="Times New Roman" w:hAnsi="Courier New"/>
        </w:rPr>
        <w:t xml:space="preserve">        "message": "Account Type is NOT supported."</w:t>
      </w:r>
    </w:p>
    <w:p w14:paraId="15979FE1" w14:textId="77777777" w:rsidR="00A738EB" w:rsidRPr="00A738EB" w:rsidRDefault="00A738EB" w:rsidP="00A738EB">
      <w:pPr>
        <w:rPr>
          <w:rFonts w:ascii="Courier New" w:eastAsia="Times New Roman" w:hAnsi="Courier New"/>
        </w:rPr>
      </w:pPr>
      <w:r w:rsidRPr="00A738EB">
        <w:rPr>
          <w:rFonts w:ascii="Courier New" w:eastAsia="Times New Roman" w:hAnsi="Courier New"/>
        </w:rPr>
        <w:t xml:space="preserve">    }</w:t>
      </w:r>
    </w:p>
    <w:p w14:paraId="651A5BF3" w14:textId="5AD78736" w:rsidR="006537ED" w:rsidRPr="006537ED" w:rsidRDefault="00A738EB" w:rsidP="006537ED">
      <w:pPr>
        <w:rPr>
          <w:rFonts w:eastAsia="Times New Roman"/>
        </w:rPr>
      </w:pPr>
      <w:r w:rsidRPr="00A738EB">
        <w:rPr>
          <w:rFonts w:ascii="Courier New" w:eastAsia="Times New Roman" w:hAnsi="Courier New"/>
        </w:rPr>
        <w:t>}</w:t>
      </w:r>
    </w:p>
    <w:p w14:paraId="3D56DA0A" w14:textId="77777777" w:rsidR="007C5ACD" w:rsidRDefault="007C5ACD" w:rsidP="006537ED">
      <w:pPr>
        <w:rPr>
          <w:rFonts w:eastAsia="Times New Roman"/>
          <w:i/>
        </w:rPr>
      </w:pPr>
    </w:p>
    <w:p w14:paraId="3F4676EF" w14:textId="77777777" w:rsidR="009A4E19" w:rsidRPr="006537ED" w:rsidRDefault="009A4E19" w:rsidP="006537ED">
      <w:pPr>
        <w:rPr>
          <w:rFonts w:eastAsia="Times New Roman"/>
          <w:i/>
        </w:rPr>
      </w:pPr>
      <w:r w:rsidRPr="006537ED">
        <w:rPr>
          <w:rFonts w:eastAsia="Times New Roman"/>
          <w:i/>
        </w:rPr>
        <w:t xml:space="preserve">If </w:t>
      </w:r>
      <w:r w:rsidR="006537ED" w:rsidRPr="006537ED">
        <w:rPr>
          <w:rFonts w:eastAsia="Times New Roman"/>
          <w:i/>
        </w:rPr>
        <w:t>e</w:t>
      </w:r>
      <w:r w:rsidRPr="006537ED">
        <w:rPr>
          <w:rFonts w:eastAsia="Times New Roman"/>
          <w:i/>
        </w:rPr>
        <w:t xml:space="preserve">mail </w:t>
      </w:r>
      <w:r w:rsidR="00A27643" w:rsidRPr="006537ED">
        <w:rPr>
          <w:rFonts w:eastAsia="Times New Roman"/>
          <w:i/>
        </w:rPr>
        <w:t>is not</w:t>
      </w:r>
      <w:r w:rsidRPr="006537ED">
        <w:rPr>
          <w:rFonts w:eastAsia="Times New Roman"/>
          <w:i/>
        </w:rPr>
        <w:t xml:space="preserve"> valid</w:t>
      </w:r>
    </w:p>
    <w:p w14:paraId="0D4D79C2" w14:textId="77777777" w:rsidR="00A738EB" w:rsidRPr="00A738EB" w:rsidRDefault="00A738EB" w:rsidP="00A738EB">
      <w:pPr>
        <w:rPr>
          <w:rFonts w:ascii="Courier New" w:eastAsia="Times New Roman" w:hAnsi="Courier New"/>
        </w:rPr>
      </w:pPr>
      <w:r w:rsidRPr="00A738EB">
        <w:rPr>
          <w:rFonts w:ascii="Courier New" w:eastAsia="Times New Roman" w:hAnsi="Courier New"/>
        </w:rPr>
        <w:t>{</w:t>
      </w:r>
    </w:p>
    <w:p w14:paraId="7044AD2A" w14:textId="77777777" w:rsidR="00A738EB" w:rsidRPr="00A738EB" w:rsidRDefault="00A738EB" w:rsidP="00A738EB">
      <w:pPr>
        <w:rPr>
          <w:rFonts w:ascii="Courier New" w:eastAsia="Times New Roman" w:hAnsi="Courier New"/>
        </w:rPr>
      </w:pPr>
      <w:r w:rsidRPr="00A738EB">
        <w:rPr>
          <w:rFonts w:ascii="Courier New" w:eastAsia="Times New Roman" w:hAnsi="Courier New"/>
        </w:rPr>
        <w:t xml:space="preserve">    "status": -1,</w:t>
      </w:r>
    </w:p>
    <w:p w14:paraId="15B40C1D" w14:textId="77777777" w:rsidR="00A738EB" w:rsidRPr="00A738EB" w:rsidRDefault="00A738EB" w:rsidP="00A738EB">
      <w:pPr>
        <w:rPr>
          <w:rFonts w:ascii="Courier New" w:eastAsia="Times New Roman" w:hAnsi="Courier New"/>
        </w:rPr>
      </w:pPr>
      <w:r w:rsidRPr="00A738EB">
        <w:rPr>
          <w:rFonts w:ascii="Courier New" w:eastAsia="Times New Roman" w:hAnsi="Courier New"/>
        </w:rPr>
        <w:t xml:space="preserve">    "message": "The email address you provided does not appear to be a valid email address.",</w:t>
      </w:r>
    </w:p>
    <w:p w14:paraId="37415EB8" w14:textId="77777777" w:rsidR="00A738EB" w:rsidRPr="00A738EB" w:rsidRDefault="00A738EB" w:rsidP="00A738EB">
      <w:pPr>
        <w:rPr>
          <w:rFonts w:ascii="Courier New" w:eastAsia="Times New Roman" w:hAnsi="Courier New"/>
        </w:rPr>
      </w:pPr>
      <w:r w:rsidRPr="00A738EB">
        <w:rPr>
          <w:rFonts w:ascii="Courier New" w:eastAsia="Times New Roman" w:hAnsi="Courier New"/>
        </w:rPr>
        <w:t xml:space="preserve">    "error": {</w:t>
      </w:r>
    </w:p>
    <w:p w14:paraId="61DB9CCC" w14:textId="77777777" w:rsidR="00A738EB" w:rsidRPr="00A738EB" w:rsidRDefault="00A738EB" w:rsidP="00A738EB">
      <w:pPr>
        <w:rPr>
          <w:rFonts w:ascii="Courier New" w:eastAsia="Times New Roman" w:hAnsi="Courier New"/>
        </w:rPr>
      </w:pPr>
      <w:r w:rsidRPr="00A738EB">
        <w:rPr>
          <w:rFonts w:ascii="Courier New" w:eastAsia="Times New Roman" w:hAnsi="Courier New"/>
        </w:rPr>
        <w:t xml:space="preserve">        "code": -105,</w:t>
      </w:r>
    </w:p>
    <w:p w14:paraId="411B23CA" w14:textId="77777777" w:rsidR="00A738EB" w:rsidRPr="00A738EB" w:rsidRDefault="00A738EB" w:rsidP="00A738EB">
      <w:pPr>
        <w:rPr>
          <w:rFonts w:ascii="Courier New" w:eastAsia="Times New Roman" w:hAnsi="Courier New"/>
        </w:rPr>
      </w:pPr>
      <w:r w:rsidRPr="00A738EB">
        <w:rPr>
          <w:rFonts w:ascii="Courier New" w:eastAsia="Times New Roman" w:hAnsi="Courier New"/>
        </w:rPr>
        <w:t xml:space="preserve">        "message": "The email address you provided does not appear to be a valid email address."</w:t>
      </w:r>
    </w:p>
    <w:p w14:paraId="4938C284" w14:textId="77777777" w:rsidR="00A738EB" w:rsidRPr="00A738EB" w:rsidRDefault="00A738EB" w:rsidP="00A738EB">
      <w:pPr>
        <w:rPr>
          <w:rFonts w:ascii="Courier New" w:eastAsia="Times New Roman" w:hAnsi="Courier New"/>
        </w:rPr>
      </w:pPr>
      <w:r w:rsidRPr="00A738EB">
        <w:rPr>
          <w:rFonts w:ascii="Courier New" w:eastAsia="Times New Roman" w:hAnsi="Courier New"/>
        </w:rPr>
        <w:t xml:space="preserve">    }</w:t>
      </w:r>
    </w:p>
    <w:p w14:paraId="70CD0B61" w14:textId="109DFBCF" w:rsidR="006537ED" w:rsidRPr="006537ED" w:rsidRDefault="00A738EB" w:rsidP="006537ED">
      <w:pPr>
        <w:rPr>
          <w:rFonts w:eastAsia="Times New Roman"/>
        </w:rPr>
      </w:pPr>
      <w:r w:rsidRPr="00A738EB">
        <w:rPr>
          <w:rFonts w:ascii="Courier New" w:eastAsia="Times New Roman" w:hAnsi="Courier New"/>
        </w:rPr>
        <w:t>}</w:t>
      </w:r>
    </w:p>
    <w:p w14:paraId="47F77F2F" w14:textId="77777777" w:rsidR="007C5ACD" w:rsidRDefault="007C5ACD" w:rsidP="006537ED">
      <w:pPr>
        <w:rPr>
          <w:rFonts w:eastAsia="Times New Roman"/>
          <w:i/>
        </w:rPr>
      </w:pPr>
    </w:p>
    <w:p w14:paraId="053A8D64" w14:textId="77777777" w:rsidR="009A4E19" w:rsidRPr="006537ED" w:rsidRDefault="009A4E19" w:rsidP="006537ED">
      <w:pPr>
        <w:rPr>
          <w:rFonts w:eastAsia="Times New Roman"/>
          <w:i/>
        </w:rPr>
      </w:pPr>
      <w:r w:rsidRPr="006537ED">
        <w:rPr>
          <w:rFonts w:eastAsia="Times New Roman"/>
          <w:i/>
        </w:rPr>
        <w:t>If email already exists and account type is native</w:t>
      </w:r>
    </w:p>
    <w:p w14:paraId="324EE043" w14:textId="77777777" w:rsidR="00A738EB" w:rsidRPr="00A738EB" w:rsidRDefault="00A738EB" w:rsidP="00A738EB">
      <w:pPr>
        <w:rPr>
          <w:rFonts w:ascii="Courier New" w:eastAsia="Times New Roman" w:hAnsi="Courier New" w:cs="Courier New"/>
        </w:rPr>
      </w:pPr>
      <w:r w:rsidRPr="00A738EB">
        <w:rPr>
          <w:rFonts w:ascii="Courier New" w:eastAsia="Times New Roman" w:hAnsi="Courier New" w:cs="Courier New"/>
        </w:rPr>
        <w:t>{</w:t>
      </w:r>
    </w:p>
    <w:p w14:paraId="16FE4741" w14:textId="77777777" w:rsidR="00A738EB" w:rsidRPr="00A738EB" w:rsidRDefault="00A738EB" w:rsidP="00A738EB">
      <w:pPr>
        <w:rPr>
          <w:rFonts w:ascii="Courier New" w:eastAsia="Times New Roman" w:hAnsi="Courier New" w:cs="Courier New"/>
        </w:rPr>
      </w:pPr>
      <w:r w:rsidRPr="00A738EB">
        <w:rPr>
          <w:rFonts w:ascii="Courier New" w:eastAsia="Times New Roman" w:hAnsi="Courier New" w:cs="Courier New"/>
        </w:rPr>
        <w:t xml:space="preserve">    "status": -1,</w:t>
      </w:r>
    </w:p>
    <w:p w14:paraId="34004515" w14:textId="77777777" w:rsidR="00A738EB" w:rsidRPr="00A738EB" w:rsidRDefault="00A738EB" w:rsidP="00A738EB">
      <w:pPr>
        <w:rPr>
          <w:rFonts w:ascii="Courier New" w:eastAsia="Times New Roman" w:hAnsi="Courier New" w:cs="Courier New"/>
        </w:rPr>
      </w:pPr>
      <w:r w:rsidRPr="00A738EB">
        <w:rPr>
          <w:rFonts w:ascii="Courier New" w:eastAsia="Times New Roman" w:hAnsi="Courier New" w:cs="Courier New"/>
        </w:rPr>
        <w:t xml:space="preserve">    "message": "This email address has already been registered.",</w:t>
      </w:r>
    </w:p>
    <w:p w14:paraId="09670083" w14:textId="77777777" w:rsidR="00A738EB" w:rsidRPr="00A738EB" w:rsidRDefault="00A738EB" w:rsidP="00A738EB">
      <w:pPr>
        <w:rPr>
          <w:rFonts w:ascii="Courier New" w:eastAsia="Times New Roman" w:hAnsi="Courier New" w:cs="Courier New"/>
        </w:rPr>
      </w:pPr>
      <w:r w:rsidRPr="00A738EB">
        <w:rPr>
          <w:rFonts w:ascii="Courier New" w:eastAsia="Times New Roman" w:hAnsi="Courier New" w:cs="Courier New"/>
        </w:rPr>
        <w:t xml:space="preserve">    "error": {</w:t>
      </w:r>
    </w:p>
    <w:p w14:paraId="4F8B58D0" w14:textId="77777777" w:rsidR="00A738EB" w:rsidRPr="00A738EB" w:rsidRDefault="00A738EB" w:rsidP="00A738EB">
      <w:pPr>
        <w:rPr>
          <w:rFonts w:ascii="Courier New" w:eastAsia="Times New Roman" w:hAnsi="Courier New" w:cs="Courier New"/>
        </w:rPr>
      </w:pPr>
      <w:r w:rsidRPr="00A738EB">
        <w:rPr>
          <w:rFonts w:ascii="Courier New" w:eastAsia="Times New Roman" w:hAnsi="Courier New" w:cs="Courier New"/>
        </w:rPr>
        <w:t xml:space="preserve">        "code": -106,</w:t>
      </w:r>
    </w:p>
    <w:p w14:paraId="2FDAF862" w14:textId="77777777" w:rsidR="00A738EB" w:rsidRPr="00A738EB" w:rsidRDefault="00A738EB" w:rsidP="00A738EB">
      <w:pPr>
        <w:rPr>
          <w:rFonts w:ascii="Courier New" w:eastAsia="Times New Roman" w:hAnsi="Courier New" w:cs="Courier New"/>
        </w:rPr>
      </w:pPr>
      <w:r w:rsidRPr="00A738EB">
        <w:rPr>
          <w:rFonts w:ascii="Courier New" w:eastAsia="Times New Roman" w:hAnsi="Courier New" w:cs="Courier New"/>
        </w:rPr>
        <w:t xml:space="preserve">        "message": "This email address has already been registered."</w:t>
      </w:r>
    </w:p>
    <w:p w14:paraId="7E7792C0" w14:textId="77777777" w:rsidR="00A738EB" w:rsidRPr="00A738EB" w:rsidRDefault="00A738EB" w:rsidP="00A738EB">
      <w:pPr>
        <w:rPr>
          <w:rFonts w:ascii="Courier New" w:eastAsia="Times New Roman" w:hAnsi="Courier New" w:cs="Courier New"/>
        </w:rPr>
      </w:pPr>
      <w:r w:rsidRPr="00A738EB">
        <w:rPr>
          <w:rFonts w:ascii="Courier New" w:eastAsia="Times New Roman" w:hAnsi="Courier New" w:cs="Courier New"/>
        </w:rPr>
        <w:t xml:space="preserve">    }</w:t>
      </w:r>
    </w:p>
    <w:p w14:paraId="2E58A92E" w14:textId="24D675FB" w:rsidR="006537ED" w:rsidRPr="006537ED" w:rsidRDefault="00A738EB" w:rsidP="006537ED">
      <w:pPr>
        <w:rPr>
          <w:rFonts w:ascii="Courier New" w:eastAsia="Times New Roman" w:hAnsi="Courier New" w:cs="Courier New"/>
        </w:rPr>
      </w:pPr>
      <w:r w:rsidRPr="00A738EB">
        <w:rPr>
          <w:rFonts w:ascii="Courier New" w:eastAsia="Times New Roman" w:hAnsi="Courier New" w:cs="Courier New"/>
        </w:rPr>
        <w:t>}</w:t>
      </w:r>
    </w:p>
    <w:p w14:paraId="7CD707D6" w14:textId="77777777" w:rsidR="007C5ACD" w:rsidRDefault="007C5ACD" w:rsidP="006537ED">
      <w:pPr>
        <w:rPr>
          <w:rFonts w:eastAsia="Times New Roman"/>
          <w:i/>
        </w:rPr>
      </w:pPr>
    </w:p>
    <w:p w14:paraId="1A5F02CF" w14:textId="77777777" w:rsidR="009A4E19" w:rsidRPr="006537ED" w:rsidRDefault="009A4E19" w:rsidP="006537ED">
      <w:pPr>
        <w:rPr>
          <w:rFonts w:eastAsia="Times New Roman"/>
          <w:i/>
        </w:rPr>
      </w:pPr>
      <w:r w:rsidRPr="006537ED">
        <w:rPr>
          <w:rFonts w:eastAsia="Times New Roman"/>
          <w:i/>
        </w:rPr>
        <w:t>If Social information exists and the account type is Facebook</w:t>
      </w:r>
    </w:p>
    <w:p w14:paraId="49FB8269" w14:textId="77777777" w:rsidR="00A738EB" w:rsidRPr="00A738EB" w:rsidRDefault="00A738EB" w:rsidP="00A738EB">
      <w:pPr>
        <w:rPr>
          <w:rFonts w:ascii="Courier New" w:eastAsia="Times New Roman" w:hAnsi="Courier New" w:cs="Courier New"/>
        </w:rPr>
      </w:pPr>
      <w:r w:rsidRPr="00A738EB">
        <w:rPr>
          <w:rFonts w:ascii="Courier New" w:eastAsia="Times New Roman" w:hAnsi="Courier New" w:cs="Courier New"/>
        </w:rPr>
        <w:t>{</w:t>
      </w:r>
    </w:p>
    <w:p w14:paraId="50C6CD5C" w14:textId="77777777" w:rsidR="00A738EB" w:rsidRPr="00A738EB" w:rsidRDefault="00A738EB" w:rsidP="00A738EB">
      <w:pPr>
        <w:rPr>
          <w:rFonts w:ascii="Courier New" w:eastAsia="Times New Roman" w:hAnsi="Courier New" w:cs="Courier New"/>
        </w:rPr>
      </w:pPr>
      <w:r w:rsidRPr="00A738EB">
        <w:rPr>
          <w:rFonts w:ascii="Courier New" w:eastAsia="Times New Roman" w:hAnsi="Courier New" w:cs="Courier New"/>
        </w:rPr>
        <w:t xml:space="preserve">    "status": -1,</w:t>
      </w:r>
    </w:p>
    <w:p w14:paraId="75C12CBE" w14:textId="77777777" w:rsidR="00A738EB" w:rsidRPr="00A738EB" w:rsidRDefault="00A738EB" w:rsidP="00A738EB">
      <w:pPr>
        <w:rPr>
          <w:rFonts w:ascii="Courier New" w:eastAsia="Times New Roman" w:hAnsi="Courier New" w:cs="Courier New"/>
        </w:rPr>
      </w:pPr>
      <w:r w:rsidRPr="00A738EB">
        <w:rPr>
          <w:rFonts w:ascii="Courier New" w:eastAsia="Times New Roman" w:hAnsi="Courier New" w:cs="Courier New"/>
        </w:rPr>
        <w:t xml:space="preserve">    "message": "This social information already exists.",</w:t>
      </w:r>
    </w:p>
    <w:p w14:paraId="0EDE6B90" w14:textId="77777777" w:rsidR="00A738EB" w:rsidRPr="00A738EB" w:rsidRDefault="00A738EB" w:rsidP="00A738EB">
      <w:pPr>
        <w:rPr>
          <w:rFonts w:ascii="Courier New" w:eastAsia="Times New Roman" w:hAnsi="Courier New" w:cs="Courier New"/>
        </w:rPr>
      </w:pPr>
      <w:r w:rsidRPr="00A738EB">
        <w:rPr>
          <w:rFonts w:ascii="Courier New" w:eastAsia="Times New Roman" w:hAnsi="Courier New" w:cs="Courier New"/>
        </w:rPr>
        <w:t xml:space="preserve">    "error": {</w:t>
      </w:r>
    </w:p>
    <w:p w14:paraId="05D13494" w14:textId="77777777" w:rsidR="00A738EB" w:rsidRPr="00A738EB" w:rsidRDefault="00A738EB" w:rsidP="00A738EB">
      <w:pPr>
        <w:rPr>
          <w:rFonts w:ascii="Courier New" w:eastAsia="Times New Roman" w:hAnsi="Courier New" w:cs="Courier New"/>
        </w:rPr>
      </w:pPr>
      <w:r w:rsidRPr="00A738EB">
        <w:rPr>
          <w:rFonts w:ascii="Courier New" w:eastAsia="Times New Roman" w:hAnsi="Courier New" w:cs="Courier New"/>
        </w:rPr>
        <w:t xml:space="preserve">        "code": -107,</w:t>
      </w:r>
    </w:p>
    <w:p w14:paraId="45DACD42" w14:textId="77777777" w:rsidR="00A738EB" w:rsidRPr="00A738EB" w:rsidRDefault="00A738EB" w:rsidP="00A738EB">
      <w:pPr>
        <w:rPr>
          <w:rFonts w:ascii="Courier New" w:eastAsia="Times New Roman" w:hAnsi="Courier New" w:cs="Courier New"/>
        </w:rPr>
      </w:pPr>
      <w:r w:rsidRPr="00A738EB">
        <w:rPr>
          <w:rFonts w:ascii="Courier New" w:eastAsia="Times New Roman" w:hAnsi="Courier New" w:cs="Courier New"/>
        </w:rPr>
        <w:t xml:space="preserve">        "message": "This social information already exists."</w:t>
      </w:r>
    </w:p>
    <w:p w14:paraId="76013F5B" w14:textId="77777777" w:rsidR="00A738EB" w:rsidRPr="00A738EB" w:rsidRDefault="00A738EB" w:rsidP="00A738EB">
      <w:pPr>
        <w:rPr>
          <w:rFonts w:ascii="Courier New" w:eastAsia="Times New Roman" w:hAnsi="Courier New" w:cs="Courier New"/>
        </w:rPr>
      </w:pPr>
      <w:r w:rsidRPr="00A738EB">
        <w:rPr>
          <w:rFonts w:ascii="Courier New" w:eastAsia="Times New Roman" w:hAnsi="Courier New" w:cs="Courier New"/>
        </w:rPr>
        <w:t xml:space="preserve">    }</w:t>
      </w:r>
    </w:p>
    <w:p w14:paraId="788B0B81" w14:textId="0129C566" w:rsidR="006537ED" w:rsidRPr="006537ED" w:rsidRDefault="00A738EB" w:rsidP="006537ED">
      <w:pPr>
        <w:rPr>
          <w:rFonts w:ascii="Courier New" w:eastAsia="Times New Roman" w:hAnsi="Courier New" w:cs="Courier New"/>
        </w:rPr>
      </w:pPr>
      <w:r w:rsidRPr="00A738EB">
        <w:rPr>
          <w:rFonts w:ascii="Courier New" w:eastAsia="Times New Roman" w:hAnsi="Courier New" w:cs="Courier New"/>
        </w:rPr>
        <w:t>}</w:t>
      </w:r>
    </w:p>
    <w:p w14:paraId="09454CCD" w14:textId="77777777" w:rsidR="009A4E19" w:rsidRPr="006537ED" w:rsidRDefault="009A4E19" w:rsidP="006537ED">
      <w:pPr>
        <w:rPr>
          <w:rFonts w:eastAsia="Times New Roman"/>
          <w:i/>
        </w:rPr>
      </w:pPr>
      <w:r w:rsidRPr="006537ED">
        <w:rPr>
          <w:rFonts w:eastAsia="Times New Roman"/>
          <w:i/>
        </w:rPr>
        <w:t xml:space="preserve">If Jabber service </w:t>
      </w:r>
      <w:r w:rsidR="00A27643" w:rsidRPr="006537ED">
        <w:rPr>
          <w:rFonts w:eastAsia="Times New Roman"/>
          <w:i/>
        </w:rPr>
        <w:t>is</w:t>
      </w:r>
      <w:r w:rsidRPr="006537ED">
        <w:rPr>
          <w:rFonts w:eastAsia="Times New Roman"/>
          <w:i/>
        </w:rPr>
        <w:t xml:space="preserve"> not able to create chat user</w:t>
      </w:r>
    </w:p>
    <w:p w14:paraId="42A00E8B" w14:textId="77777777" w:rsidR="00A738EB" w:rsidRPr="00A738EB" w:rsidRDefault="00A738EB" w:rsidP="00A738EB">
      <w:pPr>
        <w:rPr>
          <w:rFonts w:ascii="Courier New" w:eastAsia="Times New Roman" w:hAnsi="Courier New" w:cs="Courier New"/>
        </w:rPr>
      </w:pPr>
      <w:r w:rsidRPr="00A738EB">
        <w:rPr>
          <w:rFonts w:ascii="Courier New" w:eastAsia="Times New Roman" w:hAnsi="Courier New" w:cs="Courier New"/>
        </w:rPr>
        <w:t>{</w:t>
      </w:r>
    </w:p>
    <w:p w14:paraId="115ABB92" w14:textId="77777777" w:rsidR="00A738EB" w:rsidRPr="00A738EB" w:rsidRDefault="00A738EB" w:rsidP="00A738EB">
      <w:pPr>
        <w:rPr>
          <w:rFonts w:ascii="Courier New" w:eastAsia="Times New Roman" w:hAnsi="Courier New" w:cs="Courier New"/>
        </w:rPr>
      </w:pPr>
      <w:r w:rsidRPr="00A738EB">
        <w:rPr>
          <w:rFonts w:ascii="Courier New" w:eastAsia="Times New Roman" w:hAnsi="Courier New" w:cs="Courier New"/>
        </w:rPr>
        <w:t xml:space="preserve">    "status": -1,</w:t>
      </w:r>
    </w:p>
    <w:p w14:paraId="60DA980B" w14:textId="77777777" w:rsidR="00A738EB" w:rsidRPr="00A738EB" w:rsidRDefault="00A738EB" w:rsidP="00A738EB">
      <w:pPr>
        <w:rPr>
          <w:rFonts w:ascii="Courier New" w:eastAsia="Times New Roman" w:hAnsi="Courier New" w:cs="Courier New"/>
        </w:rPr>
      </w:pPr>
      <w:r w:rsidRPr="00A738EB">
        <w:rPr>
          <w:rFonts w:ascii="Courier New" w:eastAsia="Times New Roman" w:hAnsi="Courier New" w:cs="Courier New"/>
        </w:rPr>
        <w:t xml:space="preserve">    "message": "User could not be created because jabber service in not responding.",</w:t>
      </w:r>
    </w:p>
    <w:p w14:paraId="3D07CD31" w14:textId="77777777" w:rsidR="00A738EB" w:rsidRPr="00A738EB" w:rsidRDefault="00A738EB" w:rsidP="00A738EB">
      <w:pPr>
        <w:rPr>
          <w:rFonts w:ascii="Courier New" w:eastAsia="Times New Roman" w:hAnsi="Courier New" w:cs="Courier New"/>
        </w:rPr>
      </w:pPr>
      <w:r w:rsidRPr="00A738EB">
        <w:rPr>
          <w:rFonts w:ascii="Courier New" w:eastAsia="Times New Roman" w:hAnsi="Courier New" w:cs="Courier New"/>
        </w:rPr>
        <w:t xml:space="preserve">    "error": {</w:t>
      </w:r>
    </w:p>
    <w:p w14:paraId="6F57998E" w14:textId="77777777" w:rsidR="00A738EB" w:rsidRPr="00A738EB" w:rsidRDefault="00A738EB" w:rsidP="00A738EB">
      <w:pPr>
        <w:rPr>
          <w:rFonts w:ascii="Courier New" w:eastAsia="Times New Roman" w:hAnsi="Courier New" w:cs="Courier New"/>
        </w:rPr>
      </w:pPr>
      <w:r w:rsidRPr="00A738EB">
        <w:rPr>
          <w:rFonts w:ascii="Courier New" w:eastAsia="Times New Roman" w:hAnsi="Courier New" w:cs="Courier New"/>
        </w:rPr>
        <w:t xml:space="preserve">        "code": -108,</w:t>
      </w:r>
    </w:p>
    <w:p w14:paraId="0EAAC4BD" w14:textId="77777777" w:rsidR="00A738EB" w:rsidRPr="00A738EB" w:rsidRDefault="00A738EB" w:rsidP="00A738EB">
      <w:pPr>
        <w:rPr>
          <w:rFonts w:ascii="Courier New" w:eastAsia="Times New Roman" w:hAnsi="Courier New" w:cs="Courier New"/>
        </w:rPr>
      </w:pPr>
      <w:r w:rsidRPr="00A738EB">
        <w:rPr>
          <w:rFonts w:ascii="Courier New" w:eastAsia="Times New Roman" w:hAnsi="Courier New" w:cs="Courier New"/>
        </w:rPr>
        <w:t xml:space="preserve">        "message": "User could not be created because jabber service in not responding."</w:t>
      </w:r>
    </w:p>
    <w:p w14:paraId="484A4CB8" w14:textId="77777777" w:rsidR="00A738EB" w:rsidRPr="00A738EB" w:rsidRDefault="00A738EB" w:rsidP="00A738EB">
      <w:pPr>
        <w:rPr>
          <w:rFonts w:ascii="Courier New" w:eastAsia="Times New Roman" w:hAnsi="Courier New" w:cs="Courier New"/>
        </w:rPr>
      </w:pPr>
      <w:r w:rsidRPr="00A738EB">
        <w:rPr>
          <w:rFonts w:ascii="Courier New" w:eastAsia="Times New Roman" w:hAnsi="Courier New" w:cs="Courier New"/>
        </w:rPr>
        <w:lastRenderedPageBreak/>
        <w:t xml:space="preserve">    }</w:t>
      </w:r>
    </w:p>
    <w:p w14:paraId="485B9E3D" w14:textId="53D70FC6" w:rsidR="009A4E19" w:rsidRDefault="00A738EB" w:rsidP="009A4E19">
      <w:r w:rsidRPr="00A738EB">
        <w:rPr>
          <w:rFonts w:ascii="Courier New" w:eastAsia="Times New Roman" w:hAnsi="Courier New" w:cs="Courier New"/>
        </w:rPr>
        <w:t>}</w:t>
      </w:r>
    </w:p>
    <w:p w14:paraId="7DD26891" w14:textId="77777777" w:rsidR="00516AA8" w:rsidRDefault="00516AA8" w:rsidP="009A4E19"/>
    <w:p w14:paraId="0C027DC9" w14:textId="77777777" w:rsidR="00516AA8" w:rsidRDefault="00516AA8" w:rsidP="009A4E19"/>
    <w:p w14:paraId="56A04C47" w14:textId="0CDE103D" w:rsidR="00516AA8" w:rsidRPr="00DB2F7A" w:rsidRDefault="00516AA8" w:rsidP="00516AA8">
      <w:pPr>
        <w:pStyle w:val="Heading4"/>
      </w:pPr>
      <w:r w:rsidRPr="00DB2F7A">
        <w:t>CreateUser2</w:t>
      </w:r>
      <w:ins w:id="52" w:author="Admin1" w:date="2014-03-26T15:53:00Z">
        <w:r w:rsidR="00016EE3">
          <w:t xml:space="preserve"> (Deprecated)</w:t>
        </w:r>
      </w:ins>
    </w:p>
    <w:p w14:paraId="5E9B2BD7" w14:textId="77777777" w:rsidR="00516AA8" w:rsidRPr="00DB2F7A" w:rsidRDefault="00516AA8" w:rsidP="00516AA8"/>
    <w:p w14:paraId="01EDAE1A" w14:textId="77777777" w:rsidR="00516AA8" w:rsidRDefault="00516AA8" w:rsidP="00516AA8">
      <w:pPr>
        <w:rPr>
          <w:rFonts w:eastAsia="Times New Roman"/>
        </w:rPr>
      </w:pPr>
      <w:r w:rsidRPr="00DB2F7A">
        <w:rPr>
          <w:rFonts w:eastAsia="Times New Roman"/>
        </w:rPr>
        <w:t xml:space="preserve">This </w:t>
      </w:r>
      <w:r>
        <w:rPr>
          <w:rFonts w:eastAsia="Times New Roman"/>
        </w:rPr>
        <w:t xml:space="preserve">is </w:t>
      </w:r>
      <w:r w:rsidRPr="00DB2F7A">
        <w:rPr>
          <w:rFonts w:eastAsia="Times New Roman"/>
        </w:rPr>
        <w:t>a variation of CreateUser API. This API additionally accepts a new parameter called alternate_email.</w:t>
      </w:r>
      <w:r w:rsidRPr="00DB2F7A">
        <w:br/>
      </w:r>
      <w:r w:rsidRPr="00DB2F7A">
        <w:br/>
      </w:r>
      <w:hyperlink r:id="rId14" w:history="1">
        <w:r w:rsidRPr="00AB2F08">
          <w:rPr>
            <w:rStyle w:val="Hyperlink"/>
            <w:rFonts w:eastAsia="Times New Roman"/>
          </w:rPr>
          <w:t>http://neatostaging.rajatogo.com/api/rest/json?method=user.create2</w:t>
        </w:r>
      </w:hyperlink>
    </w:p>
    <w:p w14:paraId="163CCA81" w14:textId="77777777" w:rsidR="00516AA8" w:rsidRPr="00F22A58" w:rsidRDefault="00516AA8" w:rsidP="00516AA8">
      <w:pPr>
        <w:rPr>
          <w:rFonts w:eastAsia="Times New Roman"/>
        </w:rPr>
      </w:pPr>
    </w:p>
    <w:p w14:paraId="35316D0A" w14:textId="77777777" w:rsidR="00516AA8" w:rsidRPr="00447354" w:rsidRDefault="00516AA8" w:rsidP="00516AA8">
      <w:pPr>
        <w:rPr>
          <w:b/>
        </w:rPr>
      </w:pPr>
      <w:r w:rsidRPr="00447354">
        <w:rPr>
          <w:rFonts w:eastAsia="Times New Roman"/>
          <w:b/>
        </w:rPr>
        <w:t>Parameters</w:t>
      </w:r>
    </w:p>
    <w:p w14:paraId="4430EFA0" w14:textId="77777777" w:rsidR="00516AA8" w:rsidRPr="00447354" w:rsidRDefault="00516AA8" w:rsidP="00516AA8">
      <w:pPr>
        <w:pStyle w:val="ListParagraph"/>
        <w:spacing w:after="200"/>
        <w:ind w:left="0"/>
      </w:pPr>
      <w:r w:rsidRPr="00447354">
        <w:rPr>
          <w:rFonts w:eastAsia="Times New Roman"/>
          <w:bCs/>
        </w:rPr>
        <w:t>api_key</w:t>
      </w:r>
      <w:r w:rsidRPr="00447354">
        <w:rPr>
          <w:rFonts w:eastAsia="Times New Roman"/>
        </w:rPr>
        <w:t>, your API key</w:t>
      </w:r>
    </w:p>
    <w:p w14:paraId="2465A28C" w14:textId="77777777" w:rsidR="00516AA8" w:rsidRPr="00447354" w:rsidRDefault="00516AA8" w:rsidP="00516AA8">
      <w:pPr>
        <w:pStyle w:val="ListParagraph"/>
        <w:spacing w:after="200"/>
        <w:ind w:left="0"/>
      </w:pPr>
      <w:r w:rsidRPr="00447354">
        <w:rPr>
          <w:rFonts w:eastAsia="Times New Roman"/>
          <w:bCs/>
        </w:rPr>
        <w:t>name</w:t>
      </w:r>
      <w:r w:rsidRPr="00447354">
        <w:rPr>
          <w:rFonts w:eastAsia="Times New Roman"/>
        </w:rPr>
        <w:t>, Name of the user</w:t>
      </w:r>
    </w:p>
    <w:p w14:paraId="6A198B08" w14:textId="77777777" w:rsidR="00516AA8" w:rsidRPr="00447354" w:rsidRDefault="00516AA8" w:rsidP="00516AA8">
      <w:pPr>
        <w:pStyle w:val="ListParagraph"/>
        <w:spacing w:after="200"/>
        <w:ind w:left="0"/>
      </w:pPr>
      <w:r w:rsidRPr="00447354">
        <w:rPr>
          <w:rFonts w:eastAsia="Times New Roman"/>
          <w:bCs/>
        </w:rPr>
        <w:t>email</w:t>
      </w:r>
      <w:r w:rsidRPr="00447354">
        <w:rPr>
          <w:rFonts w:eastAsia="Times New Roman"/>
        </w:rPr>
        <w:t>, Email of the user</w:t>
      </w:r>
    </w:p>
    <w:p w14:paraId="70F79841" w14:textId="77777777" w:rsidR="00516AA8" w:rsidRPr="00447354" w:rsidRDefault="00516AA8" w:rsidP="00516AA8">
      <w:pPr>
        <w:pStyle w:val="ListParagraph"/>
        <w:spacing w:after="200"/>
        <w:ind w:left="0"/>
      </w:pPr>
      <w:r w:rsidRPr="00447354">
        <w:rPr>
          <w:rFonts w:eastAsia="Times New Roman"/>
          <w:bCs/>
        </w:rPr>
        <w:t>alternate_email</w:t>
      </w:r>
      <w:r w:rsidRPr="00447354">
        <w:rPr>
          <w:rFonts w:eastAsia="Times New Roman"/>
        </w:rPr>
        <w:t>, Alternate Email of the user</w:t>
      </w:r>
    </w:p>
    <w:p w14:paraId="6598FA76" w14:textId="77777777" w:rsidR="00516AA8" w:rsidRPr="00447354" w:rsidRDefault="00516AA8" w:rsidP="00516AA8">
      <w:pPr>
        <w:pStyle w:val="ListParagraph"/>
        <w:spacing w:after="200"/>
        <w:ind w:left="0"/>
      </w:pPr>
      <w:r w:rsidRPr="00447354">
        <w:rPr>
          <w:rFonts w:eastAsia="Times New Roman"/>
          <w:bCs/>
        </w:rPr>
        <w:t>password</w:t>
      </w:r>
      <w:r w:rsidRPr="00447354">
        <w:rPr>
          <w:rFonts w:eastAsia="Times New Roman"/>
        </w:rPr>
        <w:t>, Password of the user. It does not need to be unique.</w:t>
      </w:r>
    </w:p>
    <w:p w14:paraId="38CD5CA8" w14:textId="77777777" w:rsidR="00516AA8" w:rsidRPr="00447354" w:rsidRDefault="00516AA8" w:rsidP="00516AA8">
      <w:pPr>
        <w:pStyle w:val="ListParagraph"/>
        <w:spacing w:after="200"/>
        <w:ind w:left="0"/>
      </w:pPr>
      <w:r w:rsidRPr="00447354">
        <w:rPr>
          <w:rFonts w:eastAsia="Times New Roman"/>
          <w:bCs/>
        </w:rPr>
        <w:t>account_type</w:t>
      </w:r>
      <w:r w:rsidRPr="00447354">
        <w:rPr>
          <w:rFonts w:eastAsia="Times New Roman"/>
        </w:rPr>
        <w:t>, Native OR Facebook (OR Google etc)</w:t>
      </w:r>
    </w:p>
    <w:p w14:paraId="39686010" w14:textId="77777777" w:rsidR="00516AA8" w:rsidRPr="00DB2F7A" w:rsidRDefault="00516AA8" w:rsidP="00516AA8">
      <w:pPr>
        <w:pStyle w:val="ListParagraph"/>
        <w:spacing w:after="200"/>
        <w:ind w:left="0"/>
      </w:pPr>
      <w:r w:rsidRPr="00447354">
        <w:rPr>
          <w:rFonts w:eastAsia="Times New Roman"/>
          <w:bCs/>
        </w:rPr>
        <w:t>external_social_id</w:t>
      </w:r>
      <w:r w:rsidRPr="00447354">
        <w:rPr>
          <w:rFonts w:eastAsia="Times New Roman"/>
        </w:rPr>
        <w:t>, External Social ID (e.g. Facebook ID (numeric value) that is returned by the Facebook). This is required ONLY when the account type is NOT Native</w:t>
      </w:r>
    </w:p>
    <w:p w14:paraId="743A2724" w14:textId="77777777" w:rsidR="00516AA8" w:rsidRPr="00DB2F7A" w:rsidRDefault="00516AA8" w:rsidP="00516AA8">
      <w:r w:rsidRPr="00DB2F7A">
        <w:rPr>
          <w:rFonts w:eastAsia="Times New Roman"/>
        </w:rPr>
        <w:t>Consideration for validation_status which you will get in response</w:t>
      </w:r>
    </w:p>
    <w:p w14:paraId="75FC8E67" w14:textId="77777777" w:rsidR="00516AA8" w:rsidRPr="00DB2F7A" w:rsidRDefault="00516AA8" w:rsidP="00516AA8">
      <w:pPr>
        <w:pStyle w:val="ListParagraph"/>
        <w:numPr>
          <w:ilvl w:val="0"/>
          <w:numId w:val="11"/>
        </w:numPr>
        <w:spacing w:after="200"/>
      </w:pPr>
      <w:r w:rsidRPr="00DB2F7A">
        <w:rPr>
          <w:rFonts w:eastAsia="Times New Roman"/>
        </w:rPr>
        <w:t>validation_status: 0 -&gt; Validated - this means that the account has been validated.</w:t>
      </w:r>
    </w:p>
    <w:p w14:paraId="74F00F35" w14:textId="77777777" w:rsidR="00516AA8" w:rsidRPr="00DB2F7A" w:rsidRDefault="00516AA8" w:rsidP="00516AA8">
      <w:pPr>
        <w:pStyle w:val="ListParagraph"/>
        <w:numPr>
          <w:ilvl w:val="0"/>
          <w:numId w:val="11"/>
        </w:numPr>
        <w:spacing w:after="200"/>
      </w:pPr>
      <w:r w:rsidRPr="00DB2F7A">
        <w:rPr>
          <w:rFonts w:eastAsia="Times New Roman"/>
        </w:rPr>
        <w:t>validation_status: -1 -&gt; NotValidatedButInGracePeriod - the user has not been validated, but user is still within the grace period.</w:t>
      </w:r>
    </w:p>
    <w:p w14:paraId="388465F5" w14:textId="77777777" w:rsidR="00516AA8" w:rsidRPr="00DB2F7A" w:rsidRDefault="00516AA8" w:rsidP="00516AA8">
      <w:pPr>
        <w:pStyle w:val="ListParagraph"/>
        <w:numPr>
          <w:ilvl w:val="0"/>
          <w:numId w:val="11"/>
        </w:numPr>
        <w:spacing w:after="200"/>
      </w:pPr>
      <w:r w:rsidRPr="00DB2F7A">
        <w:rPr>
          <w:rFonts w:eastAsia="Times New Roman"/>
        </w:rPr>
        <w:t>validation_status: -2 -&gt; NotValidated - this email address has not been validated.</w:t>
      </w:r>
    </w:p>
    <w:p w14:paraId="4A482BAA" w14:textId="77777777" w:rsidR="00516AA8" w:rsidRPr="00447354" w:rsidRDefault="00516AA8" w:rsidP="00516AA8">
      <w:pPr>
        <w:rPr>
          <w:b/>
        </w:rPr>
      </w:pPr>
      <w:r w:rsidRPr="00447354">
        <w:rPr>
          <w:rFonts w:eastAsia="Times New Roman"/>
          <w:b/>
        </w:rPr>
        <w:t>Success Responses</w:t>
      </w:r>
    </w:p>
    <w:p w14:paraId="4DBFF36C" w14:textId="77777777" w:rsidR="00A738EB" w:rsidRPr="00A738EB" w:rsidRDefault="00A738EB" w:rsidP="00A738EB">
      <w:pPr>
        <w:rPr>
          <w:rFonts w:ascii="Courier New" w:eastAsia="Times New Roman" w:hAnsi="Courier New"/>
        </w:rPr>
      </w:pPr>
      <w:r w:rsidRPr="00A738EB">
        <w:rPr>
          <w:rFonts w:ascii="Courier New" w:eastAsia="Times New Roman" w:hAnsi="Courier New"/>
        </w:rPr>
        <w:t>{</w:t>
      </w:r>
    </w:p>
    <w:p w14:paraId="57EA47D5" w14:textId="77777777" w:rsidR="00A738EB" w:rsidRPr="00A738EB" w:rsidRDefault="00A738EB" w:rsidP="00A738EB">
      <w:pPr>
        <w:rPr>
          <w:rFonts w:ascii="Courier New" w:eastAsia="Times New Roman" w:hAnsi="Courier New"/>
        </w:rPr>
      </w:pPr>
      <w:r w:rsidRPr="00A738EB">
        <w:rPr>
          <w:rFonts w:ascii="Courier New" w:eastAsia="Times New Roman" w:hAnsi="Courier New"/>
        </w:rPr>
        <w:t xml:space="preserve">    "status": 0,</w:t>
      </w:r>
    </w:p>
    <w:p w14:paraId="51D288CD" w14:textId="77777777" w:rsidR="00A738EB" w:rsidRPr="00A738EB" w:rsidRDefault="00A738EB" w:rsidP="00A738EB">
      <w:pPr>
        <w:rPr>
          <w:rFonts w:ascii="Courier New" w:eastAsia="Times New Roman" w:hAnsi="Courier New"/>
        </w:rPr>
      </w:pPr>
      <w:r w:rsidRPr="00A738EB">
        <w:rPr>
          <w:rFonts w:ascii="Courier New" w:eastAsia="Times New Roman" w:hAnsi="Courier New"/>
        </w:rPr>
        <w:t xml:space="preserve">    "result": {</w:t>
      </w:r>
    </w:p>
    <w:p w14:paraId="14D6F2D2" w14:textId="77777777" w:rsidR="00A738EB" w:rsidRPr="00A738EB" w:rsidRDefault="00A738EB" w:rsidP="00A738EB">
      <w:pPr>
        <w:rPr>
          <w:rFonts w:ascii="Courier New" w:eastAsia="Times New Roman" w:hAnsi="Courier New"/>
        </w:rPr>
      </w:pPr>
      <w:r w:rsidRPr="00A738EB">
        <w:rPr>
          <w:rFonts w:ascii="Courier New" w:eastAsia="Times New Roman" w:hAnsi="Courier New"/>
        </w:rPr>
        <w:t xml:space="preserve">        "success": true,</w:t>
      </w:r>
    </w:p>
    <w:p w14:paraId="152E2DAB" w14:textId="77777777" w:rsidR="00A738EB" w:rsidRPr="00A738EB" w:rsidRDefault="00A738EB" w:rsidP="00A738EB">
      <w:pPr>
        <w:rPr>
          <w:rFonts w:ascii="Courier New" w:eastAsia="Times New Roman" w:hAnsi="Courier New"/>
        </w:rPr>
      </w:pPr>
      <w:r w:rsidRPr="00A738EB">
        <w:rPr>
          <w:rFonts w:ascii="Courier New" w:eastAsia="Times New Roman" w:hAnsi="Courier New"/>
        </w:rPr>
        <w:t xml:space="preserve">        "guid": 1074,</w:t>
      </w:r>
    </w:p>
    <w:p w14:paraId="279AC89F" w14:textId="77777777" w:rsidR="00A738EB" w:rsidRPr="00A738EB" w:rsidRDefault="00A738EB" w:rsidP="00A738EB">
      <w:pPr>
        <w:rPr>
          <w:rFonts w:ascii="Courier New" w:eastAsia="Times New Roman" w:hAnsi="Courier New"/>
        </w:rPr>
      </w:pPr>
      <w:r w:rsidRPr="00A738EB">
        <w:rPr>
          <w:rFonts w:ascii="Courier New" w:eastAsia="Times New Roman" w:hAnsi="Courier New"/>
        </w:rPr>
        <w:t xml:space="preserve">        "user_handle": "d8828e4ef9596dd0be3b8c4cf0de9502",</w:t>
      </w:r>
    </w:p>
    <w:p w14:paraId="780F4AE2" w14:textId="77777777" w:rsidR="00A738EB" w:rsidRPr="00A738EB" w:rsidRDefault="00A738EB" w:rsidP="00A738EB">
      <w:pPr>
        <w:rPr>
          <w:rFonts w:ascii="Courier New" w:eastAsia="Times New Roman" w:hAnsi="Courier New"/>
        </w:rPr>
      </w:pPr>
      <w:r w:rsidRPr="00A738EB">
        <w:rPr>
          <w:rFonts w:ascii="Courier New" w:eastAsia="Times New Roman" w:hAnsi="Courier New"/>
        </w:rPr>
        <w:t xml:space="preserve">        "validation_status": -1</w:t>
      </w:r>
    </w:p>
    <w:p w14:paraId="7DB8B91B" w14:textId="77777777" w:rsidR="00A738EB" w:rsidRPr="00A738EB" w:rsidRDefault="00A738EB" w:rsidP="00A738EB">
      <w:pPr>
        <w:rPr>
          <w:rFonts w:ascii="Courier New" w:eastAsia="Times New Roman" w:hAnsi="Courier New"/>
        </w:rPr>
      </w:pPr>
      <w:r w:rsidRPr="00A738EB">
        <w:rPr>
          <w:rFonts w:ascii="Courier New" w:eastAsia="Times New Roman" w:hAnsi="Courier New"/>
        </w:rPr>
        <w:t xml:space="preserve">    }</w:t>
      </w:r>
    </w:p>
    <w:p w14:paraId="290FDA0E" w14:textId="77777777" w:rsidR="004C6DB6" w:rsidRDefault="00A738EB" w:rsidP="00516AA8">
      <w:pPr>
        <w:spacing w:after="200"/>
        <w:rPr>
          <w:rFonts w:ascii="Courier New" w:eastAsia="Times New Roman" w:hAnsi="Courier New"/>
        </w:rPr>
      </w:pPr>
      <w:r w:rsidRPr="00A738EB">
        <w:rPr>
          <w:rFonts w:ascii="Courier New" w:eastAsia="Times New Roman" w:hAnsi="Courier New"/>
        </w:rPr>
        <w:t>}</w:t>
      </w:r>
    </w:p>
    <w:p w14:paraId="0276BAE6" w14:textId="13E99382" w:rsidR="00A37D27" w:rsidRPr="00447354" w:rsidRDefault="00516AA8" w:rsidP="00516AA8">
      <w:pPr>
        <w:spacing w:after="200"/>
        <w:rPr>
          <w:i/>
        </w:rPr>
      </w:pPr>
      <w:r w:rsidRPr="00447354">
        <w:rPr>
          <w:rFonts w:eastAsia="Times New Roman"/>
          <w:i/>
        </w:rPr>
        <w:t>If email exist</w:t>
      </w:r>
      <w:r>
        <w:rPr>
          <w:rFonts w:eastAsia="Times New Roman"/>
          <w:i/>
        </w:rPr>
        <w:t>s</w:t>
      </w:r>
      <w:r w:rsidRPr="00447354">
        <w:rPr>
          <w:rFonts w:eastAsia="Times New Roman"/>
          <w:i/>
        </w:rPr>
        <w:t xml:space="preserve"> but the social information does not exist</w:t>
      </w:r>
    </w:p>
    <w:p w14:paraId="7AFB236B" w14:textId="77777777" w:rsidR="00A738EB" w:rsidRPr="00A738EB" w:rsidRDefault="00A738EB" w:rsidP="00BB4945">
      <w:pPr>
        <w:spacing w:after="200"/>
        <w:rPr>
          <w:rFonts w:ascii="Courier New" w:eastAsia="Times New Roman" w:hAnsi="Courier New"/>
        </w:rPr>
      </w:pPr>
      <w:r w:rsidRPr="00A738EB">
        <w:rPr>
          <w:rFonts w:ascii="Courier New" w:eastAsia="Times New Roman" w:hAnsi="Courier New"/>
        </w:rPr>
        <w:t>{</w:t>
      </w:r>
    </w:p>
    <w:p w14:paraId="0F8AA70D" w14:textId="77777777" w:rsidR="00A738EB" w:rsidRPr="00A738EB" w:rsidRDefault="00A738EB" w:rsidP="00A738EB">
      <w:pPr>
        <w:rPr>
          <w:rFonts w:ascii="Courier New" w:eastAsia="Times New Roman" w:hAnsi="Courier New"/>
        </w:rPr>
      </w:pPr>
      <w:r w:rsidRPr="00A738EB">
        <w:rPr>
          <w:rFonts w:ascii="Courier New" w:eastAsia="Times New Roman" w:hAnsi="Courier New"/>
        </w:rPr>
        <w:t xml:space="preserve">    "status": 0,</w:t>
      </w:r>
    </w:p>
    <w:p w14:paraId="553755D8" w14:textId="77777777" w:rsidR="00A738EB" w:rsidRPr="00A738EB" w:rsidRDefault="00A738EB" w:rsidP="00A738EB">
      <w:pPr>
        <w:rPr>
          <w:rFonts w:ascii="Courier New" w:eastAsia="Times New Roman" w:hAnsi="Courier New"/>
        </w:rPr>
      </w:pPr>
      <w:r w:rsidRPr="00A738EB">
        <w:rPr>
          <w:rFonts w:ascii="Courier New" w:eastAsia="Times New Roman" w:hAnsi="Courier New"/>
        </w:rPr>
        <w:t xml:space="preserve">    "result": {</w:t>
      </w:r>
    </w:p>
    <w:p w14:paraId="46E51B2E" w14:textId="77777777" w:rsidR="00A738EB" w:rsidRPr="00A738EB" w:rsidRDefault="00A738EB" w:rsidP="00A738EB">
      <w:pPr>
        <w:rPr>
          <w:rFonts w:ascii="Courier New" w:eastAsia="Times New Roman" w:hAnsi="Courier New"/>
        </w:rPr>
      </w:pPr>
      <w:r w:rsidRPr="00A738EB">
        <w:rPr>
          <w:rFonts w:ascii="Courier New" w:eastAsia="Times New Roman" w:hAnsi="Courier New"/>
        </w:rPr>
        <w:t xml:space="preserve">        "success": true,</w:t>
      </w:r>
    </w:p>
    <w:p w14:paraId="5E509A23" w14:textId="77777777" w:rsidR="00A738EB" w:rsidRPr="00A738EB" w:rsidRDefault="00A738EB" w:rsidP="00A738EB">
      <w:pPr>
        <w:rPr>
          <w:rFonts w:ascii="Courier New" w:eastAsia="Times New Roman" w:hAnsi="Courier New"/>
        </w:rPr>
      </w:pPr>
      <w:r w:rsidRPr="00A738EB">
        <w:rPr>
          <w:rFonts w:ascii="Courier New" w:eastAsia="Times New Roman" w:hAnsi="Courier New"/>
        </w:rPr>
        <w:t xml:space="preserve">        "guid": 55,</w:t>
      </w:r>
    </w:p>
    <w:p w14:paraId="5536162B" w14:textId="77777777" w:rsidR="00A738EB" w:rsidRPr="00A738EB" w:rsidRDefault="00A738EB" w:rsidP="00A738EB">
      <w:pPr>
        <w:rPr>
          <w:rFonts w:ascii="Courier New" w:eastAsia="Times New Roman" w:hAnsi="Courier New"/>
        </w:rPr>
      </w:pPr>
      <w:r w:rsidRPr="00A738EB">
        <w:rPr>
          <w:rFonts w:ascii="Courier New" w:eastAsia="Times New Roman" w:hAnsi="Courier New"/>
        </w:rPr>
        <w:t xml:space="preserve">        "message": "Merged user",</w:t>
      </w:r>
    </w:p>
    <w:p w14:paraId="16FD4737" w14:textId="77777777" w:rsidR="00A738EB" w:rsidRPr="00A738EB" w:rsidRDefault="00A738EB" w:rsidP="00A738EB">
      <w:pPr>
        <w:rPr>
          <w:rFonts w:ascii="Courier New" w:eastAsia="Times New Roman" w:hAnsi="Courier New"/>
        </w:rPr>
      </w:pPr>
      <w:r w:rsidRPr="00A738EB">
        <w:rPr>
          <w:rFonts w:ascii="Courier New" w:eastAsia="Times New Roman" w:hAnsi="Courier New"/>
        </w:rPr>
        <w:t xml:space="preserve">        "user_handle": "ce475c5c9b84938f368efe99100b2a11",</w:t>
      </w:r>
    </w:p>
    <w:p w14:paraId="0DA1C96C" w14:textId="77777777" w:rsidR="00A738EB" w:rsidRPr="00A738EB" w:rsidRDefault="00A738EB" w:rsidP="00A738EB">
      <w:pPr>
        <w:rPr>
          <w:rFonts w:ascii="Courier New" w:eastAsia="Times New Roman" w:hAnsi="Courier New"/>
        </w:rPr>
      </w:pPr>
      <w:r w:rsidRPr="00A738EB">
        <w:rPr>
          <w:rFonts w:ascii="Courier New" w:eastAsia="Times New Roman" w:hAnsi="Courier New"/>
        </w:rPr>
        <w:t xml:space="preserve">        "validation_status": 0</w:t>
      </w:r>
    </w:p>
    <w:p w14:paraId="12B8EFCE" w14:textId="77777777" w:rsidR="00A738EB" w:rsidRPr="00A738EB" w:rsidRDefault="00A738EB" w:rsidP="00A738EB">
      <w:pPr>
        <w:rPr>
          <w:rFonts w:ascii="Courier New" w:eastAsia="Times New Roman" w:hAnsi="Courier New"/>
        </w:rPr>
      </w:pPr>
      <w:r w:rsidRPr="00A738EB">
        <w:rPr>
          <w:rFonts w:ascii="Courier New" w:eastAsia="Times New Roman" w:hAnsi="Courier New"/>
        </w:rPr>
        <w:lastRenderedPageBreak/>
        <w:t xml:space="preserve">    }</w:t>
      </w:r>
    </w:p>
    <w:p w14:paraId="53EA09EF" w14:textId="77777777" w:rsidR="00225FFE" w:rsidRDefault="00A738EB" w:rsidP="00516AA8">
      <w:pPr>
        <w:rPr>
          <w:rFonts w:ascii="Courier New" w:eastAsia="Times New Roman" w:hAnsi="Courier New"/>
        </w:rPr>
      </w:pPr>
      <w:r w:rsidRPr="00A738EB">
        <w:rPr>
          <w:rFonts w:ascii="Courier New" w:eastAsia="Times New Roman" w:hAnsi="Courier New"/>
        </w:rPr>
        <w:t>}</w:t>
      </w:r>
    </w:p>
    <w:p w14:paraId="16C3E673" w14:textId="77777777" w:rsidR="00225FFE" w:rsidRDefault="00225FFE" w:rsidP="00516AA8">
      <w:pPr>
        <w:rPr>
          <w:rFonts w:ascii="Courier New" w:eastAsia="Times New Roman" w:hAnsi="Courier New"/>
        </w:rPr>
      </w:pPr>
    </w:p>
    <w:p w14:paraId="009284F8" w14:textId="77777777" w:rsidR="00516AA8" w:rsidRPr="00447354" w:rsidRDefault="00516AA8" w:rsidP="00516AA8">
      <w:pPr>
        <w:rPr>
          <w:b/>
        </w:rPr>
      </w:pPr>
      <w:r w:rsidRPr="00447354">
        <w:rPr>
          <w:rFonts w:eastAsia="Times New Roman"/>
          <w:b/>
        </w:rPr>
        <w:t>Failure Responses</w:t>
      </w:r>
    </w:p>
    <w:p w14:paraId="1003C80F" w14:textId="77777777" w:rsidR="00516AA8" w:rsidRPr="00447354" w:rsidRDefault="00516AA8" w:rsidP="00516AA8">
      <w:pPr>
        <w:spacing w:after="200"/>
        <w:rPr>
          <w:i/>
        </w:rPr>
      </w:pPr>
      <w:r w:rsidRPr="00447354">
        <w:rPr>
          <w:rFonts w:eastAsia="Times New Roman"/>
          <w:i/>
        </w:rPr>
        <w:t>If unsupported account type is passed</w:t>
      </w:r>
    </w:p>
    <w:p w14:paraId="541B3069" w14:textId="77777777" w:rsidR="00B21D3C" w:rsidRPr="00AC4B98" w:rsidRDefault="00B21D3C" w:rsidP="00B21D3C">
      <w:pPr>
        <w:rPr>
          <w:ins w:id="53" w:author="Admin1" w:date="2014-03-26T15:55:00Z"/>
          <w:rFonts w:ascii="Courier New" w:eastAsia="Times New Roman" w:hAnsi="Courier New"/>
        </w:rPr>
      </w:pPr>
      <w:ins w:id="54" w:author="Admin1" w:date="2014-03-26T15:55:00Z">
        <w:r w:rsidRPr="00AC4B98">
          <w:rPr>
            <w:rFonts w:ascii="Courier New" w:eastAsia="Times New Roman" w:hAnsi="Courier New"/>
          </w:rPr>
          <w:t>{</w:t>
        </w:r>
      </w:ins>
    </w:p>
    <w:p w14:paraId="321D03D0" w14:textId="77777777" w:rsidR="00B21D3C" w:rsidRPr="00AC4B98" w:rsidRDefault="00B21D3C" w:rsidP="00B21D3C">
      <w:pPr>
        <w:rPr>
          <w:ins w:id="55" w:author="Admin1" w:date="2014-03-26T15:55:00Z"/>
          <w:rFonts w:ascii="Courier New" w:eastAsia="Times New Roman" w:hAnsi="Courier New"/>
        </w:rPr>
      </w:pPr>
      <w:ins w:id="56" w:author="Admin1" w:date="2014-03-26T15:55:00Z">
        <w:r w:rsidRPr="00AC4B98">
          <w:rPr>
            <w:rFonts w:ascii="Courier New" w:eastAsia="Times New Roman" w:hAnsi="Courier New"/>
          </w:rPr>
          <w:tab/>
          <w:t>"status": -1,</w:t>
        </w:r>
      </w:ins>
    </w:p>
    <w:p w14:paraId="1E2809F9" w14:textId="77777777" w:rsidR="00B21D3C" w:rsidRPr="00AC4B98" w:rsidRDefault="00B21D3C" w:rsidP="00B21D3C">
      <w:pPr>
        <w:rPr>
          <w:ins w:id="57" w:author="Admin1" w:date="2014-03-26T15:55:00Z"/>
          <w:rFonts w:ascii="Courier New" w:eastAsia="Times New Roman" w:hAnsi="Courier New"/>
        </w:rPr>
      </w:pPr>
      <w:ins w:id="58" w:author="Admin1" w:date="2014-03-26T15:55:00Z">
        <w:r w:rsidRPr="00AC4B98">
          <w:rPr>
            <w:rFonts w:ascii="Courier New" w:eastAsia="Times New Roman" w:hAnsi="Courier New"/>
          </w:rPr>
          <w:tab/>
          <w:t>"message": "Account Type is NOT supported.",</w:t>
        </w:r>
      </w:ins>
    </w:p>
    <w:p w14:paraId="01134CE8" w14:textId="77777777" w:rsidR="00B21D3C" w:rsidRPr="00AC4B98" w:rsidRDefault="00B21D3C" w:rsidP="00B21D3C">
      <w:pPr>
        <w:rPr>
          <w:ins w:id="59" w:author="Admin1" w:date="2014-03-26T15:55:00Z"/>
          <w:rFonts w:ascii="Courier New" w:eastAsia="Times New Roman" w:hAnsi="Courier New"/>
        </w:rPr>
      </w:pPr>
      <w:ins w:id="60" w:author="Admin1" w:date="2014-03-26T15:55:00Z">
        <w:r w:rsidRPr="00AC4B98">
          <w:rPr>
            <w:rFonts w:ascii="Courier New" w:eastAsia="Times New Roman" w:hAnsi="Courier New"/>
          </w:rPr>
          <w:tab/>
          <w:t>"error": {</w:t>
        </w:r>
      </w:ins>
    </w:p>
    <w:p w14:paraId="5C7A23A4" w14:textId="77777777" w:rsidR="00B21D3C" w:rsidRPr="00AC4B98" w:rsidRDefault="00B21D3C" w:rsidP="00B21D3C">
      <w:pPr>
        <w:rPr>
          <w:ins w:id="61" w:author="Admin1" w:date="2014-03-26T15:55:00Z"/>
          <w:rFonts w:ascii="Courier New" w:eastAsia="Times New Roman" w:hAnsi="Courier New"/>
        </w:rPr>
      </w:pPr>
      <w:ins w:id="62" w:author="Admin1" w:date="2014-03-26T15:55:00Z">
        <w:r w:rsidRPr="00AC4B98">
          <w:rPr>
            <w:rFonts w:ascii="Courier New" w:eastAsia="Times New Roman" w:hAnsi="Courier New"/>
          </w:rPr>
          <w:tab/>
        </w:r>
        <w:r w:rsidRPr="00AC4B98">
          <w:rPr>
            <w:rFonts w:ascii="Courier New" w:eastAsia="Times New Roman" w:hAnsi="Courier New"/>
          </w:rPr>
          <w:tab/>
          <w:t>"code": -103,</w:t>
        </w:r>
      </w:ins>
    </w:p>
    <w:p w14:paraId="54B62FBB" w14:textId="77777777" w:rsidR="00B21D3C" w:rsidRPr="00AC4B98" w:rsidRDefault="00B21D3C" w:rsidP="00B21D3C">
      <w:pPr>
        <w:rPr>
          <w:ins w:id="63" w:author="Admin1" w:date="2014-03-26T15:55:00Z"/>
          <w:rFonts w:ascii="Courier New" w:eastAsia="Times New Roman" w:hAnsi="Courier New"/>
        </w:rPr>
      </w:pPr>
      <w:ins w:id="64" w:author="Admin1" w:date="2014-03-26T15:55:00Z">
        <w:r w:rsidRPr="00AC4B98">
          <w:rPr>
            <w:rFonts w:ascii="Courier New" w:eastAsia="Times New Roman" w:hAnsi="Courier New"/>
          </w:rPr>
          <w:tab/>
        </w:r>
        <w:r w:rsidRPr="00AC4B98">
          <w:rPr>
            <w:rFonts w:ascii="Courier New" w:eastAsia="Times New Roman" w:hAnsi="Courier New"/>
          </w:rPr>
          <w:tab/>
          <w:t>"message": "Account Type is NOT supported."</w:t>
        </w:r>
      </w:ins>
    </w:p>
    <w:p w14:paraId="6C52067A" w14:textId="77777777" w:rsidR="00B21D3C" w:rsidRPr="00AC4B98" w:rsidRDefault="00B21D3C" w:rsidP="00B21D3C">
      <w:pPr>
        <w:rPr>
          <w:ins w:id="65" w:author="Admin1" w:date="2014-03-26T15:55:00Z"/>
          <w:rFonts w:ascii="Courier New" w:eastAsia="Times New Roman" w:hAnsi="Courier New"/>
        </w:rPr>
      </w:pPr>
      <w:ins w:id="66" w:author="Admin1" w:date="2014-03-26T15:55:00Z">
        <w:r w:rsidRPr="00AC4B98">
          <w:rPr>
            <w:rFonts w:ascii="Courier New" w:eastAsia="Times New Roman" w:hAnsi="Courier New"/>
          </w:rPr>
          <w:tab/>
          <w:t>}</w:t>
        </w:r>
      </w:ins>
    </w:p>
    <w:p w14:paraId="7C1E9022" w14:textId="21CF6597" w:rsidR="00C94EA0" w:rsidRPr="00AC4B98" w:rsidDel="00101EAE" w:rsidRDefault="00B21D3C" w:rsidP="00B21D3C">
      <w:pPr>
        <w:rPr>
          <w:del w:id="67" w:author="Admin1" w:date="2014-03-26T15:55:00Z"/>
          <w:rFonts w:ascii="Courier New" w:eastAsia="Times New Roman" w:hAnsi="Courier New"/>
        </w:rPr>
      </w:pPr>
      <w:ins w:id="68" w:author="Admin1" w:date="2014-03-26T15:55:00Z">
        <w:r w:rsidRPr="00AC4B98">
          <w:rPr>
            <w:rFonts w:ascii="Courier New" w:eastAsia="Times New Roman" w:hAnsi="Courier New"/>
          </w:rPr>
          <w:t>}</w:t>
        </w:r>
      </w:ins>
      <w:del w:id="69" w:author="Admin1" w:date="2014-03-26T15:55:00Z">
        <w:r w:rsidR="00C94EA0" w:rsidRPr="00AC4B98" w:rsidDel="00101EAE">
          <w:rPr>
            <w:rFonts w:ascii="Courier New" w:eastAsia="Times New Roman" w:hAnsi="Courier New"/>
          </w:rPr>
          <w:delText>{</w:delText>
        </w:r>
      </w:del>
    </w:p>
    <w:p w14:paraId="3B8C65E5" w14:textId="2DC1EC33" w:rsidR="00C94EA0" w:rsidRPr="00C94EA0" w:rsidDel="00101EAE" w:rsidRDefault="00C94EA0" w:rsidP="00C94EA0">
      <w:pPr>
        <w:rPr>
          <w:del w:id="70" w:author="Admin1" w:date="2014-03-26T15:55:00Z"/>
          <w:rFonts w:ascii="Courier New" w:eastAsia="Times New Roman" w:hAnsi="Courier New"/>
        </w:rPr>
      </w:pPr>
      <w:del w:id="71" w:author="Admin1" w:date="2014-03-26T15:55:00Z">
        <w:r w:rsidRPr="00C94EA0" w:rsidDel="00101EAE">
          <w:rPr>
            <w:rFonts w:ascii="Courier New" w:eastAsia="Times New Roman" w:hAnsi="Courier New"/>
          </w:rPr>
          <w:delText xml:space="preserve">    "status": 0,</w:delText>
        </w:r>
      </w:del>
    </w:p>
    <w:p w14:paraId="142DD5E4" w14:textId="2799C703" w:rsidR="00C94EA0" w:rsidRPr="00C94EA0" w:rsidDel="00101EAE" w:rsidRDefault="00C94EA0" w:rsidP="00C94EA0">
      <w:pPr>
        <w:rPr>
          <w:del w:id="72" w:author="Admin1" w:date="2014-03-26T15:55:00Z"/>
          <w:rFonts w:ascii="Courier New" w:eastAsia="Times New Roman" w:hAnsi="Courier New"/>
        </w:rPr>
      </w:pPr>
      <w:del w:id="73" w:author="Admin1" w:date="2014-03-26T15:55:00Z">
        <w:r w:rsidRPr="00C94EA0" w:rsidDel="00101EAE">
          <w:rPr>
            <w:rFonts w:ascii="Courier New" w:eastAsia="Times New Roman" w:hAnsi="Courier New"/>
          </w:rPr>
          <w:delText xml:space="preserve">    "result": {</w:delText>
        </w:r>
      </w:del>
    </w:p>
    <w:p w14:paraId="3D733B2F" w14:textId="00A4DAC2" w:rsidR="00C94EA0" w:rsidRPr="00C94EA0" w:rsidDel="00101EAE" w:rsidRDefault="00C94EA0" w:rsidP="00C94EA0">
      <w:pPr>
        <w:rPr>
          <w:del w:id="74" w:author="Admin1" w:date="2014-03-26T15:55:00Z"/>
          <w:rFonts w:ascii="Courier New" w:eastAsia="Times New Roman" w:hAnsi="Courier New"/>
        </w:rPr>
      </w:pPr>
      <w:del w:id="75" w:author="Admin1" w:date="2014-03-26T15:55:00Z">
        <w:r w:rsidRPr="00C94EA0" w:rsidDel="00101EAE">
          <w:rPr>
            <w:rFonts w:ascii="Courier New" w:eastAsia="Times New Roman" w:hAnsi="Courier New"/>
          </w:rPr>
          <w:delText xml:space="preserve">        "success": true,</w:delText>
        </w:r>
      </w:del>
    </w:p>
    <w:p w14:paraId="08B24C20" w14:textId="08F75D93" w:rsidR="00C94EA0" w:rsidRPr="00C94EA0" w:rsidDel="00101EAE" w:rsidRDefault="00C94EA0" w:rsidP="00C94EA0">
      <w:pPr>
        <w:rPr>
          <w:del w:id="76" w:author="Admin1" w:date="2014-03-26T15:55:00Z"/>
          <w:rFonts w:ascii="Courier New" w:eastAsia="Times New Roman" w:hAnsi="Courier New"/>
        </w:rPr>
      </w:pPr>
      <w:del w:id="77" w:author="Admin1" w:date="2014-03-26T15:55:00Z">
        <w:r w:rsidRPr="00C94EA0" w:rsidDel="00101EAE">
          <w:rPr>
            <w:rFonts w:ascii="Courier New" w:eastAsia="Times New Roman" w:hAnsi="Courier New"/>
          </w:rPr>
          <w:delText xml:space="preserve">        "guid": 55,</w:delText>
        </w:r>
      </w:del>
    </w:p>
    <w:p w14:paraId="3B1F1721" w14:textId="2E2BDF2D" w:rsidR="00C94EA0" w:rsidRPr="00C94EA0" w:rsidDel="00101EAE" w:rsidRDefault="00C94EA0" w:rsidP="00C94EA0">
      <w:pPr>
        <w:rPr>
          <w:del w:id="78" w:author="Admin1" w:date="2014-03-26T15:55:00Z"/>
          <w:rFonts w:ascii="Courier New" w:eastAsia="Times New Roman" w:hAnsi="Courier New"/>
        </w:rPr>
      </w:pPr>
      <w:del w:id="79" w:author="Admin1" w:date="2014-03-26T15:55:00Z">
        <w:r w:rsidRPr="00C94EA0" w:rsidDel="00101EAE">
          <w:rPr>
            <w:rFonts w:ascii="Courier New" w:eastAsia="Times New Roman" w:hAnsi="Courier New"/>
          </w:rPr>
          <w:delText xml:space="preserve">        "message": "Merged user",</w:delText>
        </w:r>
      </w:del>
    </w:p>
    <w:p w14:paraId="32C72CF9" w14:textId="5B481B1B" w:rsidR="00C94EA0" w:rsidRPr="00C94EA0" w:rsidDel="00101EAE" w:rsidRDefault="00C94EA0" w:rsidP="00C94EA0">
      <w:pPr>
        <w:rPr>
          <w:del w:id="80" w:author="Admin1" w:date="2014-03-26T15:55:00Z"/>
          <w:rFonts w:ascii="Courier New" w:eastAsia="Times New Roman" w:hAnsi="Courier New"/>
        </w:rPr>
      </w:pPr>
      <w:del w:id="81" w:author="Admin1" w:date="2014-03-26T15:55:00Z">
        <w:r w:rsidRPr="00C94EA0" w:rsidDel="00101EAE">
          <w:rPr>
            <w:rFonts w:ascii="Courier New" w:eastAsia="Times New Roman" w:hAnsi="Courier New"/>
          </w:rPr>
          <w:delText xml:space="preserve">        "user_handle": "ce475c5c9b84938f368efe99100b2a11",</w:delText>
        </w:r>
      </w:del>
    </w:p>
    <w:p w14:paraId="1E151A16" w14:textId="7F0F7342" w:rsidR="00C94EA0" w:rsidRPr="00C94EA0" w:rsidDel="00101EAE" w:rsidRDefault="00C94EA0" w:rsidP="00C94EA0">
      <w:pPr>
        <w:rPr>
          <w:del w:id="82" w:author="Admin1" w:date="2014-03-26T15:55:00Z"/>
          <w:rFonts w:ascii="Courier New" w:eastAsia="Times New Roman" w:hAnsi="Courier New"/>
        </w:rPr>
      </w:pPr>
      <w:del w:id="83" w:author="Admin1" w:date="2014-03-26T15:55:00Z">
        <w:r w:rsidRPr="00C94EA0" w:rsidDel="00101EAE">
          <w:rPr>
            <w:rFonts w:ascii="Courier New" w:eastAsia="Times New Roman" w:hAnsi="Courier New"/>
          </w:rPr>
          <w:delText xml:space="preserve">        "validation_status": 0</w:delText>
        </w:r>
      </w:del>
    </w:p>
    <w:p w14:paraId="2A96785D" w14:textId="4EBDE70C" w:rsidR="00C94EA0" w:rsidRPr="00C94EA0" w:rsidDel="00101EAE" w:rsidRDefault="00C94EA0" w:rsidP="00C94EA0">
      <w:pPr>
        <w:rPr>
          <w:del w:id="84" w:author="Admin1" w:date="2014-03-26T15:55:00Z"/>
          <w:rFonts w:ascii="Courier New" w:eastAsia="Times New Roman" w:hAnsi="Courier New"/>
        </w:rPr>
      </w:pPr>
      <w:del w:id="85" w:author="Admin1" w:date="2014-03-26T15:55:00Z">
        <w:r w:rsidRPr="00C94EA0" w:rsidDel="00101EAE">
          <w:rPr>
            <w:rFonts w:ascii="Courier New" w:eastAsia="Times New Roman" w:hAnsi="Courier New"/>
          </w:rPr>
          <w:delText xml:space="preserve">    }</w:delText>
        </w:r>
      </w:del>
    </w:p>
    <w:p w14:paraId="69944E5E" w14:textId="7A6B51CF" w:rsidR="00C94EA0" w:rsidRPr="00C94EA0" w:rsidDel="00101EAE" w:rsidRDefault="00C94EA0" w:rsidP="00C94EA0">
      <w:pPr>
        <w:rPr>
          <w:del w:id="86" w:author="Admin1" w:date="2014-03-26T15:55:00Z"/>
          <w:rFonts w:ascii="Courier New" w:eastAsia="Times New Roman" w:hAnsi="Courier New"/>
        </w:rPr>
      </w:pPr>
      <w:del w:id="87" w:author="Admin1" w:date="2014-03-26T15:55:00Z">
        <w:r w:rsidRPr="00C94EA0" w:rsidDel="00101EAE">
          <w:rPr>
            <w:rFonts w:ascii="Courier New" w:eastAsia="Times New Roman" w:hAnsi="Courier New"/>
          </w:rPr>
          <w:delText>}: "Account Type is NOT supported."</w:delText>
        </w:r>
      </w:del>
    </w:p>
    <w:p w14:paraId="798F4A08" w14:textId="4BA282AF" w:rsidR="00C94EA0" w:rsidRPr="00C94EA0" w:rsidDel="00101EAE" w:rsidRDefault="00C94EA0" w:rsidP="00C94EA0">
      <w:pPr>
        <w:rPr>
          <w:del w:id="88" w:author="Admin1" w:date="2014-03-26T15:55:00Z"/>
          <w:rFonts w:ascii="Courier New" w:eastAsia="Times New Roman" w:hAnsi="Courier New"/>
        </w:rPr>
      </w:pPr>
      <w:del w:id="89" w:author="Admin1" w:date="2014-03-26T15:55:00Z">
        <w:r w:rsidRPr="00C94EA0" w:rsidDel="00101EAE">
          <w:rPr>
            <w:rFonts w:ascii="Courier New" w:eastAsia="Times New Roman" w:hAnsi="Courier New"/>
          </w:rPr>
          <w:delText xml:space="preserve">    }</w:delText>
        </w:r>
      </w:del>
    </w:p>
    <w:p w14:paraId="1AC8C9A7" w14:textId="1FBB63CC" w:rsidR="00916B1A" w:rsidDel="00101EAE" w:rsidRDefault="00C94EA0" w:rsidP="00516AA8">
      <w:pPr>
        <w:spacing w:after="200"/>
        <w:rPr>
          <w:del w:id="90" w:author="Admin1" w:date="2014-03-26T15:55:00Z"/>
          <w:rFonts w:ascii="Courier New" w:eastAsia="Times New Roman" w:hAnsi="Courier New"/>
        </w:rPr>
      </w:pPr>
      <w:del w:id="91" w:author="Admin1" w:date="2014-03-26T15:55:00Z">
        <w:r w:rsidRPr="00C94EA0" w:rsidDel="00101EAE">
          <w:rPr>
            <w:rFonts w:ascii="Courier New" w:eastAsia="Times New Roman" w:hAnsi="Courier New"/>
          </w:rPr>
          <w:delText>}</w:delText>
        </w:r>
      </w:del>
    </w:p>
    <w:p w14:paraId="799B9F9C" w14:textId="77777777" w:rsidR="00516AA8" w:rsidRPr="00447354" w:rsidRDefault="00516AA8" w:rsidP="00516AA8">
      <w:pPr>
        <w:spacing w:after="200"/>
        <w:rPr>
          <w:i/>
        </w:rPr>
      </w:pPr>
      <w:r w:rsidRPr="00447354">
        <w:rPr>
          <w:rFonts w:eastAsia="Times New Roman"/>
          <w:i/>
        </w:rPr>
        <w:t>If password is less than 6 character</w:t>
      </w:r>
    </w:p>
    <w:p w14:paraId="62472C7D" w14:textId="77777777" w:rsidR="00C94EA0" w:rsidRPr="00C94EA0" w:rsidRDefault="00C94EA0" w:rsidP="00C94EA0">
      <w:pPr>
        <w:rPr>
          <w:rFonts w:ascii="Courier New" w:eastAsia="Times New Roman" w:hAnsi="Courier New"/>
        </w:rPr>
      </w:pPr>
      <w:r w:rsidRPr="00C94EA0">
        <w:rPr>
          <w:rFonts w:ascii="Courier New" w:eastAsia="Times New Roman" w:hAnsi="Courier New"/>
        </w:rPr>
        <w:t>{</w:t>
      </w:r>
    </w:p>
    <w:p w14:paraId="5F82AB53" w14:textId="77777777" w:rsidR="00C94EA0" w:rsidRPr="00C94EA0" w:rsidRDefault="00C94EA0" w:rsidP="00C94EA0">
      <w:pPr>
        <w:rPr>
          <w:rFonts w:ascii="Courier New" w:eastAsia="Times New Roman" w:hAnsi="Courier New"/>
        </w:rPr>
      </w:pPr>
      <w:r w:rsidRPr="00C94EA0">
        <w:rPr>
          <w:rFonts w:ascii="Courier New" w:eastAsia="Times New Roman" w:hAnsi="Courier New"/>
        </w:rPr>
        <w:t xml:space="preserve">    "status": -1,</w:t>
      </w:r>
    </w:p>
    <w:p w14:paraId="32F368EB" w14:textId="77777777" w:rsidR="00C94EA0" w:rsidRPr="00C94EA0" w:rsidRDefault="00C94EA0" w:rsidP="00C94EA0">
      <w:pPr>
        <w:rPr>
          <w:rFonts w:ascii="Courier New" w:eastAsia="Times New Roman" w:hAnsi="Courier New"/>
        </w:rPr>
      </w:pPr>
      <w:r w:rsidRPr="00C94EA0">
        <w:rPr>
          <w:rFonts w:ascii="Courier New" w:eastAsia="Times New Roman" w:hAnsi="Courier New"/>
        </w:rPr>
        <w:t xml:space="preserve">    "message": "Password length should be 6 character",</w:t>
      </w:r>
    </w:p>
    <w:p w14:paraId="3F0CCA13" w14:textId="77777777" w:rsidR="00C94EA0" w:rsidRPr="00C94EA0" w:rsidRDefault="00C94EA0" w:rsidP="00C94EA0">
      <w:pPr>
        <w:rPr>
          <w:rFonts w:ascii="Courier New" w:eastAsia="Times New Roman" w:hAnsi="Courier New"/>
        </w:rPr>
      </w:pPr>
      <w:r w:rsidRPr="00C94EA0">
        <w:rPr>
          <w:rFonts w:ascii="Courier New" w:eastAsia="Times New Roman" w:hAnsi="Courier New"/>
        </w:rPr>
        <w:t xml:space="preserve">    "error": {</w:t>
      </w:r>
    </w:p>
    <w:p w14:paraId="68B11869" w14:textId="77777777" w:rsidR="00C94EA0" w:rsidRPr="00C94EA0" w:rsidRDefault="00C94EA0" w:rsidP="00C94EA0">
      <w:pPr>
        <w:rPr>
          <w:rFonts w:ascii="Courier New" w:eastAsia="Times New Roman" w:hAnsi="Courier New"/>
        </w:rPr>
      </w:pPr>
      <w:r w:rsidRPr="00C94EA0">
        <w:rPr>
          <w:rFonts w:ascii="Courier New" w:eastAsia="Times New Roman" w:hAnsi="Courier New"/>
        </w:rPr>
        <w:t xml:space="preserve">        "code": "-186",</w:t>
      </w:r>
    </w:p>
    <w:p w14:paraId="6D02685B" w14:textId="77777777" w:rsidR="00C94EA0" w:rsidRPr="00C94EA0" w:rsidRDefault="00C94EA0" w:rsidP="00C94EA0">
      <w:pPr>
        <w:rPr>
          <w:rFonts w:ascii="Courier New" w:eastAsia="Times New Roman" w:hAnsi="Courier New"/>
        </w:rPr>
      </w:pPr>
      <w:r w:rsidRPr="00C94EA0">
        <w:rPr>
          <w:rFonts w:ascii="Courier New" w:eastAsia="Times New Roman" w:hAnsi="Courier New"/>
        </w:rPr>
        <w:t xml:space="preserve">        "message": "Password length should be 6 character."</w:t>
      </w:r>
    </w:p>
    <w:p w14:paraId="106A60B3" w14:textId="77777777" w:rsidR="00C94EA0" w:rsidRPr="00C94EA0" w:rsidRDefault="00C94EA0" w:rsidP="00C94EA0">
      <w:pPr>
        <w:rPr>
          <w:rFonts w:ascii="Courier New" w:eastAsia="Times New Roman" w:hAnsi="Courier New"/>
        </w:rPr>
      </w:pPr>
      <w:r w:rsidRPr="00C94EA0">
        <w:rPr>
          <w:rFonts w:ascii="Courier New" w:eastAsia="Times New Roman" w:hAnsi="Courier New"/>
        </w:rPr>
        <w:t xml:space="preserve">    }</w:t>
      </w:r>
    </w:p>
    <w:p w14:paraId="0F581BD6" w14:textId="77777777" w:rsidR="00AE3EDD" w:rsidRDefault="00C94EA0" w:rsidP="00516AA8">
      <w:pPr>
        <w:spacing w:after="200"/>
        <w:rPr>
          <w:rFonts w:ascii="Courier New" w:eastAsia="Times New Roman" w:hAnsi="Courier New"/>
        </w:rPr>
      </w:pPr>
      <w:r w:rsidRPr="00C94EA0">
        <w:rPr>
          <w:rFonts w:ascii="Courier New" w:eastAsia="Times New Roman" w:hAnsi="Courier New"/>
        </w:rPr>
        <w:t>}</w:t>
      </w:r>
    </w:p>
    <w:p w14:paraId="63CDA8A3" w14:textId="77777777" w:rsidR="00516AA8" w:rsidRPr="00447354" w:rsidRDefault="00516AA8" w:rsidP="00516AA8">
      <w:pPr>
        <w:spacing w:after="200"/>
        <w:rPr>
          <w:i/>
        </w:rPr>
      </w:pPr>
      <w:r w:rsidRPr="00447354">
        <w:rPr>
          <w:rFonts w:eastAsia="Times New Roman"/>
          <w:i/>
        </w:rPr>
        <w:t>If email is not valid</w:t>
      </w:r>
    </w:p>
    <w:p w14:paraId="63CB5319" w14:textId="77777777" w:rsidR="00C94EA0" w:rsidRPr="00C94EA0" w:rsidRDefault="00C94EA0" w:rsidP="00C94EA0">
      <w:pPr>
        <w:rPr>
          <w:rFonts w:ascii="Courier New" w:eastAsia="Times New Roman" w:hAnsi="Courier New"/>
        </w:rPr>
      </w:pPr>
      <w:r w:rsidRPr="00C94EA0">
        <w:rPr>
          <w:rFonts w:ascii="Courier New" w:eastAsia="Times New Roman" w:hAnsi="Courier New"/>
        </w:rPr>
        <w:t>{</w:t>
      </w:r>
    </w:p>
    <w:p w14:paraId="0A3FD6C7" w14:textId="77777777" w:rsidR="00C94EA0" w:rsidRPr="00C94EA0" w:rsidRDefault="00C94EA0" w:rsidP="00C94EA0">
      <w:pPr>
        <w:rPr>
          <w:rFonts w:ascii="Courier New" w:eastAsia="Times New Roman" w:hAnsi="Courier New"/>
        </w:rPr>
      </w:pPr>
      <w:r w:rsidRPr="00C94EA0">
        <w:rPr>
          <w:rFonts w:ascii="Courier New" w:eastAsia="Times New Roman" w:hAnsi="Courier New"/>
        </w:rPr>
        <w:t xml:space="preserve">    "status": -1,</w:t>
      </w:r>
    </w:p>
    <w:p w14:paraId="4E1F4AF6" w14:textId="77777777" w:rsidR="00C94EA0" w:rsidRPr="00C94EA0" w:rsidRDefault="00C94EA0" w:rsidP="00C94EA0">
      <w:pPr>
        <w:rPr>
          <w:rFonts w:ascii="Courier New" w:eastAsia="Times New Roman" w:hAnsi="Courier New"/>
        </w:rPr>
      </w:pPr>
      <w:r w:rsidRPr="00C94EA0">
        <w:rPr>
          <w:rFonts w:ascii="Courier New" w:eastAsia="Times New Roman" w:hAnsi="Courier New"/>
        </w:rPr>
        <w:t xml:space="preserve">    "message": "The email address you provided does not appear to be a valid email address.",</w:t>
      </w:r>
    </w:p>
    <w:p w14:paraId="218BA1D3" w14:textId="77777777" w:rsidR="00C94EA0" w:rsidRPr="00C94EA0" w:rsidRDefault="00C94EA0" w:rsidP="00C94EA0">
      <w:pPr>
        <w:rPr>
          <w:rFonts w:ascii="Courier New" w:eastAsia="Times New Roman" w:hAnsi="Courier New"/>
        </w:rPr>
      </w:pPr>
      <w:r w:rsidRPr="00C94EA0">
        <w:rPr>
          <w:rFonts w:ascii="Courier New" w:eastAsia="Times New Roman" w:hAnsi="Courier New"/>
        </w:rPr>
        <w:t xml:space="preserve">    "error": {</w:t>
      </w:r>
    </w:p>
    <w:p w14:paraId="04CBE90F" w14:textId="77777777" w:rsidR="00C94EA0" w:rsidRPr="00C94EA0" w:rsidRDefault="00C94EA0" w:rsidP="00C94EA0">
      <w:pPr>
        <w:rPr>
          <w:rFonts w:ascii="Courier New" w:eastAsia="Times New Roman" w:hAnsi="Courier New"/>
        </w:rPr>
      </w:pPr>
      <w:r w:rsidRPr="00C94EA0">
        <w:rPr>
          <w:rFonts w:ascii="Courier New" w:eastAsia="Times New Roman" w:hAnsi="Courier New"/>
        </w:rPr>
        <w:t xml:space="preserve">        "code": -105,</w:t>
      </w:r>
    </w:p>
    <w:p w14:paraId="1DB889EA" w14:textId="77777777" w:rsidR="00C94EA0" w:rsidRPr="00C94EA0" w:rsidRDefault="00C94EA0" w:rsidP="00C94EA0">
      <w:pPr>
        <w:rPr>
          <w:rFonts w:ascii="Courier New" w:eastAsia="Times New Roman" w:hAnsi="Courier New"/>
        </w:rPr>
      </w:pPr>
      <w:r w:rsidRPr="00C94EA0">
        <w:rPr>
          <w:rFonts w:ascii="Courier New" w:eastAsia="Times New Roman" w:hAnsi="Courier New"/>
        </w:rPr>
        <w:t xml:space="preserve">        "message": "The email address you provided does not appear to be a valid email address."</w:t>
      </w:r>
    </w:p>
    <w:p w14:paraId="4B8FA8F4" w14:textId="77777777" w:rsidR="00C94EA0" w:rsidRPr="00C94EA0" w:rsidRDefault="00C94EA0" w:rsidP="00C94EA0">
      <w:pPr>
        <w:rPr>
          <w:rFonts w:ascii="Courier New" w:eastAsia="Times New Roman" w:hAnsi="Courier New"/>
        </w:rPr>
      </w:pPr>
      <w:r w:rsidRPr="00C94EA0">
        <w:rPr>
          <w:rFonts w:ascii="Courier New" w:eastAsia="Times New Roman" w:hAnsi="Courier New"/>
        </w:rPr>
        <w:t xml:space="preserve">    }</w:t>
      </w:r>
    </w:p>
    <w:p w14:paraId="725A5ECB" w14:textId="77777777" w:rsidR="00AE3EDD" w:rsidRDefault="00C94EA0" w:rsidP="00516AA8">
      <w:pPr>
        <w:spacing w:after="200"/>
        <w:rPr>
          <w:rFonts w:ascii="Courier New" w:eastAsia="Times New Roman" w:hAnsi="Courier New"/>
        </w:rPr>
      </w:pPr>
      <w:r w:rsidRPr="00C94EA0">
        <w:rPr>
          <w:rFonts w:ascii="Courier New" w:eastAsia="Times New Roman" w:hAnsi="Courier New"/>
        </w:rPr>
        <w:t>}</w:t>
      </w:r>
    </w:p>
    <w:p w14:paraId="0D11C551" w14:textId="77777777" w:rsidR="00516AA8" w:rsidRPr="00447354" w:rsidRDefault="00516AA8" w:rsidP="00516AA8">
      <w:pPr>
        <w:spacing w:after="200"/>
        <w:rPr>
          <w:i/>
        </w:rPr>
      </w:pPr>
      <w:r w:rsidRPr="00447354">
        <w:rPr>
          <w:rFonts w:eastAsia="Times New Roman"/>
          <w:i/>
        </w:rPr>
        <w:t>If alternate email is not valid</w:t>
      </w:r>
    </w:p>
    <w:p w14:paraId="7DCB602E" w14:textId="77777777" w:rsidR="00C94EA0" w:rsidRPr="00C94EA0" w:rsidRDefault="00C94EA0" w:rsidP="00C94EA0">
      <w:pPr>
        <w:rPr>
          <w:rFonts w:ascii="Courier New" w:eastAsia="Times New Roman" w:hAnsi="Courier New"/>
        </w:rPr>
      </w:pPr>
      <w:r w:rsidRPr="00C94EA0">
        <w:rPr>
          <w:rFonts w:ascii="Courier New" w:eastAsia="Times New Roman" w:hAnsi="Courier New"/>
        </w:rPr>
        <w:lastRenderedPageBreak/>
        <w:t>{</w:t>
      </w:r>
    </w:p>
    <w:p w14:paraId="7E35C7E8" w14:textId="77777777" w:rsidR="00C94EA0" w:rsidRPr="00C94EA0" w:rsidRDefault="00C94EA0" w:rsidP="00C94EA0">
      <w:pPr>
        <w:rPr>
          <w:rFonts w:ascii="Courier New" w:eastAsia="Times New Roman" w:hAnsi="Courier New"/>
        </w:rPr>
      </w:pPr>
      <w:r w:rsidRPr="00C94EA0">
        <w:rPr>
          <w:rFonts w:ascii="Courier New" w:eastAsia="Times New Roman" w:hAnsi="Courier New"/>
        </w:rPr>
        <w:t xml:space="preserve">    "status": -1,</w:t>
      </w:r>
    </w:p>
    <w:p w14:paraId="70431194" w14:textId="77777777" w:rsidR="00C94EA0" w:rsidRPr="00C94EA0" w:rsidRDefault="00C94EA0" w:rsidP="00C94EA0">
      <w:pPr>
        <w:rPr>
          <w:rFonts w:ascii="Courier New" w:eastAsia="Times New Roman" w:hAnsi="Courier New"/>
        </w:rPr>
      </w:pPr>
      <w:r w:rsidRPr="00C94EA0">
        <w:rPr>
          <w:rFonts w:ascii="Courier New" w:eastAsia="Times New Roman" w:hAnsi="Courier New"/>
        </w:rPr>
        <w:t xml:space="preserve">    "message": "The alternate email address you provided does not appear to be a valid email address.",</w:t>
      </w:r>
    </w:p>
    <w:p w14:paraId="5806562C" w14:textId="77777777" w:rsidR="00C94EA0" w:rsidRPr="00C94EA0" w:rsidRDefault="00C94EA0" w:rsidP="00C94EA0">
      <w:pPr>
        <w:rPr>
          <w:rFonts w:ascii="Courier New" w:eastAsia="Times New Roman" w:hAnsi="Courier New"/>
        </w:rPr>
      </w:pPr>
      <w:r w:rsidRPr="00C94EA0">
        <w:rPr>
          <w:rFonts w:ascii="Courier New" w:eastAsia="Times New Roman" w:hAnsi="Courier New"/>
        </w:rPr>
        <w:t xml:space="preserve">    "error": {</w:t>
      </w:r>
    </w:p>
    <w:p w14:paraId="0624B61F" w14:textId="77777777" w:rsidR="00C94EA0" w:rsidRPr="00C94EA0" w:rsidRDefault="00C94EA0" w:rsidP="00C94EA0">
      <w:pPr>
        <w:rPr>
          <w:rFonts w:ascii="Courier New" w:eastAsia="Times New Roman" w:hAnsi="Courier New"/>
        </w:rPr>
      </w:pPr>
      <w:r w:rsidRPr="00C94EA0">
        <w:rPr>
          <w:rFonts w:ascii="Courier New" w:eastAsia="Times New Roman" w:hAnsi="Courier New"/>
        </w:rPr>
        <w:t xml:space="preserve">        "code": "-115",</w:t>
      </w:r>
    </w:p>
    <w:p w14:paraId="496B7876" w14:textId="77777777" w:rsidR="00C94EA0" w:rsidRPr="00C94EA0" w:rsidRDefault="00C94EA0" w:rsidP="00C94EA0">
      <w:pPr>
        <w:rPr>
          <w:rFonts w:ascii="Courier New" w:eastAsia="Times New Roman" w:hAnsi="Courier New"/>
        </w:rPr>
      </w:pPr>
      <w:r w:rsidRPr="00C94EA0">
        <w:rPr>
          <w:rFonts w:ascii="Courier New" w:eastAsia="Times New Roman" w:hAnsi="Courier New"/>
        </w:rPr>
        <w:t xml:space="preserve">        "message": "The alternate email address you provided does not appear to be a valid email address."</w:t>
      </w:r>
    </w:p>
    <w:p w14:paraId="3AF91F5C" w14:textId="77777777" w:rsidR="00C94EA0" w:rsidRPr="00C94EA0" w:rsidRDefault="00C94EA0" w:rsidP="00C94EA0">
      <w:pPr>
        <w:rPr>
          <w:rFonts w:ascii="Courier New" w:eastAsia="Times New Roman" w:hAnsi="Courier New"/>
        </w:rPr>
      </w:pPr>
      <w:r w:rsidRPr="00C94EA0">
        <w:rPr>
          <w:rFonts w:ascii="Courier New" w:eastAsia="Times New Roman" w:hAnsi="Courier New"/>
        </w:rPr>
        <w:t xml:space="preserve">    }</w:t>
      </w:r>
    </w:p>
    <w:p w14:paraId="2A0C60D6" w14:textId="77777777" w:rsidR="00D465BF" w:rsidRDefault="00C94EA0" w:rsidP="00516AA8">
      <w:pPr>
        <w:spacing w:after="200"/>
        <w:rPr>
          <w:rFonts w:ascii="Courier New" w:eastAsia="Times New Roman" w:hAnsi="Courier New"/>
        </w:rPr>
      </w:pPr>
      <w:r w:rsidRPr="00C94EA0">
        <w:rPr>
          <w:rFonts w:ascii="Courier New" w:eastAsia="Times New Roman" w:hAnsi="Courier New"/>
        </w:rPr>
        <w:t>}</w:t>
      </w:r>
    </w:p>
    <w:p w14:paraId="3FAC69F5" w14:textId="77777777" w:rsidR="00516AA8" w:rsidRPr="00447354" w:rsidRDefault="00516AA8" w:rsidP="00516AA8">
      <w:pPr>
        <w:spacing w:after="200"/>
        <w:rPr>
          <w:i/>
        </w:rPr>
      </w:pPr>
      <w:r w:rsidRPr="00447354">
        <w:rPr>
          <w:rFonts w:eastAsia="Times New Roman"/>
          <w:i/>
        </w:rPr>
        <w:t>If email already exists and account type is native</w:t>
      </w:r>
    </w:p>
    <w:p w14:paraId="5469A37D" w14:textId="77777777" w:rsidR="00C94EA0" w:rsidRPr="00C94EA0" w:rsidRDefault="00C94EA0" w:rsidP="00C94EA0">
      <w:pPr>
        <w:rPr>
          <w:rFonts w:ascii="Courier New" w:eastAsia="Times New Roman" w:hAnsi="Courier New"/>
        </w:rPr>
      </w:pPr>
      <w:r w:rsidRPr="00C94EA0">
        <w:rPr>
          <w:rFonts w:ascii="Courier New" w:eastAsia="Times New Roman" w:hAnsi="Courier New"/>
        </w:rPr>
        <w:t>{</w:t>
      </w:r>
    </w:p>
    <w:p w14:paraId="73B1C7D3" w14:textId="77777777" w:rsidR="00C94EA0" w:rsidRPr="00C94EA0" w:rsidRDefault="00C94EA0" w:rsidP="00C94EA0">
      <w:pPr>
        <w:rPr>
          <w:rFonts w:ascii="Courier New" w:eastAsia="Times New Roman" w:hAnsi="Courier New"/>
        </w:rPr>
      </w:pPr>
      <w:r w:rsidRPr="00C94EA0">
        <w:rPr>
          <w:rFonts w:ascii="Courier New" w:eastAsia="Times New Roman" w:hAnsi="Courier New"/>
        </w:rPr>
        <w:t xml:space="preserve">    "status": -1,</w:t>
      </w:r>
    </w:p>
    <w:p w14:paraId="064BEC8E" w14:textId="77777777" w:rsidR="00C94EA0" w:rsidRPr="00C94EA0" w:rsidRDefault="00C94EA0" w:rsidP="00C94EA0">
      <w:pPr>
        <w:rPr>
          <w:rFonts w:ascii="Courier New" w:eastAsia="Times New Roman" w:hAnsi="Courier New"/>
        </w:rPr>
      </w:pPr>
      <w:r w:rsidRPr="00C94EA0">
        <w:rPr>
          <w:rFonts w:ascii="Courier New" w:eastAsia="Times New Roman" w:hAnsi="Courier New"/>
        </w:rPr>
        <w:t xml:space="preserve">    "message": "This email address has already been registered.",</w:t>
      </w:r>
    </w:p>
    <w:p w14:paraId="29BEC3A7" w14:textId="77777777" w:rsidR="00C94EA0" w:rsidRPr="00C94EA0" w:rsidRDefault="00C94EA0" w:rsidP="00C94EA0">
      <w:pPr>
        <w:rPr>
          <w:rFonts w:ascii="Courier New" w:eastAsia="Times New Roman" w:hAnsi="Courier New"/>
        </w:rPr>
      </w:pPr>
      <w:r w:rsidRPr="00C94EA0">
        <w:rPr>
          <w:rFonts w:ascii="Courier New" w:eastAsia="Times New Roman" w:hAnsi="Courier New"/>
        </w:rPr>
        <w:t xml:space="preserve">    "error": {</w:t>
      </w:r>
    </w:p>
    <w:p w14:paraId="16649CC3" w14:textId="77777777" w:rsidR="00C94EA0" w:rsidRPr="00C94EA0" w:rsidRDefault="00C94EA0" w:rsidP="00C94EA0">
      <w:pPr>
        <w:rPr>
          <w:rFonts w:ascii="Courier New" w:eastAsia="Times New Roman" w:hAnsi="Courier New"/>
        </w:rPr>
      </w:pPr>
      <w:r w:rsidRPr="00C94EA0">
        <w:rPr>
          <w:rFonts w:ascii="Courier New" w:eastAsia="Times New Roman" w:hAnsi="Courier New"/>
        </w:rPr>
        <w:t xml:space="preserve">        "code": -106,</w:t>
      </w:r>
    </w:p>
    <w:p w14:paraId="2CDE9612" w14:textId="77777777" w:rsidR="00C94EA0" w:rsidRPr="00C94EA0" w:rsidRDefault="00C94EA0" w:rsidP="00C94EA0">
      <w:pPr>
        <w:rPr>
          <w:rFonts w:ascii="Courier New" w:eastAsia="Times New Roman" w:hAnsi="Courier New"/>
        </w:rPr>
      </w:pPr>
      <w:r w:rsidRPr="00C94EA0">
        <w:rPr>
          <w:rFonts w:ascii="Courier New" w:eastAsia="Times New Roman" w:hAnsi="Courier New"/>
        </w:rPr>
        <w:t xml:space="preserve">        "message": "This email address has already been registered."</w:t>
      </w:r>
    </w:p>
    <w:p w14:paraId="722FF0FA" w14:textId="77777777" w:rsidR="00C94EA0" w:rsidRPr="00C94EA0" w:rsidRDefault="00C94EA0" w:rsidP="00C94EA0">
      <w:pPr>
        <w:rPr>
          <w:rFonts w:ascii="Courier New" w:eastAsia="Times New Roman" w:hAnsi="Courier New"/>
        </w:rPr>
      </w:pPr>
      <w:r w:rsidRPr="00C94EA0">
        <w:rPr>
          <w:rFonts w:ascii="Courier New" w:eastAsia="Times New Roman" w:hAnsi="Courier New"/>
        </w:rPr>
        <w:t xml:space="preserve">    }</w:t>
      </w:r>
    </w:p>
    <w:p w14:paraId="60350EFA" w14:textId="77777777" w:rsidR="00E910C1" w:rsidRDefault="00C94EA0" w:rsidP="00516AA8">
      <w:pPr>
        <w:spacing w:after="200"/>
        <w:rPr>
          <w:rFonts w:ascii="Courier New" w:eastAsia="Times New Roman" w:hAnsi="Courier New"/>
        </w:rPr>
      </w:pPr>
      <w:r w:rsidRPr="00C94EA0">
        <w:rPr>
          <w:rFonts w:ascii="Courier New" w:eastAsia="Times New Roman" w:hAnsi="Courier New"/>
        </w:rPr>
        <w:t>}</w:t>
      </w:r>
    </w:p>
    <w:p w14:paraId="1157172D" w14:textId="77777777" w:rsidR="00516AA8" w:rsidRPr="00447354" w:rsidRDefault="00516AA8" w:rsidP="00516AA8">
      <w:pPr>
        <w:spacing w:after="200"/>
        <w:rPr>
          <w:i/>
        </w:rPr>
      </w:pPr>
      <w:r w:rsidRPr="00447354">
        <w:rPr>
          <w:rFonts w:eastAsia="Times New Roman"/>
          <w:i/>
        </w:rPr>
        <w:t>If Social information exists and the account type is Facebook</w:t>
      </w:r>
    </w:p>
    <w:p w14:paraId="5520E2A0" w14:textId="77777777" w:rsidR="00C94EA0" w:rsidRPr="00C94EA0" w:rsidRDefault="00C94EA0" w:rsidP="00C94EA0">
      <w:pPr>
        <w:rPr>
          <w:rFonts w:ascii="Courier New" w:eastAsia="Times New Roman" w:hAnsi="Courier New"/>
        </w:rPr>
      </w:pPr>
      <w:r w:rsidRPr="00C94EA0">
        <w:rPr>
          <w:rFonts w:ascii="Courier New" w:eastAsia="Times New Roman" w:hAnsi="Courier New"/>
        </w:rPr>
        <w:t>{</w:t>
      </w:r>
    </w:p>
    <w:p w14:paraId="69A306B0" w14:textId="77777777" w:rsidR="00C94EA0" w:rsidRPr="00C94EA0" w:rsidRDefault="00C94EA0" w:rsidP="00C94EA0">
      <w:pPr>
        <w:rPr>
          <w:rFonts w:ascii="Courier New" w:eastAsia="Times New Roman" w:hAnsi="Courier New"/>
        </w:rPr>
      </w:pPr>
      <w:r w:rsidRPr="00C94EA0">
        <w:rPr>
          <w:rFonts w:ascii="Courier New" w:eastAsia="Times New Roman" w:hAnsi="Courier New"/>
        </w:rPr>
        <w:t xml:space="preserve">    "status": -1,</w:t>
      </w:r>
    </w:p>
    <w:p w14:paraId="2E4483BA" w14:textId="77777777" w:rsidR="00C94EA0" w:rsidRPr="00C94EA0" w:rsidRDefault="00C94EA0" w:rsidP="00C94EA0">
      <w:pPr>
        <w:rPr>
          <w:rFonts w:ascii="Courier New" w:eastAsia="Times New Roman" w:hAnsi="Courier New"/>
        </w:rPr>
      </w:pPr>
      <w:r w:rsidRPr="00C94EA0">
        <w:rPr>
          <w:rFonts w:ascii="Courier New" w:eastAsia="Times New Roman" w:hAnsi="Courier New"/>
        </w:rPr>
        <w:t xml:space="preserve">    "message": "This social information already exists.",</w:t>
      </w:r>
    </w:p>
    <w:p w14:paraId="157E3EBB" w14:textId="77777777" w:rsidR="00C94EA0" w:rsidRPr="00C94EA0" w:rsidRDefault="00C94EA0" w:rsidP="00C94EA0">
      <w:pPr>
        <w:rPr>
          <w:rFonts w:ascii="Courier New" w:eastAsia="Times New Roman" w:hAnsi="Courier New"/>
        </w:rPr>
      </w:pPr>
      <w:r w:rsidRPr="00C94EA0">
        <w:rPr>
          <w:rFonts w:ascii="Courier New" w:eastAsia="Times New Roman" w:hAnsi="Courier New"/>
        </w:rPr>
        <w:t xml:space="preserve">    "error": {</w:t>
      </w:r>
    </w:p>
    <w:p w14:paraId="27393C57" w14:textId="77777777" w:rsidR="00C94EA0" w:rsidRPr="00C94EA0" w:rsidRDefault="00C94EA0" w:rsidP="00C94EA0">
      <w:pPr>
        <w:rPr>
          <w:rFonts w:ascii="Courier New" w:eastAsia="Times New Roman" w:hAnsi="Courier New"/>
        </w:rPr>
      </w:pPr>
      <w:r w:rsidRPr="00C94EA0">
        <w:rPr>
          <w:rFonts w:ascii="Courier New" w:eastAsia="Times New Roman" w:hAnsi="Courier New"/>
        </w:rPr>
        <w:t xml:space="preserve">        "code": "-107",</w:t>
      </w:r>
    </w:p>
    <w:p w14:paraId="59CC961E" w14:textId="77777777" w:rsidR="00C94EA0" w:rsidRPr="00C94EA0" w:rsidRDefault="00C94EA0" w:rsidP="00C94EA0">
      <w:pPr>
        <w:rPr>
          <w:rFonts w:ascii="Courier New" w:eastAsia="Times New Roman" w:hAnsi="Courier New"/>
        </w:rPr>
      </w:pPr>
      <w:r w:rsidRPr="00C94EA0">
        <w:rPr>
          <w:rFonts w:ascii="Courier New" w:eastAsia="Times New Roman" w:hAnsi="Courier New"/>
        </w:rPr>
        <w:t xml:space="preserve">        "message": "This social information already exists."</w:t>
      </w:r>
    </w:p>
    <w:p w14:paraId="18A7E5CD" w14:textId="77777777" w:rsidR="00C94EA0" w:rsidRPr="00C94EA0" w:rsidRDefault="00C94EA0" w:rsidP="00C94EA0">
      <w:pPr>
        <w:rPr>
          <w:rFonts w:ascii="Courier New" w:eastAsia="Times New Roman" w:hAnsi="Courier New"/>
        </w:rPr>
      </w:pPr>
      <w:r w:rsidRPr="00C94EA0">
        <w:rPr>
          <w:rFonts w:ascii="Courier New" w:eastAsia="Times New Roman" w:hAnsi="Courier New"/>
        </w:rPr>
        <w:t xml:space="preserve">    }</w:t>
      </w:r>
    </w:p>
    <w:p w14:paraId="5E17CF4F" w14:textId="77777777" w:rsidR="003E65C4" w:rsidRDefault="00C94EA0" w:rsidP="00516AA8">
      <w:pPr>
        <w:spacing w:after="200"/>
        <w:rPr>
          <w:rFonts w:ascii="Courier New" w:eastAsia="Times New Roman" w:hAnsi="Courier New"/>
        </w:rPr>
      </w:pPr>
      <w:r w:rsidRPr="00C94EA0">
        <w:rPr>
          <w:rFonts w:ascii="Courier New" w:eastAsia="Times New Roman" w:hAnsi="Courier New"/>
        </w:rPr>
        <w:t>}</w:t>
      </w:r>
    </w:p>
    <w:p w14:paraId="1871D44B" w14:textId="77777777" w:rsidR="00516AA8" w:rsidRPr="00447354" w:rsidRDefault="00516AA8" w:rsidP="00516AA8">
      <w:pPr>
        <w:spacing w:after="200"/>
        <w:rPr>
          <w:i/>
        </w:rPr>
      </w:pPr>
      <w:r w:rsidRPr="00447354">
        <w:rPr>
          <w:rFonts w:eastAsia="Times New Roman"/>
          <w:i/>
        </w:rPr>
        <w:t>If Jabber service does not able to create chat user</w:t>
      </w:r>
    </w:p>
    <w:p w14:paraId="61EA0E32" w14:textId="77777777" w:rsidR="00C94EA0" w:rsidRPr="00C94EA0" w:rsidRDefault="00C94EA0" w:rsidP="00C94EA0">
      <w:pPr>
        <w:rPr>
          <w:rFonts w:ascii="Courier New" w:eastAsia="Times New Roman" w:hAnsi="Courier New"/>
        </w:rPr>
      </w:pPr>
      <w:r w:rsidRPr="00C94EA0">
        <w:rPr>
          <w:rFonts w:ascii="Courier New" w:eastAsia="Times New Roman" w:hAnsi="Courier New"/>
        </w:rPr>
        <w:t>{</w:t>
      </w:r>
    </w:p>
    <w:p w14:paraId="6B2F82E8" w14:textId="77777777" w:rsidR="00C94EA0" w:rsidRPr="00C94EA0" w:rsidRDefault="00C94EA0" w:rsidP="00C94EA0">
      <w:pPr>
        <w:rPr>
          <w:rFonts w:ascii="Courier New" w:eastAsia="Times New Roman" w:hAnsi="Courier New"/>
        </w:rPr>
      </w:pPr>
      <w:r w:rsidRPr="00C94EA0">
        <w:rPr>
          <w:rFonts w:ascii="Courier New" w:eastAsia="Times New Roman" w:hAnsi="Courier New"/>
        </w:rPr>
        <w:t xml:space="preserve">    "status": -1,</w:t>
      </w:r>
    </w:p>
    <w:p w14:paraId="18BDE9F5" w14:textId="77777777" w:rsidR="00C94EA0" w:rsidRPr="00C94EA0" w:rsidRDefault="00C94EA0" w:rsidP="00C94EA0">
      <w:pPr>
        <w:rPr>
          <w:rFonts w:ascii="Courier New" w:eastAsia="Times New Roman" w:hAnsi="Courier New"/>
        </w:rPr>
      </w:pPr>
      <w:r w:rsidRPr="00C94EA0">
        <w:rPr>
          <w:rFonts w:ascii="Courier New" w:eastAsia="Times New Roman" w:hAnsi="Courier New"/>
        </w:rPr>
        <w:t xml:space="preserve">    "message": "User could not be created because jabber service in not responding.",</w:t>
      </w:r>
    </w:p>
    <w:p w14:paraId="48C5103B" w14:textId="77777777" w:rsidR="00C94EA0" w:rsidRPr="00C94EA0" w:rsidRDefault="00C94EA0" w:rsidP="00C94EA0">
      <w:pPr>
        <w:rPr>
          <w:rFonts w:ascii="Courier New" w:eastAsia="Times New Roman" w:hAnsi="Courier New"/>
        </w:rPr>
      </w:pPr>
      <w:r w:rsidRPr="00C94EA0">
        <w:rPr>
          <w:rFonts w:ascii="Courier New" w:eastAsia="Times New Roman" w:hAnsi="Courier New"/>
        </w:rPr>
        <w:t xml:space="preserve">    "error": {</w:t>
      </w:r>
    </w:p>
    <w:p w14:paraId="4B0C7210" w14:textId="77777777" w:rsidR="00C94EA0" w:rsidRPr="00C94EA0" w:rsidRDefault="00C94EA0" w:rsidP="00C94EA0">
      <w:pPr>
        <w:rPr>
          <w:rFonts w:ascii="Courier New" w:eastAsia="Times New Roman" w:hAnsi="Courier New"/>
        </w:rPr>
      </w:pPr>
      <w:r w:rsidRPr="00C94EA0">
        <w:rPr>
          <w:rFonts w:ascii="Courier New" w:eastAsia="Times New Roman" w:hAnsi="Courier New"/>
        </w:rPr>
        <w:t xml:space="preserve">        "code": -108,</w:t>
      </w:r>
    </w:p>
    <w:p w14:paraId="3780A65B" w14:textId="77777777" w:rsidR="00C94EA0" w:rsidRPr="00C94EA0" w:rsidRDefault="00C94EA0" w:rsidP="00C94EA0">
      <w:pPr>
        <w:rPr>
          <w:rFonts w:ascii="Courier New" w:eastAsia="Times New Roman" w:hAnsi="Courier New"/>
        </w:rPr>
      </w:pPr>
      <w:r w:rsidRPr="00C94EA0">
        <w:rPr>
          <w:rFonts w:ascii="Courier New" w:eastAsia="Times New Roman" w:hAnsi="Courier New"/>
        </w:rPr>
        <w:t xml:space="preserve">        "message": "User could not be created because jabber service in not responding."</w:t>
      </w:r>
    </w:p>
    <w:p w14:paraId="5D7AC307" w14:textId="77777777" w:rsidR="00C94EA0" w:rsidRPr="00C94EA0" w:rsidRDefault="00C94EA0" w:rsidP="00C94EA0">
      <w:pPr>
        <w:rPr>
          <w:rFonts w:ascii="Courier New" w:eastAsia="Times New Roman" w:hAnsi="Courier New"/>
        </w:rPr>
      </w:pPr>
      <w:r w:rsidRPr="00C94EA0">
        <w:rPr>
          <w:rFonts w:ascii="Courier New" w:eastAsia="Times New Roman" w:hAnsi="Courier New"/>
        </w:rPr>
        <w:t xml:space="preserve">    }</w:t>
      </w:r>
    </w:p>
    <w:p w14:paraId="3663C454" w14:textId="77777777" w:rsidR="003471EC" w:rsidRDefault="00C94EA0" w:rsidP="00516AA8">
      <w:pPr>
        <w:spacing w:after="200"/>
        <w:rPr>
          <w:rFonts w:ascii="Courier New" w:eastAsia="Times New Roman" w:hAnsi="Courier New"/>
        </w:rPr>
      </w:pPr>
      <w:r w:rsidRPr="00C94EA0">
        <w:rPr>
          <w:rFonts w:ascii="Courier New" w:eastAsia="Times New Roman" w:hAnsi="Courier New"/>
        </w:rPr>
        <w:t>}</w:t>
      </w:r>
    </w:p>
    <w:p w14:paraId="07C23AF2" w14:textId="77777777" w:rsidR="00516AA8" w:rsidRPr="00447354" w:rsidRDefault="00516AA8" w:rsidP="00516AA8">
      <w:pPr>
        <w:spacing w:after="200"/>
        <w:rPr>
          <w:i/>
        </w:rPr>
      </w:pPr>
      <w:r w:rsidRPr="00447354">
        <w:rPr>
          <w:rFonts w:eastAsia="Times New Roman"/>
          <w:i/>
        </w:rPr>
        <w:t>If Social information is missing and the account type is Facebook</w:t>
      </w:r>
    </w:p>
    <w:p w14:paraId="415BFCCD" w14:textId="77777777" w:rsidR="00C94EA0" w:rsidRPr="00C94EA0" w:rsidRDefault="00C94EA0" w:rsidP="00C94EA0">
      <w:pPr>
        <w:rPr>
          <w:rFonts w:ascii="Courier New" w:eastAsia="Times New Roman" w:hAnsi="Courier New"/>
        </w:rPr>
      </w:pPr>
      <w:r w:rsidRPr="00C94EA0">
        <w:rPr>
          <w:rFonts w:ascii="Courier New" w:eastAsia="Times New Roman" w:hAnsi="Courier New"/>
        </w:rPr>
        <w:t>{</w:t>
      </w:r>
    </w:p>
    <w:p w14:paraId="00FE28BB" w14:textId="77777777" w:rsidR="00C94EA0" w:rsidRPr="00C94EA0" w:rsidRDefault="00C94EA0" w:rsidP="00C94EA0">
      <w:pPr>
        <w:rPr>
          <w:rFonts w:ascii="Courier New" w:eastAsia="Times New Roman" w:hAnsi="Courier New"/>
        </w:rPr>
      </w:pPr>
      <w:r w:rsidRPr="00C94EA0">
        <w:rPr>
          <w:rFonts w:ascii="Courier New" w:eastAsia="Times New Roman" w:hAnsi="Courier New"/>
        </w:rPr>
        <w:t xml:space="preserve">    "status": -1,</w:t>
      </w:r>
    </w:p>
    <w:p w14:paraId="316D42C2" w14:textId="77777777" w:rsidR="00C94EA0" w:rsidRPr="00C94EA0" w:rsidRDefault="00C94EA0" w:rsidP="00C94EA0">
      <w:pPr>
        <w:rPr>
          <w:rFonts w:ascii="Courier New" w:eastAsia="Times New Roman" w:hAnsi="Courier New"/>
        </w:rPr>
      </w:pPr>
      <w:r w:rsidRPr="00C94EA0">
        <w:rPr>
          <w:rFonts w:ascii="Courier New" w:eastAsia="Times New Roman" w:hAnsi="Courier New"/>
        </w:rPr>
        <w:t xml:space="preserve">    "message": "Missing parameter external_social_id in method user.create2",</w:t>
      </w:r>
    </w:p>
    <w:p w14:paraId="47A6E87D" w14:textId="77777777" w:rsidR="00C94EA0" w:rsidRPr="00C94EA0" w:rsidRDefault="00C94EA0" w:rsidP="00C94EA0">
      <w:pPr>
        <w:rPr>
          <w:rFonts w:ascii="Courier New" w:eastAsia="Times New Roman" w:hAnsi="Courier New"/>
        </w:rPr>
      </w:pPr>
      <w:r w:rsidRPr="00C94EA0">
        <w:rPr>
          <w:rFonts w:ascii="Courier New" w:eastAsia="Times New Roman" w:hAnsi="Courier New"/>
        </w:rPr>
        <w:lastRenderedPageBreak/>
        <w:t xml:space="preserve">    "error": {</w:t>
      </w:r>
    </w:p>
    <w:p w14:paraId="6931EAD9" w14:textId="77777777" w:rsidR="00C94EA0" w:rsidRPr="00C94EA0" w:rsidRDefault="00C94EA0" w:rsidP="00C94EA0">
      <w:pPr>
        <w:rPr>
          <w:rFonts w:ascii="Courier New" w:eastAsia="Times New Roman" w:hAnsi="Courier New"/>
        </w:rPr>
      </w:pPr>
      <w:r w:rsidRPr="00C94EA0">
        <w:rPr>
          <w:rFonts w:ascii="Courier New" w:eastAsia="Times New Roman" w:hAnsi="Courier New"/>
        </w:rPr>
        <w:t xml:space="preserve">        "code": "-102",</w:t>
      </w:r>
    </w:p>
    <w:p w14:paraId="3B0B6A7D" w14:textId="77777777" w:rsidR="00C94EA0" w:rsidRPr="00C94EA0" w:rsidRDefault="00C94EA0" w:rsidP="00C94EA0">
      <w:pPr>
        <w:rPr>
          <w:rFonts w:ascii="Courier New" w:eastAsia="Times New Roman" w:hAnsi="Courier New"/>
        </w:rPr>
      </w:pPr>
      <w:r w:rsidRPr="00C94EA0">
        <w:rPr>
          <w:rFonts w:ascii="Courier New" w:eastAsia="Times New Roman" w:hAnsi="Courier New"/>
        </w:rPr>
        <w:t xml:space="preserve">        "message": "Missing parameter in method call"</w:t>
      </w:r>
    </w:p>
    <w:p w14:paraId="40010737" w14:textId="77777777" w:rsidR="00C94EA0" w:rsidRPr="00C94EA0" w:rsidRDefault="00C94EA0" w:rsidP="00C94EA0">
      <w:pPr>
        <w:rPr>
          <w:rFonts w:ascii="Courier New" w:eastAsia="Times New Roman" w:hAnsi="Courier New"/>
        </w:rPr>
      </w:pPr>
      <w:r w:rsidRPr="00C94EA0">
        <w:rPr>
          <w:rFonts w:ascii="Courier New" w:eastAsia="Times New Roman" w:hAnsi="Courier New"/>
        </w:rPr>
        <w:t xml:space="preserve">    }</w:t>
      </w:r>
    </w:p>
    <w:p w14:paraId="7B2D94C8" w14:textId="77777777" w:rsidR="00C130CA" w:rsidRDefault="00C94EA0" w:rsidP="009A4E19">
      <w:pPr>
        <w:rPr>
          <w:rFonts w:ascii="Courier New" w:eastAsia="Times New Roman" w:hAnsi="Courier New"/>
        </w:rPr>
      </w:pPr>
      <w:r w:rsidRPr="00C94EA0">
        <w:rPr>
          <w:rFonts w:ascii="Courier New" w:eastAsia="Times New Roman" w:hAnsi="Courier New"/>
        </w:rPr>
        <w:t>}</w:t>
      </w:r>
    </w:p>
    <w:p w14:paraId="24DAA7E8" w14:textId="77777777" w:rsidR="00C130CA" w:rsidRDefault="00C130CA" w:rsidP="009A4E19">
      <w:pPr>
        <w:rPr>
          <w:rFonts w:ascii="Courier New" w:eastAsia="Times New Roman" w:hAnsi="Courier New"/>
        </w:rPr>
      </w:pPr>
    </w:p>
    <w:p w14:paraId="4EBD8985" w14:textId="77777777" w:rsidR="00516AA8" w:rsidRDefault="00516AA8" w:rsidP="009A4E19"/>
    <w:p w14:paraId="5851A476" w14:textId="77777777" w:rsidR="00447354" w:rsidRPr="00DB2F7A" w:rsidRDefault="00447354" w:rsidP="00447354">
      <w:pPr>
        <w:pStyle w:val="Heading4"/>
      </w:pPr>
      <w:r w:rsidRPr="00DB2F7A">
        <w:t>CreateUser3</w:t>
      </w:r>
    </w:p>
    <w:p w14:paraId="4F1F17FC" w14:textId="77777777" w:rsidR="00447354" w:rsidRPr="00DB2F7A" w:rsidRDefault="00447354" w:rsidP="00447354"/>
    <w:p w14:paraId="76E80592" w14:textId="5FB63596" w:rsidR="00447354" w:rsidRPr="00DB2F7A" w:rsidRDefault="00447354" w:rsidP="00447354">
      <w:pPr>
        <w:rPr>
          <w:rFonts w:eastAsia="Times New Roman"/>
        </w:rPr>
      </w:pPr>
      <w:r w:rsidRPr="00DB2F7A">
        <w:rPr>
          <w:rFonts w:eastAsia="Times New Roman"/>
        </w:rPr>
        <w:t>This API</w:t>
      </w:r>
      <w:ins w:id="92" w:author="Admin1" w:date="2014-03-26T15:56:00Z">
        <w:r w:rsidR="00AA148B">
          <w:rPr>
            <w:rFonts w:eastAsia="Times New Roman"/>
          </w:rPr>
          <w:t xml:space="preserve"> </w:t>
        </w:r>
      </w:ins>
      <w:r w:rsidRPr="00DB2F7A">
        <w:rPr>
          <w:rFonts w:eastAsia="Times New Roman"/>
        </w:rPr>
        <w:t>is another variation of Create User API that accepts extra parameters like country code and opt in preferences.</w:t>
      </w:r>
    </w:p>
    <w:p w14:paraId="3E2AA8E0" w14:textId="77777777" w:rsidR="00516AA8" w:rsidRDefault="00516AA8" w:rsidP="00516AA8"/>
    <w:p w14:paraId="059D7684" w14:textId="77777777" w:rsidR="00447354" w:rsidRDefault="00795C79" w:rsidP="00516AA8">
      <w:pPr>
        <w:rPr>
          <w:rFonts w:eastAsia="Times New Roman"/>
        </w:rPr>
      </w:pPr>
      <w:hyperlink r:id="rId15" w:history="1">
        <w:r w:rsidR="00516AA8" w:rsidRPr="00AB2F08">
          <w:rPr>
            <w:rStyle w:val="Hyperlink"/>
            <w:rFonts w:eastAsia="Times New Roman"/>
          </w:rPr>
          <w:t>http://neatostaging.rajatogo.com/api/rest/json?method=user.create3</w:t>
        </w:r>
      </w:hyperlink>
    </w:p>
    <w:p w14:paraId="04D850F7" w14:textId="77777777" w:rsidR="00516AA8" w:rsidRPr="00516AA8" w:rsidRDefault="00516AA8" w:rsidP="00516AA8">
      <w:pPr>
        <w:rPr>
          <w:rFonts w:eastAsia="Times New Roman"/>
        </w:rPr>
      </w:pPr>
    </w:p>
    <w:p w14:paraId="79A6D13E" w14:textId="77777777" w:rsidR="00447354" w:rsidRPr="00516AA8" w:rsidRDefault="00447354" w:rsidP="00447354">
      <w:pPr>
        <w:rPr>
          <w:b/>
        </w:rPr>
      </w:pPr>
      <w:r w:rsidRPr="00516AA8">
        <w:rPr>
          <w:rFonts w:eastAsia="Times New Roman"/>
          <w:b/>
        </w:rPr>
        <w:t>Parameters</w:t>
      </w:r>
    </w:p>
    <w:p w14:paraId="0FB63C99" w14:textId="77777777" w:rsidR="00447354" w:rsidRPr="00516AA8" w:rsidRDefault="00447354" w:rsidP="00516AA8">
      <w:pPr>
        <w:pStyle w:val="ListParagraph"/>
        <w:spacing w:after="200"/>
        <w:ind w:left="0"/>
      </w:pPr>
      <w:r w:rsidRPr="00516AA8">
        <w:rPr>
          <w:rFonts w:eastAsia="Times New Roman"/>
          <w:bCs/>
        </w:rPr>
        <w:t>api_key</w:t>
      </w:r>
      <w:r w:rsidRPr="00516AA8">
        <w:rPr>
          <w:rFonts w:eastAsia="Times New Roman"/>
        </w:rPr>
        <w:t>, your API key</w:t>
      </w:r>
    </w:p>
    <w:p w14:paraId="5D3F83D6" w14:textId="77777777" w:rsidR="00447354" w:rsidRPr="00516AA8" w:rsidRDefault="00447354" w:rsidP="00516AA8">
      <w:pPr>
        <w:pStyle w:val="ListParagraph"/>
        <w:spacing w:after="200"/>
        <w:ind w:left="0"/>
      </w:pPr>
      <w:r w:rsidRPr="00516AA8">
        <w:rPr>
          <w:rFonts w:eastAsia="Times New Roman"/>
          <w:bCs/>
        </w:rPr>
        <w:t>name</w:t>
      </w:r>
      <w:r w:rsidRPr="00516AA8">
        <w:rPr>
          <w:rFonts w:eastAsia="Times New Roman"/>
        </w:rPr>
        <w:t>, Name of the user</w:t>
      </w:r>
    </w:p>
    <w:p w14:paraId="68B182CE" w14:textId="77777777" w:rsidR="00447354" w:rsidRPr="00516AA8" w:rsidRDefault="00447354" w:rsidP="00516AA8">
      <w:pPr>
        <w:pStyle w:val="ListParagraph"/>
        <w:spacing w:after="200"/>
        <w:ind w:left="0"/>
      </w:pPr>
      <w:r w:rsidRPr="00516AA8">
        <w:rPr>
          <w:rFonts w:eastAsia="Times New Roman"/>
          <w:bCs/>
        </w:rPr>
        <w:t>email</w:t>
      </w:r>
      <w:r w:rsidRPr="00516AA8">
        <w:rPr>
          <w:rFonts w:eastAsia="Times New Roman"/>
        </w:rPr>
        <w:t>, Email of the user</w:t>
      </w:r>
    </w:p>
    <w:p w14:paraId="7CF3FF69" w14:textId="77777777" w:rsidR="00447354" w:rsidRPr="00516AA8" w:rsidRDefault="00447354" w:rsidP="00516AA8">
      <w:pPr>
        <w:pStyle w:val="ListParagraph"/>
        <w:spacing w:after="200"/>
        <w:ind w:left="0"/>
      </w:pPr>
      <w:r w:rsidRPr="00516AA8">
        <w:rPr>
          <w:rFonts w:eastAsia="Times New Roman"/>
          <w:bCs/>
        </w:rPr>
        <w:t>alternate_email</w:t>
      </w:r>
      <w:r w:rsidRPr="00516AA8">
        <w:rPr>
          <w:rFonts w:eastAsia="Times New Roman"/>
        </w:rPr>
        <w:t>, Alternate Email of the user</w:t>
      </w:r>
    </w:p>
    <w:p w14:paraId="379A5289" w14:textId="77777777" w:rsidR="00447354" w:rsidRPr="00516AA8" w:rsidRDefault="00447354" w:rsidP="00516AA8">
      <w:pPr>
        <w:pStyle w:val="ListParagraph"/>
        <w:spacing w:after="200"/>
        <w:ind w:left="0"/>
      </w:pPr>
      <w:r w:rsidRPr="00516AA8">
        <w:rPr>
          <w:rFonts w:eastAsia="Times New Roman"/>
          <w:bCs/>
        </w:rPr>
        <w:t>password</w:t>
      </w:r>
      <w:r w:rsidRPr="00516AA8">
        <w:rPr>
          <w:rFonts w:eastAsia="Times New Roman"/>
        </w:rPr>
        <w:t>, Password of the user. It does not need to be unique.</w:t>
      </w:r>
    </w:p>
    <w:p w14:paraId="365D211F" w14:textId="77777777" w:rsidR="00447354" w:rsidRPr="00516AA8" w:rsidRDefault="00447354" w:rsidP="00516AA8">
      <w:pPr>
        <w:pStyle w:val="ListParagraph"/>
        <w:spacing w:after="200"/>
        <w:ind w:left="0"/>
      </w:pPr>
      <w:r w:rsidRPr="00516AA8">
        <w:rPr>
          <w:rFonts w:eastAsia="Times New Roman"/>
          <w:bCs/>
        </w:rPr>
        <w:t>account_type</w:t>
      </w:r>
      <w:r w:rsidRPr="00516AA8">
        <w:rPr>
          <w:rFonts w:eastAsia="Times New Roman"/>
        </w:rPr>
        <w:t>, Native OR Facebook (OR Google etc)</w:t>
      </w:r>
    </w:p>
    <w:p w14:paraId="2DCC6373" w14:textId="77777777" w:rsidR="00447354" w:rsidRPr="00516AA8" w:rsidRDefault="00447354" w:rsidP="00516AA8">
      <w:pPr>
        <w:pStyle w:val="ListParagraph"/>
        <w:spacing w:after="200"/>
        <w:ind w:left="0"/>
      </w:pPr>
      <w:r w:rsidRPr="00516AA8">
        <w:rPr>
          <w:rFonts w:eastAsia="Times New Roman"/>
          <w:bCs/>
        </w:rPr>
        <w:t>external_social_id</w:t>
      </w:r>
      <w:r w:rsidRPr="00516AA8">
        <w:rPr>
          <w:rFonts w:eastAsia="Times New Roman"/>
        </w:rPr>
        <w:t>, External Social ID (e.g. Facebook ID (numeric value) that is returned by the Facebook). This is required ONLY when the account type is NOT Native.</w:t>
      </w:r>
    </w:p>
    <w:p w14:paraId="15100DAB" w14:textId="77777777" w:rsidR="00447354" w:rsidRPr="00DB2F7A" w:rsidRDefault="00447354" w:rsidP="00516AA8">
      <w:pPr>
        <w:pStyle w:val="ListParagraph"/>
        <w:spacing w:after="200"/>
        <w:ind w:left="0"/>
      </w:pPr>
      <w:r w:rsidRPr="00516AA8">
        <w:rPr>
          <w:rFonts w:eastAsia="Times New Roman"/>
          <w:bCs/>
        </w:rPr>
        <w:t>extra_param</w:t>
      </w:r>
      <w:r w:rsidRPr="00516AA8">
        <w:rPr>
          <w:rFonts w:eastAsia="Times New Roman"/>
        </w:rPr>
        <w:t>, Extra Information of User should be in Json format(e.g. {"country_code":"IN","opt_in":"true"})</w:t>
      </w:r>
    </w:p>
    <w:p w14:paraId="23E91943" w14:textId="77777777" w:rsidR="00447354" w:rsidRPr="00DB2F7A" w:rsidRDefault="00447354" w:rsidP="00447354">
      <w:r w:rsidRPr="00DB2F7A">
        <w:rPr>
          <w:rFonts w:eastAsia="Times New Roman"/>
        </w:rPr>
        <w:t>Consideration for validation_status which you will get in response</w:t>
      </w:r>
    </w:p>
    <w:p w14:paraId="407AE566" w14:textId="77777777" w:rsidR="00447354" w:rsidRPr="00DB2F7A" w:rsidRDefault="00447354" w:rsidP="00447354">
      <w:pPr>
        <w:pStyle w:val="ListParagraph"/>
        <w:numPr>
          <w:ilvl w:val="0"/>
          <w:numId w:val="11"/>
        </w:numPr>
        <w:spacing w:after="200"/>
      </w:pPr>
      <w:r w:rsidRPr="00DB2F7A">
        <w:rPr>
          <w:rFonts w:eastAsia="Times New Roman"/>
        </w:rPr>
        <w:t>validation_status: 0 -&gt; Validated - this means that the account has been validated.</w:t>
      </w:r>
    </w:p>
    <w:p w14:paraId="45BF4D86" w14:textId="77777777" w:rsidR="00447354" w:rsidRPr="00DB2F7A" w:rsidRDefault="00447354" w:rsidP="00447354">
      <w:pPr>
        <w:pStyle w:val="ListParagraph"/>
        <w:numPr>
          <w:ilvl w:val="0"/>
          <w:numId w:val="11"/>
        </w:numPr>
        <w:spacing w:after="200"/>
      </w:pPr>
      <w:r w:rsidRPr="00DB2F7A">
        <w:rPr>
          <w:rFonts w:eastAsia="Times New Roman"/>
        </w:rPr>
        <w:t>validation_status: -1 -&gt; NotValidatedButInGracePeriod - the user has not been validated, but user is still within the grace period.</w:t>
      </w:r>
    </w:p>
    <w:p w14:paraId="570DF4DB" w14:textId="77777777" w:rsidR="00447354" w:rsidRPr="00DB2F7A" w:rsidRDefault="00447354" w:rsidP="00447354">
      <w:pPr>
        <w:pStyle w:val="ListParagraph"/>
        <w:numPr>
          <w:ilvl w:val="0"/>
          <w:numId w:val="11"/>
        </w:numPr>
        <w:spacing w:after="200"/>
      </w:pPr>
      <w:r w:rsidRPr="00DB2F7A">
        <w:rPr>
          <w:rFonts w:eastAsia="Times New Roman"/>
        </w:rPr>
        <w:t>validation_status: -2 -&gt; NotValidated - this email address has not been validated.</w:t>
      </w:r>
    </w:p>
    <w:p w14:paraId="4D7753F8" w14:textId="77777777" w:rsidR="00447354" w:rsidRPr="003C43C0" w:rsidRDefault="00447354" w:rsidP="00447354">
      <w:pPr>
        <w:rPr>
          <w:rFonts w:eastAsia="Times New Roman"/>
          <w:b/>
        </w:rPr>
      </w:pPr>
      <w:r w:rsidRPr="003C43C0">
        <w:rPr>
          <w:rFonts w:eastAsia="Times New Roman"/>
          <w:b/>
        </w:rPr>
        <w:t>Success Response</w:t>
      </w:r>
    </w:p>
    <w:p w14:paraId="75DD25D6" w14:textId="77777777" w:rsidR="00C94EA0" w:rsidRPr="00C94EA0" w:rsidRDefault="00C94EA0" w:rsidP="00C94EA0">
      <w:pPr>
        <w:pStyle w:val="ListParagraph"/>
        <w:rPr>
          <w:rFonts w:ascii="Courier New" w:eastAsia="Times New Roman" w:hAnsi="Courier New"/>
        </w:rPr>
      </w:pPr>
      <w:r w:rsidRPr="00C94EA0">
        <w:rPr>
          <w:rFonts w:ascii="Courier New" w:eastAsia="Times New Roman" w:hAnsi="Courier New"/>
        </w:rPr>
        <w:t>{</w:t>
      </w:r>
    </w:p>
    <w:p w14:paraId="40016D4A" w14:textId="77777777" w:rsidR="00C94EA0" w:rsidRPr="00C94EA0" w:rsidRDefault="00C94EA0" w:rsidP="00C94EA0">
      <w:pPr>
        <w:pStyle w:val="ListParagraph"/>
        <w:rPr>
          <w:rFonts w:ascii="Courier New" w:eastAsia="Times New Roman" w:hAnsi="Courier New"/>
        </w:rPr>
      </w:pPr>
      <w:r w:rsidRPr="00C94EA0">
        <w:rPr>
          <w:rFonts w:ascii="Courier New" w:eastAsia="Times New Roman" w:hAnsi="Courier New"/>
        </w:rPr>
        <w:t xml:space="preserve">    "status": 0,</w:t>
      </w:r>
    </w:p>
    <w:p w14:paraId="11CA951D" w14:textId="77777777" w:rsidR="00C94EA0" w:rsidRPr="00C94EA0" w:rsidRDefault="00C94EA0" w:rsidP="00C94EA0">
      <w:pPr>
        <w:pStyle w:val="ListParagraph"/>
        <w:rPr>
          <w:rFonts w:ascii="Courier New" w:eastAsia="Times New Roman" w:hAnsi="Courier New"/>
        </w:rPr>
      </w:pPr>
      <w:r w:rsidRPr="00C94EA0">
        <w:rPr>
          <w:rFonts w:ascii="Courier New" w:eastAsia="Times New Roman" w:hAnsi="Courier New"/>
        </w:rPr>
        <w:t xml:space="preserve">    "result": {</w:t>
      </w:r>
    </w:p>
    <w:p w14:paraId="23C73C39" w14:textId="77777777" w:rsidR="00C94EA0" w:rsidRPr="00C94EA0" w:rsidRDefault="00C94EA0" w:rsidP="00C94EA0">
      <w:pPr>
        <w:pStyle w:val="ListParagraph"/>
        <w:rPr>
          <w:rFonts w:ascii="Courier New" w:eastAsia="Times New Roman" w:hAnsi="Courier New"/>
        </w:rPr>
      </w:pPr>
      <w:r w:rsidRPr="00C94EA0">
        <w:rPr>
          <w:rFonts w:ascii="Courier New" w:eastAsia="Times New Roman" w:hAnsi="Courier New"/>
        </w:rPr>
        <w:t xml:space="preserve">        "success": true,</w:t>
      </w:r>
    </w:p>
    <w:p w14:paraId="2D5E2383" w14:textId="77777777" w:rsidR="00C94EA0" w:rsidRPr="00C94EA0" w:rsidRDefault="00C94EA0" w:rsidP="00C94EA0">
      <w:pPr>
        <w:pStyle w:val="ListParagraph"/>
        <w:rPr>
          <w:rFonts w:ascii="Courier New" w:eastAsia="Times New Roman" w:hAnsi="Courier New"/>
        </w:rPr>
      </w:pPr>
      <w:r w:rsidRPr="00C94EA0">
        <w:rPr>
          <w:rFonts w:ascii="Courier New" w:eastAsia="Times New Roman" w:hAnsi="Courier New"/>
        </w:rPr>
        <w:t xml:space="preserve">        "guid": 1074,</w:t>
      </w:r>
    </w:p>
    <w:p w14:paraId="0F85130A" w14:textId="77777777" w:rsidR="00C94EA0" w:rsidRPr="00C94EA0" w:rsidRDefault="00C94EA0" w:rsidP="00C94EA0">
      <w:pPr>
        <w:pStyle w:val="ListParagraph"/>
        <w:rPr>
          <w:rFonts w:ascii="Courier New" w:eastAsia="Times New Roman" w:hAnsi="Courier New"/>
        </w:rPr>
      </w:pPr>
      <w:r w:rsidRPr="00C94EA0">
        <w:rPr>
          <w:rFonts w:ascii="Courier New" w:eastAsia="Times New Roman" w:hAnsi="Courier New"/>
        </w:rPr>
        <w:t xml:space="preserve">        "user_handle": "d8828e4ef9596dd0be3b8c4cf0de9502",</w:t>
      </w:r>
    </w:p>
    <w:p w14:paraId="7F380DD1" w14:textId="77777777" w:rsidR="00C94EA0" w:rsidRPr="00C94EA0" w:rsidRDefault="00C94EA0" w:rsidP="00C94EA0">
      <w:pPr>
        <w:pStyle w:val="ListParagraph"/>
        <w:rPr>
          <w:rFonts w:ascii="Courier New" w:eastAsia="Times New Roman" w:hAnsi="Courier New"/>
        </w:rPr>
      </w:pPr>
      <w:r w:rsidRPr="00C94EA0">
        <w:rPr>
          <w:rFonts w:ascii="Courier New" w:eastAsia="Times New Roman" w:hAnsi="Courier New"/>
        </w:rPr>
        <w:t xml:space="preserve">        "validation_status": -1</w:t>
      </w:r>
    </w:p>
    <w:p w14:paraId="24770B0E" w14:textId="77777777" w:rsidR="00C94EA0" w:rsidRPr="00C94EA0" w:rsidRDefault="00C94EA0" w:rsidP="00C94EA0">
      <w:pPr>
        <w:pStyle w:val="ListParagraph"/>
        <w:rPr>
          <w:rFonts w:ascii="Courier New" w:eastAsia="Times New Roman" w:hAnsi="Courier New"/>
        </w:rPr>
      </w:pPr>
      <w:r w:rsidRPr="00C94EA0">
        <w:rPr>
          <w:rFonts w:ascii="Courier New" w:eastAsia="Times New Roman" w:hAnsi="Courier New"/>
        </w:rPr>
        <w:t xml:space="preserve">    }</w:t>
      </w:r>
    </w:p>
    <w:p w14:paraId="73AC90F6" w14:textId="77777777" w:rsidR="00BE5823" w:rsidRDefault="00C94EA0" w:rsidP="00447354">
      <w:pPr>
        <w:rPr>
          <w:rFonts w:ascii="Courier New" w:eastAsia="Times New Roman" w:hAnsi="Courier New"/>
        </w:rPr>
      </w:pPr>
      <w:r w:rsidRPr="00C94EA0">
        <w:rPr>
          <w:rFonts w:ascii="Courier New" w:eastAsia="Times New Roman" w:hAnsi="Courier New"/>
        </w:rPr>
        <w:t>}</w:t>
      </w:r>
    </w:p>
    <w:p w14:paraId="09AD64E1" w14:textId="77777777" w:rsidR="00BE5823" w:rsidRDefault="00BE5823" w:rsidP="00447354">
      <w:pPr>
        <w:rPr>
          <w:rFonts w:ascii="Courier New" w:eastAsia="Times New Roman" w:hAnsi="Courier New"/>
        </w:rPr>
      </w:pPr>
    </w:p>
    <w:p w14:paraId="5EE1FCA2" w14:textId="77777777" w:rsidR="00447354" w:rsidRPr="00516AA8" w:rsidRDefault="00447354" w:rsidP="00447354">
      <w:pPr>
        <w:rPr>
          <w:b/>
        </w:rPr>
      </w:pPr>
      <w:r w:rsidRPr="00516AA8">
        <w:rPr>
          <w:rFonts w:eastAsia="Times New Roman"/>
          <w:b/>
        </w:rPr>
        <w:t>Failure Responses</w:t>
      </w:r>
    </w:p>
    <w:p w14:paraId="1EA5BED3" w14:textId="77777777" w:rsidR="00447354" w:rsidRPr="00516AA8" w:rsidRDefault="00447354" w:rsidP="00447354">
      <w:pPr>
        <w:spacing w:after="200"/>
        <w:rPr>
          <w:i/>
        </w:rPr>
      </w:pPr>
      <w:r w:rsidRPr="00516AA8">
        <w:rPr>
          <w:rFonts w:eastAsia="Times New Roman"/>
          <w:i/>
        </w:rPr>
        <w:t>If unsupported account type is passed</w:t>
      </w:r>
    </w:p>
    <w:p w14:paraId="579674AD" w14:textId="77777777" w:rsidR="002C5FA2" w:rsidRPr="002C5FA2" w:rsidRDefault="002C5FA2" w:rsidP="002C5FA2">
      <w:pPr>
        <w:rPr>
          <w:rFonts w:ascii="Courier New" w:eastAsia="Times New Roman" w:hAnsi="Courier New"/>
        </w:rPr>
      </w:pPr>
      <w:r w:rsidRPr="002C5FA2">
        <w:rPr>
          <w:rFonts w:ascii="Courier New" w:eastAsia="Times New Roman" w:hAnsi="Courier New"/>
        </w:rPr>
        <w:t>{</w:t>
      </w:r>
    </w:p>
    <w:p w14:paraId="4206EA63" w14:textId="77777777" w:rsidR="002C5FA2" w:rsidRPr="002C5FA2" w:rsidRDefault="002C5FA2" w:rsidP="002C5FA2">
      <w:pPr>
        <w:rPr>
          <w:rFonts w:ascii="Courier New" w:eastAsia="Times New Roman" w:hAnsi="Courier New"/>
        </w:rPr>
      </w:pPr>
      <w:r w:rsidRPr="002C5FA2">
        <w:rPr>
          <w:rFonts w:ascii="Courier New" w:eastAsia="Times New Roman" w:hAnsi="Courier New"/>
        </w:rPr>
        <w:t xml:space="preserve">    "status": -1,</w:t>
      </w:r>
    </w:p>
    <w:p w14:paraId="1E5AB421" w14:textId="77777777" w:rsidR="002C5FA2" w:rsidRPr="002C5FA2" w:rsidRDefault="002C5FA2" w:rsidP="002C5FA2">
      <w:pPr>
        <w:rPr>
          <w:rFonts w:ascii="Courier New" w:eastAsia="Times New Roman" w:hAnsi="Courier New"/>
        </w:rPr>
      </w:pPr>
      <w:r w:rsidRPr="002C5FA2">
        <w:rPr>
          <w:rFonts w:ascii="Courier New" w:eastAsia="Times New Roman" w:hAnsi="Courier New"/>
        </w:rPr>
        <w:t xml:space="preserve">    "message": "Account Type is NOT supported.",</w:t>
      </w:r>
    </w:p>
    <w:p w14:paraId="18BD1980" w14:textId="77777777" w:rsidR="002C5FA2" w:rsidRPr="002C5FA2" w:rsidRDefault="002C5FA2" w:rsidP="002C5FA2">
      <w:pPr>
        <w:rPr>
          <w:rFonts w:ascii="Courier New" w:eastAsia="Times New Roman" w:hAnsi="Courier New"/>
        </w:rPr>
      </w:pPr>
      <w:r w:rsidRPr="002C5FA2">
        <w:rPr>
          <w:rFonts w:ascii="Courier New" w:eastAsia="Times New Roman" w:hAnsi="Courier New"/>
        </w:rPr>
        <w:lastRenderedPageBreak/>
        <w:t xml:space="preserve">    "error": {</w:t>
      </w:r>
    </w:p>
    <w:p w14:paraId="2988103A" w14:textId="77777777" w:rsidR="002C5FA2" w:rsidRPr="002C5FA2" w:rsidRDefault="002C5FA2" w:rsidP="002C5FA2">
      <w:pPr>
        <w:rPr>
          <w:rFonts w:ascii="Courier New" w:eastAsia="Times New Roman" w:hAnsi="Courier New"/>
        </w:rPr>
      </w:pPr>
      <w:r w:rsidRPr="002C5FA2">
        <w:rPr>
          <w:rFonts w:ascii="Courier New" w:eastAsia="Times New Roman" w:hAnsi="Courier New"/>
        </w:rPr>
        <w:t xml:space="preserve">        "code": -103,</w:t>
      </w:r>
    </w:p>
    <w:p w14:paraId="63E35AE8" w14:textId="77777777" w:rsidR="002C5FA2" w:rsidRPr="002C5FA2" w:rsidRDefault="002C5FA2" w:rsidP="002C5FA2">
      <w:pPr>
        <w:rPr>
          <w:rFonts w:ascii="Courier New" w:eastAsia="Times New Roman" w:hAnsi="Courier New"/>
        </w:rPr>
      </w:pPr>
      <w:r w:rsidRPr="002C5FA2">
        <w:rPr>
          <w:rFonts w:ascii="Courier New" w:eastAsia="Times New Roman" w:hAnsi="Courier New"/>
        </w:rPr>
        <w:t xml:space="preserve">        "message": "Account Type is NOT supported."</w:t>
      </w:r>
    </w:p>
    <w:p w14:paraId="24236E52" w14:textId="77777777" w:rsidR="002C5FA2" w:rsidRPr="002C5FA2" w:rsidRDefault="002C5FA2" w:rsidP="002C5FA2">
      <w:pPr>
        <w:rPr>
          <w:rFonts w:ascii="Courier New" w:eastAsia="Times New Roman" w:hAnsi="Courier New"/>
        </w:rPr>
      </w:pPr>
      <w:r w:rsidRPr="002C5FA2">
        <w:rPr>
          <w:rFonts w:ascii="Courier New" w:eastAsia="Times New Roman" w:hAnsi="Courier New"/>
        </w:rPr>
        <w:t xml:space="preserve">    }</w:t>
      </w:r>
    </w:p>
    <w:p w14:paraId="0CD6C073" w14:textId="77777777" w:rsidR="00594E74" w:rsidRDefault="002C5FA2" w:rsidP="00447354">
      <w:pPr>
        <w:spacing w:after="200"/>
        <w:rPr>
          <w:rFonts w:ascii="Courier New" w:eastAsia="Times New Roman" w:hAnsi="Courier New"/>
        </w:rPr>
      </w:pPr>
      <w:r w:rsidRPr="002C5FA2">
        <w:rPr>
          <w:rFonts w:ascii="Courier New" w:eastAsia="Times New Roman" w:hAnsi="Courier New"/>
        </w:rPr>
        <w:t>}</w:t>
      </w:r>
    </w:p>
    <w:p w14:paraId="4656AA6D" w14:textId="77777777" w:rsidR="00AB6862" w:rsidRDefault="00AB6862" w:rsidP="00447354">
      <w:pPr>
        <w:spacing w:after="200"/>
        <w:rPr>
          <w:rFonts w:ascii="Courier New" w:eastAsia="Times New Roman" w:hAnsi="Courier New"/>
        </w:rPr>
      </w:pPr>
    </w:p>
    <w:p w14:paraId="1E16875A" w14:textId="754EBAC2" w:rsidR="007C230F" w:rsidRPr="00516AA8" w:rsidRDefault="00447354" w:rsidP="00447354">
      <w:pPr>
        <w:spacing w:after="200"/>
        <w:rPr>
          <w:i/>
        </w:rPr>
      </w:pPr>
      <w:r w:rsidRPr="00516AA8">
        <w:rPr>
          <w:rFonts w:eastAsia="Times New Roman"/>
          <w:i/>
        </w:rPr>
        <w:t>If email is not valid</w:t>
      </w:r>
    </w:p>
    <w:p w14:paraId="502545EB" w14:textId="77777777" w:rsidR="002C5FA2" w:rsidRPr="002C5FA2" w:rsidRDefault="002C5FA2" w:rsidP="00BB4945">
      <w:pPr>
        <w:spacing w:after="200"/>
        <w:rPr>
          <w:rFonts w:ascii="Courier New" w:eastAsia="Times New Roman" w:hAnsi="Courier New"/>
        </w:rPr>
      </w:pPr>
      <w:r w:rsidRPr="002C5FA2">
        <w:rPr>
          <w:rFonts w:ascii="Courier New" w:eastAsia="Times New Roman" w:hAnsi="Courier New"/>
        </w:rPr>
        <w:t>{</w:t>
      </w:r>
    </w:p>
    <w:p w14:paraId="40F83AB6" w14:textId="77777777" w:rsidR="002C5FA2" w:rsidRPr="002C5FA2" w:rsidRDefault="002C5FA2" w:rsidP="002C5FA2">
      <w:pPr>
        <w:rPr>
          <w:rFonts w:ascii="Courier New" w:eastAsia="Times New Roman" w:hAnsi="Courier New"/>
        </w:rPr>
      </w:pPr>
      <w:r w:rsidRPr="002C5FA2">
        <w:rPr>
          <w:rFonts w:ascii="Courier New" w:eastAsia="Times New Roman" w:hAnsi="Courier New"/>
        </w:rPr>
        <w:t xml:space="preserve">    "status": -1,</w:t>
      </w:r>
    </w:p>
    <w:p w14:paraId="0DF13901" w14:textId="77777777" w:rsidR="002C5FA2" w:rsidRPr="002C5FA2" w:rsidRDefault="002C5FA2" w:rsidP="002C5FA2">
      <w:pPr>
        <w:rPr>
          <w:rFonts w:ascii="Courier New" w:eastAsia="Times New Roman" w:hAnsi="Courier New"/>
        </w:rPr>
      </w:pPr>
      <w:r w:rsidRPr="002C5FA2">
        <w:rPr>
          <w:rFonts w:ascii="Courier New" w:eastAsia="Times New Roman" w:hAnsi="Courier New"/>
        </w:rPr>
        <w:t xml:space="preserve">    "message": "The email address you provided does not appear to be a valid email address.",</w:t>
      </w:r>
    </w:p>
    <w:p w14:paraId="7A248984" w14:textId="77777777" w:rsidR="002C5FA2" w:rsidRPr="002C5FA2" w:rsidRDefault="002C5FA2" w:rsidP="002C5FA2">
      <w:pPr>
        <w:rPr>
          <w:rFonts w:ascii="Courier New" w:eastAsia="Times New Roman" w:hAnsi="Courier New"/>
        </w:rPr>
      </w:pPr>
      <w:r w:rsidRPr="002C5FA2">
        <w:rPr>
          <w:rFonts w:ascii="Courier New" w:eastAsia="Times New Roman" w:hAnsi="Courier New"/>
        </w:rPr>
        <w:t xml:space="preserve">    "error": {</w:t>
      </w:r>
    </w:p>
    <w:p w14:paraId="66BC88F5" w14:textId="77777777" w:rsidR="002C5FA2" w:rsidRPr="002C5FA2" w:rsidRDefault="002C5FA2" w:rsidP="002C5FA2">
      <w:pPr>
        <w:rPr>
          <w:rFonts w:ascii="Courier New" w:eastAsia="Times New Roman" w:hAnsi="Courier New"/>
        </w:rPr>
      </w:pPr>
      <w:r w:rsidRPr="002C5FA2">
        <w:rPr>
          <w:rFonts w:ascii="Courier New" w:eastAsia="Times New Roman" w:hAnsi="Courier New"/>
        </w:rPr>
        <w:t xml:space="preserve">        "code": -105,</w:t>
      </w:r>
    </w:p>
    <w:p w14:paraId="69DF1085" w14:textId="77777777" w:rsidR="002C5FA2" w:rsidRPr="002C5FA2" w:rsidRDefault="002C5FA2" w:rsidP="002C5FA2">
      <w:pPr>
        <w:rPr>
          <w:rFonts w:ascii="Courier New" w:eastAsia="Times New Roman" w:hAnsi="Courier New"/>
        </w:rPr>
      </w:pPr>
      <w:r w:rsidRPr="002C5FA2">
        <w:rPr>
          <w:rFonts w:ascii="Courier New" w:eastAsia="Times New Roman" w:hAnsi="Courier New"/>
        </w:rPr>
        <w:t xml:space="preserve">        "message": "The email address you provided does not appear to be a valid email address."</w:t>
      </w:r>
    </w:p>
    <w:p w14:paraId="2D899F46" w14:textId="77777777" w:rsidR="002C5FA2" w:rsidRPr="002C5FA2" w:rsidRDefault="002C5FA2" w:rsidP="002C5FA2">
      <w:pPr>
        <w:rPr>
          <w:rFonts w:ascii="Courier New" w:eastAsia="Times New Roman" w:hAnsi="Courier New"/>
        </w:rPr>
      </w:pPr>
      <w:r w:rsidRPr="002C5FA2">
        <w:rPr>
          <w:rFonts w:ascii="Courier New" w:eastAsia="Times New Roman" w:hAnsi="Courier New"/>
        </w:rPr>
        <w:t xml:space="preserve">    }</w:t>
      </w:r>
    </w:p>
    <w:p w14:paraId="3169834B" w14:textId="77777777" w:rsidR="004656C9" w:rsidRDefault="002C5FA2" w:rsidP="00447354">
      <w:pPr>
        <w:spacing w:after="200"/>
        <w:rPr>
          <w:rFonts w:ascii="Courier New" w:eastAsia="Times New Roman" w:hAnsi="Courier New"/>
        </w:rPr>
      </w:pPr>
      <w:r w:rsidRPr="002C5FA2">
        <w:rPr>
          <w:rFonts w:ascii="Courier New" w:eastAsia="Times New Roman" w:hAnsi="Courier New"/>
        </w:rPr>
        <w:t>}</w:t>
      </w:r>
    </w:p>
    <w:p w14:paraId="662BD7E4" w14:textId="77777777" w:rsidR="00447354" w:rsidRPr="00447354" w:rsidRDefault="00447354" w:rsidP="00447354">
      <w:pPr>
        <w:spacing w:after="200"/>
        <w:rPr>
          <w:i/>
        </w:rPr>
      </w:pPr>
      <w:r w:rsidRPr="00447354">
        <w:rPr>
          <w:rFonts w:eastAsia="Times New Roman"/>
          <w:i/>
        </w:rPr>
        <w:t>If Alternate Email is not valid</w:t>
      </w:r>
    </w:p>
    <w:p w14:paraId="3B0637A5" w14:textId="77777777" w:rsidR="00CF3B77" w:rsidRPr="00CF3B77" w:rsidRDefault="00CF3B77" w:rsidP="00CF3B77">
      <w:pPr>
        <w:rPr>
          <w:rFonts w:ascii="Courier New" w:eastAsia="Times New Roman" w:hAnsi="Courier New"/>
        </w:rPr>
      </w:pPr>
      <w:r w:rsidRPr="00CF3B77">
        <w:rPr>
          <w:rFonts w:ascii="Courier New" w:eastAsia="Times New Roman" w:hAnsi="Courier New"/>
        </w:rPr>
        <w:t>{</w:t>
      </w:r>
    </w:p>
    <w:p w14:paraId="78918B68" w14:textId="77777777" w:rsidR="00CF3B77" w:rsidRPr="00CF3B77" w:rsidRDefault="00CF3B77" w:rsidP="00CF3B77">
      <w:pPr>
        <w:rPr>
          <w:rFonts w:ascii="Courier New" w:eastAsia="Times New Roman" w:hAnsi="Courier New"/>
        </w:rPr>
      </w:pPr>
      <w:r w:rsidRPr="00CF3B77">
        <w:rPr>
          <w:rFonts w:ascii="Courier New" w:eastAsia="Times New Roman" w:hAnsi="Courier New"/>
        </w:rPr>
        <w:t xml:space="preserve">    "status": -1,</w:t>
      </w:r>
    </w:p>
    <w:p w14:paraId="029E0627" w14:textId="77777777" w:rsidR="00CF3B77" w:rsidRPr="00CF3B77" w:rsidRDefault="00CF3B77" w:rsidP="00CF3B77">
      <w:pPr>
        <w:rPr>
          <w:rFonts w:ascii="Courier New" w:eastAsia="Times New Roman" w:hAnsi="Courier New"/>
        </w:rPr>
      </w:pPr>
      <w:r w:rsidRPr="00CF3B77">
        <w:rPr>
          <w:rFonts w:ascii="Courier New" w:eastAsia="Times New Roman" w:hAnsi="Courier New"/>
        </w:rPr>
        <w:t xml:space="preserve">    "message": "The alternate email address you provided does not appear to be a valid email address.",</w:t>
      </w:r>
    </w:p>
    <w:p w14:paraId="035EB2E7" w14:textId="77777777" w:rsidR="00CF3B77" w:rsidRPr="00CF3B77" w:rsidRDefault="00CF3B77" w:rsidP="00CF3B77">
      <w:pPr>
        <w:rPr>
          <w:rFonts w:ascii="Courier New" w:eastAsia="Times New Roman" w:hAnsi="Courier New"/>
        </w:rPr>
      </w:pPr>
      <w:r w:rsidRPr="00CF3B77">
        <w:rPr>
          <w:rFonts w:ascii="Courier New" w:eastAsia="Times New Roman" w:hAnsi="Courier New"/>
        </w:rPr>
        <w:t xml:space="preserve">    "error": {</w:t>
      </w:r>
    </w:p>
    <w:p w14:paraId="63020C41" w14:textId="77777777" w:rsidR="00CF3B77" w:rsidRPr="00CF3B77" w:rsidRDefault="00CF3B77" w:rsidP="00CF3B77">
      <w:pPr>
        <w:rPr>
          <w:rFonts w:ascii="Courier New" w:eastAsia="Times New Roman" w:hAnsi="Courier New"/>
        </w:rPr>
      </w:pPr>
      <w:r w:rsidRPr="00CF3B77">
        <w:rPr>
          <w:rFonts w:ascii="Courier New" w:eastAsia="Times New Roman" w:hAnsi="Courier New"/>
        </w:rPr>
        <w:t xml:space="preserve">        "code": "-115",</w:t>
      </w:r>
    </w:p>
    <w:p w14:paraId="609CFD42" w14:textId="77777777" w:rsidR="00CF3B77" w:rsidRPr="00CF3B77" w:rsidRDefault="00CF3B77" w:rsidP="00CF3B77">
      <w:pPr>
        <w:rPr>
          <w:rFonts w:ascii="Courier New" w:eastAsia="Times New Roman" w:hAnsi="Courier New"/>
        </w:rPr>
      </w:pPr>
      <w:r w:rsidRPr="00CF3B77">
        <w:rPr>
          <w:rFonts w:ascii="Courier New" w:eastAsia="Times New Roman" w:hAnsi="Courier New"/>
        </w:rPr>
        <w:t xml:space="preserve">        "message": "The alternate email address you provided does not appear to be a valid email address."</w:t>
      </w:r>
    </w:p>
    <w:p w14:paraId="01ACADDD" w14:textId="77777777" w:rsidR="00CF3B77" w:rsidRPr="00CF3B77" w:rsidRDefault="00CF3B77" w:rsidP="00CF3B77">
      <w:pPr>
        <w:rPr>
          <w:rFonts w:ascii="Courier New" w:eastAsia="Times New Roman" w:hAnsi="Courier New"/>
        </w:rPr>
      </w:pPr>
      <w:r w:rsidRPr="00CF3B77">
        <w:rPr>
          <w:rFonts w:ascii="Courier New" w:eastAsia="Times New Roman" w:hAnsi="Courier New"/>
        </w:rPr>
        <w:t xml:space="preserve">    }</w:t>
      </w:r>
    </w:p>
    <w:p w14:paraId="546BF620" w14:textId="77777777" w:rsidR="00887514" w:rsidRDefault="00CF3B77" w:rsidP="00447354">
      <w:pPr>
        <w:spacing w:after="200"/>
        <w:rPr>
          <w:rFonts w:ascii="Courier New" w:eastAsia="Times New Roman" w:hAnsi="Courier New"/>
        </w:rPr>
      </w:pPr>
      <w:r w:rsidRPr="00CF3B77">
        <w:rPr>
          <w:rFonts w:ascii="Courier New" w:eastAsia="Times New Roman" w:hAnsi="Courier New"/>
        </w:rPr>
        <w:t>}</w:t>
      </w:r>
    </w:p>
    <w:p w14:paraId="2655B5B3" w14:textId="77777777" w:rsidR="00447354" w:rsidRPr="00447354" w:rsidRDefault="00447354" w:rsidP="00447354">
      <w:pPr>
        <w:spacing w:after="200"/>
        <w:rPr>
          <w:i/>
        </w:rPr>
      </w:pPr>
      <w:r w:rsidRPr="00447354">
        <w:rPr>
          <w:rFonts w:eastAsia="Times New Roman"/>
          <w:i/>
        </w:rPr>
        <w:t>If email already exists and account type is native</w:t>
      </w:r>
    </w:p>
    <w:p w14:paraId="41284FBF" w14:textId="77777777" w:rsidR="00CF3B77" w:rsidRPr="00CF3B77" w:rsidRDefault="00CF3B77" w:rsidP="00CF3B77">
      <w:pPr>
        <w:rPr>
          <w:rFonts w:ascii="Courier New" w:eastAsia="Times New Roman" w:hAnsi="Courier New"/>
        </w:rPr>
      </w:pPr>
      <w:r w:rsidRPr="00CF3B77">
        <w:rPr>
          <w:rFonts w:ascii="Courier New" w:eastAsia="Times New Roman" w:hAnsi="Courier New"/>
        </w:rPr>
        <w:t>{</w:t>
      </w:r>
    </w:p>
    <w:p w14:paraId="4288234F" w14:textId="77777777" w:rsidR="00CF3B77" w:rsidRPr="00CF3B77" w:rsidRDefault="00CF3B77" w:rsidP="00CF3B77">
      <w:pPr>
        <w:rPr>
          <w:rFonts w:ascii="Courier New" w:eastAsia="Times New Roman" w:hAnsi="Courier New"/>
        </w:rPr>
      </w:pPr>
      <w:r w:rsidRPr="00CF3B77">
        <w:rPr>
          <w:rFonts w:ascii="Courier New" w:eastAsia="Times New Roman" w:hAnsi="Courier New"/>
        </w:rPr>
        <w:t xml:space="preserve">    "status": -1,</w:t>
      </w:r>
    </w:p>
    <w:p w14:paraId="7BBF6E21" w14:textId="77777777" w:rsidR="00CF3B77" w:rsidRPr="00CF3B77" w:rsidRDefault="00CF3B77" w:rsidP="00CF3B77">
      <w:pPr>
        <w:rPr>
          <w:rFonts w:ascii="Courier New" w:eastAsia="Times New Roman" w:hAnsi="Courier New"/>
        </w:rPr>
      </w:pPr>
      <w:r w:rsidRPr="00CF3B77">
        <w:rPr>
          <w:rFonts w:ascii="Courier New" w:eastAsia="Times New Roman" w:hAnsi="Courier New"/>
        </w:rPr>
        <w:t xml:space="preserve">    "message": "This email address has already been registered.",</w:t>
      </w:r>
    </w:p>
    <w:p w14:paraId="79F0DF6C" w14:textId="77777777" w:rsidR="00CF3B77" w:rsidRPr="00CF3B77" w:rsidRDefault="00CF3B77" w:rsidP="00CF3B77">
      <w:pPr>
        <w:rPr>
          <w:rFonts w:ascii="Courier New" w:eastAsia="Times New Roman" w:hAnsi="Courier New"/>
        </w:rPr>
      </w:pPr>
      <w:r w:rsidRPr="00CF3B77">
        <w:rPr>
          <w:rFonts w:ascii="Courier New" w:eastAsia="Times New Roman" w:hAnsi="Courier New"/>
        </w:rPr>
        <w:t xml:space="preserve">    "error": {</w:t>
      </w:r>
    </w:p>
    <w:p w14:paraId="28B820C1" w14:textId="77777777" w:rsidR="00CF3B77" w:rsidRPr="00CF3B77" w:rsidRDefault="00CF3B77" w:rsidP="00CF3B77">
      <w:pPr>
        <w:rPr>
          <w:rFonts w:ascii="Courier New" w:eastAsia="Times New Roman" w:hAnsi="Courier New"/>
        </w:rPr>
      </w:pPr>
      <w:r w:rsidRPr="00CF3B77">
        <w:rPr>
          <w:rFonts w:ascii="Courier New" w:eastAsia="Times New Roman" w:hAnsi="Courier New"/>
        </w:rPr>
        <w:t xml:space="preserve">        "code": -106,</w:t>
      </w:r>
    </w:p>
    <w:p w14:paraId="3ACD62F5" w14:textId="77777777" w:rsidR="00CF3B77" w:rsidRPr="00CF3B77" w:rsidRDefault="00CF3B77" w:rsidP="00CF3B77">
      <w:pPr>
        <w:rPr>
          <w:rFonts w:ascii="Courier New" w:eastAsia="Times New Roman" w:hAnsi="Courier New"/>
        </w:rPr>
      </w:pPr>
      <w:r w:rsidRPr="00CF3B77">
        <w:rPr>
          <w:rFonts w:ascii="Courier New" w:eastAsia="Times New Roman" w:hAnsi="Courier New"/>
        </w:rPr>
        <w:t xml:space="preserve">        "message": "This email address has already been registered."</w:t>
      </w:r>
    </w:p>
    <w:p w14:paraId="745A187C" w14:textId="77777777" w:rsidR="00CF3B77" w:rsidRPr="00CF3B77" w:rsidRDefault="00CF3B77" w:rsidP="00CF3B77">
      <w:pPr>
        <w:rPr>
          <w:rFonts w:ascii="Courier New" w:eastAsia="Times New Roman" w:hAnsi="Courier New"/>
        </w:rPr>
      </w:pPr>
      <w:r w:rsidRPr="00CF3B77">
        <w:rPr>
          <w:rFonts w:ascii="Courier New" w:eastAsia="Times New Roman" w:hAnsi="Courier New"/>
        </w:rPr>
        <w:t xml:space="preserve">    }</w:t>
      </w:r>
    </w:p>
    <w:p w14:paraId="0C40E275" w14:textId="77777777" w:rsidR="00AE7D63" w:rsidRDefault="00CF3B77" w:rsidP="00447354">
      <w:pPr>
        <w:spacing w:after="200"/>
        <w:rPr>
          <w:ins w:id="93" w:author="Admin1" w:date="2014-03-26T15:56:00Z"/>
          <w:rFonts w:ascii="Courier New" w:eastAsia="Times New Roman" w:hAnsi="Courier New"/>
        </w:rPr>
      </w:pPr>
      <w:r w:rsidRPr="00CF3B77">
        <w:rPr>
          <w:rFonts w:ascii="Courier New" w:eastAsia="Times New Roman" w:hAnsi="Courier New"/>
        </w:rPr>
        <w:t>}</w:t>
      </w:r>
    </w:p>
    <w:p w14:paraId="68065154" w14:textId="303C4965" w:rsidR="00447354" w:rsidRPr="00447354" w:rsidRDefault="00447354" w:rsidP="00447354">
      <w:pPr>
        <w:spacing w:after="200"/>
        <w:rPr>
          <w:i/>
        </w:rPr>
      </w:pPr>
      <w:r w:rsidRPr="00447354">
        <w:rPr>
          <w:rFonts w:eastAsia="Times New Roman"/>
          <w:i/>
        </w:rPr>
        <w:t>If Social information exists and the account type is Facebook</w:t>
      </w:r>
    </w:p>
    <w:p w14:paraId="556AF003" w14:textId="77777777" w:rsidR="00CF3B77" w:rsidRPr="00CF3B77" w:rsidRDefault="00CF3B77" w:rsidP="00CF3B77">
      <w:pPr>
        <w:rPr>
          <w:rFonts w:ascii="Courier New" w:eastAsia="Times New Roman" w:hAnsi="Courier New"/>
        </w:rPr>
      </w:pPr>
      <w:r w:rsidRPr="00CF3B77">
        <w:rPr>
          <w:rFonts w:ascii="Courier New" w:eastAsia="Times New Roman" w:hAnsi="Courier New"/>
        </w:rPr>
        <w:t>{</w:t>
      </w:r>
    </w:p>
    <w:p w14:paraId="02867D88" w14:textId="77777777" w:rsidR="00CF3B77" w:rsidRPr="00CF3B77" w:rsidRDefault="00CF3B77" w:rsidP="00CF3B77">
      <w:pPr>
        <w:rPr>
          <w:rFonts w:ascii="Courier New" w:eastAsia="Times New Roman" w:hAnsi="Courier New"/>
        </w:rPr>
      </w:pPr>
      <w:r w:rsidRPr="00CF3B77">
        <w:rPr>
          <w:rFonts w:ascii="Courier New" w:eastAsia="Times New Roman" w:hAnsi="Courier New"/>
        </w:rPr>
        <w:t xml:space="preserve">    "status": -1,</w:t>
      </w:r>
    </w:p>
    <w:p w14:paraId="7C8A8718" w14:textId="77777777" w:rsidR="00CF3B77" w:rsidRPr="00CF3B77" w:rsidRDefault="00CF3B77" w:rsidP="00CF3B77">
      <w:pPr>
        <w:rPr>
          <w:rFonts w:ascii="Courier New" w:eastAsia="Times New Roman" w:hAnsi="Courier New"/>
        </w:rPr>
      </w:pPr>
      <w:r w:rsidRPr="00CF3B77">
        <w:rPr>
          <w:rFonts w:ascii="Courier New" w:eastAsia="Times New Roman" w:hAnsi="Courier New"/>
        </w:rPr>
        <w:t xml:space="preserve">    "message": "This social information already exists.",</w:t>
      </w:r>
    </w:p>
    <w:p w14:paraId="696DA8DE" w14:textId="77777777" w:rsidR="00CF3B77" w:rsidRPr="00CF3B77" w:rsidRDefault="00CF3B77" w:rsidP="00CF3B77">
      <w:pPr>
        <w:rPr>
          <w:rFonts w:ascii="Courier New" w:eastAsia="Times New Roman" w:hAnsi="Courier New"/>
        </w:rPr>
      </w:pPr>
      <w:r w:rsidRPr="00CF3B77">
        <w:rPr>
          <w:rFonts w:ascii="Courier New" w:eastAsia="Times New Roman" w:hAnsi="Courier New"/>
        </w:rPr>
        <w:t xml:space="preserve">    "error": {</w:t>
      </w:r>
    </w:p>
    <w:p w14:paraId="2EF434E0" w14:textId="77777777" w:rsidR="00CF3B77" w:rsidRPr="00CF3B77" w:rsidRDefault="00CF3B77" w:rsidP="00CF3B77">
      <w:pPr>
        <w:rPr>
          <w:rFonts w:ascii="Courier New" w:eastAsia="Times New Roman" w:hAnsi="Courier New"/>
        </w:rPr>
      </w:pPr>
      <w:r w:rsidRPr="00CF3B77">
        <w:rPr>
          <w:rFonts w:ascii="Courier New" w:eastAsia="Times New Roman" w:hAnsi="Courier New"/>
        </w:rPr>
        <w:lastRenderedPageBreak/>
        <w:t xml:space="preserve">        "code": "-107",</w:t>
      </w:r>
    </w:p>
    <w:p w14:paraId="699D4240" w14:textId="77777777" w:rsidR="00CF3B77" w:rsidRPr="00CF3B77" w:rsidRDefault="00CF3B77" w:rsidP="00CF3B77">
      <w:pPr>
        <w:rPr>
          <w:rFonts w:ascii="Courier New" w:eastAsia="Times New Roman" w:hAnsi="Courier New"/>
        </w:rPr>
      </w:pPr>
      <w:r w:rsidRPr="00CF3B77">
        <w:rPr>
          <w:rFonts w:ascii="Courier New" w:eastAsia="Times New Roman" w:hAnsi="Courier New"/>
        </w:rPr>
        <w:t xml:space="preserve">        "message": "This social information already exists."</w:t>
      </w:r>
    </w:p>
    <w:p w14:paraId="51037906" w14:textId="77777777" w:rsidR="00CF3B77" w:rsidRPr="00CF3B77" w:rsidRDefault="00CF3B77" w:rsidP="00CF3B77">
      <w:pPr>
        <w:rPr>
          <w:rFonts w:ascii="Courier New" w:eastAsia="Times New Roman" w:hAnsi="Courier New"/>
        </w:rPr>
      </w:pPr>
      <w:r w:rsidRPr="00CF3B77">
        <w:rPr>
          <w:rFonts w:ascii="Courier New" w:eastAsia="Times New Roman" w:hAnsi="Courier New"/>
        </w:rPr>
        <w:t xml:space="preserve">    }</w:t>
      </w:r>
    </w:p>
    <w:p w14:paraId="0057932C" w14:textId="77777777" w:rsidR="0065110E" w:rsidRDefault="00CF3B77" w:rsidP="00447354">
      <w:pPr>
        <w:spacing w:after="200"/>
        <w:rPr>
          <w:rFonts w:ascii="Courier New" w:eastAsia="Times New Roman" w:hAnsi="Courier New"/>
        </w:rPr>
      </w:pPr>
      <w:r w:rsidRPr="00CF3B77">
        <w:rPr>
          <w:rFonts w:ascii="Courier New" w:eastAsia="Times New Roman" w:hAnsi="Courier New"/>
        </w:rPr>
        <w:t>}</w:t>
      </w:r>
    </w:p>
    <w:p w14:paraId="6FE58C98" w14:textId="77777777" w:rsidR="00447354" w:rsidRPr="00447354" w:rsidRDefault="00447354" w:rsidP="00447354">
      <w:pPr>
        <w:spacing w:after="200"/>
        <w:rPr>
          <w:i/>
        </w:rPr>
      </w:pPr>
      <w:r w:rsidRPr="00447354">
        <w:rPr>
          <w:rFonts w:eastAsia="Times New Roman"/>
          <w:i/>
        </w:rPr>
        <w:t>If Jabber service does not able to create chat user</w:t>
      </w:r>
    </w:p>
    <w:p w14:paraId="544F90C3" w14:textId="77777777" w:rsidR="00CF3B77" w:rsidRPr="00CF3B77" w:rsidRDefault="00CF3B77" w:rsidP="00CF3B77">
      <w:pPr>
        <w:rPr>
          <w:rFonts w:ascii="Courier New" w:eastAsia="Times New Roman" w:hAnsi="Courier New"/>
        </w:rPr>
      </w:pPr>
      <w:r w:rsidRPr="00CF3B77">
        <w:rPr>
          <w:rFonts w:ascii="Courier New" w:eastAsia="Times New Roman" w:hAnsi="Courier New"/>
        </w:rPr>
        <w:t>{</w:t>
      </w:r>
    </w:p>
    <w:p w14:paraId="0B717843" w14:textId="77777777" w:rsidR="00CF3B77" w:rsidRPr="00CF3B77" w:rsidRDefault="00CF3B77" w:rsidP="00CF3B77">
      <w:pPr>
        <w:rPr>
          <w:rFonts w:ascii="Courier New" w:eastAsia="Times New Roman" w:hAnsi="Courier New"/>
        </w:rPr>
      </w:pPr>
      <w:r w:rsidRPr="00CF3B77">
        <w:rPr>
          <w:rFonts w:ascii="Courier New" w:eastAsia="Times New Roman" w:hAnsi="Courier New"/>
        </w:rPr>
        <w:t xml:space="preserve">    "status": -1,</w:t>
      </w:r>
    </w:p>
    <w:p w14:paraId="1B1F59A4" w14:textId="77777777" w:rsidR="00CF3B77" w:rsidRPr="00CF3B77" w:rsidRDefault="00CF3B77" w:rsidP="00CF3B77">
      <w:pPr>
        <w:rPr>
          <w:rFonts w:ascii="Courier New" w:eastAsia="Times New Roman" w:hAnsi="Courier New"/>
        </w:rPr>
      </w:pPr>
      <w:r w:rsidRPr="00CF3B77">
        <w:rPr>
          <w:rFonts w:ascii="Courier New" w:eastAsia="Times New Roman" w:hAnsi="Courier New"/>
        </w:rPr>
        <w:t xml:space="preserve">    "message": "User could not be created because jabber service in not responding.",</w:t>
      </w:r>
    </w:p>
    <w:p w14:paraId="1CBE9E01" w14:textId="77777777" w:rsidR="00CF3B77" w:rsidRPr="00CF3B77" w:rsidRDefault="00CF3B77" w:rsidP="00CF3B77">
      <w:pPr>
        <w:rPr>
          <w:rFonts w:ascii="Courier New" w:eastAsia="Times New Roman" w:hAnsi="Courier New"/>
        </w:rPr>
      </w:pPr>
      <w:r w:rsidRPr="00CF3B77">
        <w:rPr>
          <w:rFonts w:ascii="Courier New" w:eastAsia="Times New Roman" w:hAnsi="Courier New"/>
        </w:rPr>
        <w:t xml:space="preserve">    "error": {</w:t>
      </w:r>
    </w:p>
    <w:p w14:paraId="57C05365" w14:textId="77777777" w:rsidR="00CF3B77" w:rsidRPr="00CF3B77" w:rsidRDefault="00CF3B77" w:rsidP="00CF3B77">
      <w:pPr>
        <w:rPr>
          <w:rFonts w:ascii="Courier New" w:eastAsia="Times New Roman" w:hAnsi="Courier New"/>
        </w:rPr>
      </w:pPr>
      <w:r w:rsidRPr="00CF3B77">
        <w:rPr>
          <w:rFonts w:ascii="Courier New" w:eastAsia="Times New Roman" w:hAnsi="Courier New"/>
        </w:rPr>
        <w:t xml:space="preserve">        "code": -108,</w:t>
      </w:r>
    </w:p>
    <w:p w14:paraId="084C2B07" w14:textId="77777777" w:rsidR="00CF3B77" w:rsidRPr="00CF3B77" w:rsidRDefault="00CF3B77" w:rsidP="00CF3B77">
      <w:pPr>
        <w:rPr>
          <w:rFonts w:ascii="Courier New" w:eastAsia="Times New Roman" w:hAnsi="Courier New"/>
        </w:rPr>
      </w:pPr>
      <w:r w:rsidRPr="00CF3B77">
        <w:rPr>
          <w:rFonts w:ascii="Courier New" w:eastAsia="Times New Roman" w:hAnsi="Courier New"/>
        </w:rPr>
        <w:t xml:space="preserve">        "message": "User could not be created because jabber service in not responding."</w:t>
      </w:r>
    </w:p>
    <w:p w14:paraId="6D1B5D25" w14:textId="77777777" w:rsidR="00CF3B77" w:rsidRPr="00CF3B77" w:rsidRDefault="00CF3B77" w:rsidP="00CF3B77">
      <w:pPr>
        <w:rPr>
          <w:rFonts w:ascii="Courier New" w:eastAsia="Times New Roman" w:hAnsi="Courier New"/>
        </w:rPr>
      </w:pPr>
      <w:r w:rsidRPr="00CF3B77">
        <w:rPr>
          <w:rFonts w:ascii="Courier New" w:eastAsia="Times New Roman" w:hAnsi="Courier New"/>
        </w:rPr>
        <w:t xml:space="preserve">    }</w:t>
      </w:r>
    </w:p>
    <w:p w14:paraId="4393D7D6" w14:textId="77777777" w:rsidR="00723711" w:rsidRDefault="00CF3B77" w:rsidP="00447354">
      <w:pPr>
        <w:spacing w:after="200"/>
        <w:rPr>
          <w:rFonts w:ascii="Courier New" w:eastAsia="Times New Roman" w:hAnsi="Courier New"/>
        </w:rPr>
      </w:pPr>
      <w:r w:rsidRPr="00CF3B77">
        <w:rPr>
          <w:rFonts w:ascii="Courier New" w:eastAsia="Times New Roman" w:hAnsi="Courier New"/>
        </w:rPr>
        <w:t>}</w:t>
      </w:r>
    </w:p>
    <w:p w14:paraId="6E53819B" w14:textId="77777777" w:rsidR="00447354" w:rsidRPr="00447354" w:rsidRDefault="00447354" w:rsidP="00447354">
      <w:pPr>
        <w:spacing w:after="200"/>
        <w:rPr>
          <w:i/>
        </w:rPr>
      </w:pPr>
      <w:r w:rsidRPr="00447354">
        <w:rPr>
          <w:rFonts w:eastAsia="Times New Roman"/>
          <w:i/>
        </w:rPr>
        <w:t>If Social information is missing and the account type is Facebook</w:t>
      </w:r>
    </w:p>
    <w:p w14:paraId="14A00981" w14:textId="77777777" w:rsidR="00CF3B77" w:rsidRPr="00CF3B77" w:rsidRDefault="00CF3B77" w:rsidP="00CF3B77">
      <w:pPr>
        <w:rPr>
          <w:rFonts w:ascii="Courier New" w:eastAsia="Times New Roman" w:hAnsi="Courier New"/>
        </w:rPr>
      </w:pPr>
      <w:r w:rsidRPr="00CF3B77">
        <w:rPr>
          <w:rFonts w:ascii="Courier New" w:eastAsia="Times New Roman" w:hAnsi="Courier New"/>
        </w:rPr>
        <w:t>{</w:t>
      </w:r>
    </w:p>
    <w:p w14:paraId="5A994672" w14:textId="77777777" w:rsidR="00CF3B77" w:rsidRPr="00CF3B77" w:rsidRDefault="00CF3B77" w:rsidP="00CF3B77">
      <w:pPr>
        <w:rPr>
          <w:rFonts w:ascii="Courier New" w:eastAsia="Times New Roman" w:hAnsi="Courier New"/>
        </w:rPr>
      </w:pPr>
      <w:r w:rsidRPr="00CF3B77">
        <w:rPr>
          <w:rFonts w:ascii="Courier New" w:eastAsia="Times New Roman" w:hAnsi="Courier New"/>
        </w:rPr>
        <w:t xml:space="preserve">    "status": -1,</w:t>
      </w:r>
    </w:p>
    <w:p w14:paraId="4530602D" w14:textId="77777777" w:rsidR="00CF3B77" w:rsidRPr="00CF3B77" w:rsidRDefault="00CF3B77" w:rsidP="00CF3B77">
      <w:pPr>
        <w:rPr>
          <w:rFonts w:ascii="Courier New" w:eastAsia="Times New Roman" w:hAnsi="Courier New"/>
        </w:rPr>
      </w:pPr>
      <w:r w:rsidRPr="00CF3B77">
        <w:rPr>
          <w:rFonts w:ascii="Courier New" w:eastAsia="Times New Roman" w:hAnsi="Courier New"/>
        </w:rPr>
        <w:t xml:space="preserve">    "message": "Missing parameter external_social_id in method user.create3",</w:t>
      </w:r>
    </w:p>
    <w:p w14:paraId="6BE6733D" w14:textId="77777777" w:rsidR="00CF3B77" w:rsidRPr="00CF3B77" w:rsidRDefault="00CF3B77" w:rsidP="00CF3B77">
      <w:pPr>
        <w:rPr>
          <w:rFonts w:ascii="Courier New" w:eastAsia="Times New Roman" w:hAnsi="Courier New"/>
        </w:rPr>
      </w:pPr>
      <w:r w:rsidRPr="00CF3B77">
        <w:rPr>
          <w:rFonts w:ascii="Courier New" w:eastAsia="Times New Roman" w:hAnsi="Courier New"/>
        </w:rPr>
        <w:t xml:space="preserve">    "error": {</w:t>
      </w:r>
    </w:p>
    <w:p w14:paraId="02DFE3A6" w14:textId="77777777" w:rsidR="00CF3B77" w:rsidRPr="00CF3B77" w:rsidRDefault="00CF3B77" w:rsidP="00CF3B77">
      <w:pPr>
        <w:rPr>
          <w:rFonts w:ascii="Courier New" w:eastAsia="Times New Roman" w:hAnsi="Courier New"/>
        </w:rPr>
      </w:pPr>
      <w:r w:rsidRPr="00CF3B77">
        <w:rPr>
          <w:rFonts w:ascii="Courier New" w:eastAsia="Times New Roman" w:hAnsi="Courier New"/>
        </w:rPr>
        <w:t xml:space="preserve">        "code": "-102",</w:t>
      </w:r>
    </w:p>
    <w:p w14:paraId="622D0DC7" w14:textId="77777777" w:rsidR="00CF3B77" w:rsidRPr="00CF3B77" w:rsidRDefault="00CF3B77" w:rsidP="00CF3B77">
      <w:pPr>
        <w:rPr>
          <w:rFonts w:ascii="Courier New" w:eastAsia="Times New Roman" w:hAnsi="Courier New"/>
        </w:rPr>
      </w:pPr>
      <w:r w:rsidRPr="00CF3B77">
        <w:rPr>
          <w:rFonts w:ascii="Courier New" w:eastAsia="Times New Roman" w:hAnsi="Courier New"/>
        </w:rPr>
        <w:t xml:space="preserve">        "message": "Missing parameter in method call"</w:t>
      </w:r>
    </w:p>
    <w:p w14:paraId="75766728" w14:textId="77777777" w:rsidR="00CF3B77" w:rsidRPr="00CF3B77" w:rsidRDefault="00CF3B77" w:rsidP="00CF3B77">
      <w:pPr>
        <w:rPr>
          <w:rFonts w:ascii="Courier New" w:eastAsia="Times New Roman" w:hAnsi="Courier New"/>
        </w:rPr>
      </w:pPr>
      <w:r w:rsidRPr="00CF3B77">
        <w:rPr>
          <w:rFonts w:ascii="Courier New" w:eastAsia="Times New Roman" w:hAnsi="Courier New"/>
        </w:rPr>
        <w:t xml:space="preserve">    }</w:t>
      </w:r>
    </w:p>
    <w:p w14:paraId="19AB73B8" w14:textId="77777777" w:rsidR="00EE1C30" w:rsidRDefault="00CF3B77" w:rsidP="00447354">
      <w:pPr>
        <w:spacing w:after="200"/>
        <w:rPr>
          <w:rFonts w:ascii="Courier New" w:eastAsia="Times New Roman" w:hAnsi="Courier New"/>
        </w:rPr>
      </w:pPr>
      <w:r w:rsidRPr="00CF3B77">
        <w:rPr>
          <w:rFonts w:ascii="Courier New" w:eastAsia="Times New Roman" w:hAnsi="Courier New"/>
        </w:rPr>
        <w:t>}</w:t>
      </w:r>
    </w:p>
    <w:p w14:paraId="3BB1B1EA" w14:textId="77777777" w:rsidR="00447354" w:rsidRPr="00447354" w:rsidRDefault="00447354" w:rsidP="00447354">
      <w:pPr>
        <w:spacing w:after="200"/>
        <w:rPr>
          <w:i/>
        </w:rPr>
      </w:pPr>
      <w:r w:rsidRPr="00447354">
        <w:rPr>
          <w:rFonts w:eastAsia="Times New Roman"/>
          <w:i/>
        </w:rPr>
        <w:t>If extra_param is not in json format</w:t>
      </w:r>
    </w:p>
    <w:p w14:paraId="2B03372D" w14:textId="77777777" w:rsidR="00CF3B77" w:rsidRPr="00CF3B77" w:rsidRDefault="00CF3B77" w:rsidP="00CF3B77">
      <w:pPr>
        <w:rPr>
          <w:rFonts w:ascii="Courier New" w:eastAsia="Times New Roman" w:hAnsi="Courier New"/>
        </w:rPr>
      </w:pPr>
      <w:r w:rsidRPr="00CF3B77">
        <w:rPr>
          <w:rFonts w:ascii="Courier New" w:eastAsia="Times New Roman" w:hAnsi="Courier New"/>
        </w:rPr>
        <w:t>{</w:t>
      </w:r>
    </w:p>
    <w:p w14:paraId="356872AB" w14:textId="77777777" w:rsidR="00CF3B77" w:rsidRPr="00CF3B77" w:rsidRDefault="00CF3B77" w:rsidP="00CF3B77">
      <w:pPr>
        <w:rPr>
          <w:rFonts w:ascii="Courier New" w:eastAsia="Times New Roman" w:hAnsi="Courier New"/>
        </w:rPr>
      </w:pPr>
      <w:r w:rsidRPr="00CF3B77">
        <w:rPr>
          <w:rFonts w:ascii="Courier New" w:eastAsia="Times New Roman" w:hAnsi="Courier New"/>
        </w:rPr>
        <w:t xml:space="preserve">    "status": -1,</w:t>
      </w:r>
    </w:p>
    <w:p w14:paraId="0303E23E" w14:textId="77777777" w:rsidR="00CF3B77" w:rsidRPr="00CF3B77" w:rsidRDefault="00CF3B77" w:rsidP="00CF3B77">
      <w:pPr>
        <w:rPr>
          <w:rFonts w:ascii="Courier New" w:eastAsia="Times New Roman" w:hAnsi="Courier New"/>
        </w:rPr>
      </w:pPr>
      <w:r w:rsidRPr="00CF3B77">
        <w:rPr>
          <w:rFonts w:ascii="Courier New" w:eastAsia="Times New Roman" w:hAnsi="Courier New"/>
        </w:rPr>
        <w:t xml:space="preserve">    "message": "The JSON Object you have provided does not appear to be a valid.",</w:t>
      </w:r>
    </w:p>
    <w:p w14:paraId="470B0903" w14:textId="77777777" w:rsidR="00CF3B77" w:rsidRPr="00CF3B77" w:rsidRDefault="00CF3B77" w:rsidP="00CF3B77">
      <w:pPr>
        <w:rPr>
          <w:rFonts w:ascii="Courier New" w:eastAsia="Times New Roman" w:hAnsi="Courier New"/>
        </w:rPr>
      </w:pPr>
      <w:r w:rsidRPr="00CF3B77">
        <w:rPr>
          <w:rFonts w:ascii="Courier New" w:eastAsia="Times New Roman" w:hAnsi="Courier New"/>
        </w:rPr>
        <w:t xml:space="preserve">    "error": {</w:t>
      </w:r>
    </w:p>
    <w:p w14:paraId="0D65A38B" w14:textId="77777777" w:rsidR="00CF3B77" w:rsidRPr="00CF3B77" w:rsidRDefault="00CF3B77" w:rsidP="00CF3B77">
      <w:pPr>
        <w:rPr>
          <w:rFonts w:ascii="Courier New" w:eastAsia="Times New Roman" w:hAnsi="Courier New"/>
        </w:rPr>
      </w:pPr>
      <w:r w:rsidRPr="00CF3B77">
        <w:rPr>
          <w:rFonts w:ascii="Courier New" w:eastAsia="Times New Roman" w:hAnsi="Courier New"/>
        </w:rPr>
        <w:t xml:space="preserve">        "code": "-126",</w:t>
      </w:r>
    </w:p>
    <w:p w14:paraId="0F3FC1BF" w14:textId="77777777" w:rsidR="00CF3B77" w:rsidRPr="00CF3B77" w:rsidRDefault="00CF3B77" w:rsidP="00CF3B77">
      <w:pPr>
        <w:rPr>
          <w:rFonts w:ascii="Courier New" w:eastAsia="Times New Roman" w:hAnsi="Courier New"/>
        </w:rPr>
      </w:pPr>
      <w:r w:rsidRPr="00CF3B77">
        <w:rPr>
          <w:rFonts w:ascii="Courier New" w:eastAsia="Times New Roman" w:hAnsi="Courier New"/>
        </w:rPr>
        <w:t xml:space="preserve">        "message": "The JSON Object you have provided does not appear to be a valid."</w:t>
      </w:r>
    </w:p>
    <w:p w14:paraId="1BF88359" w14:textId="77777777" w:rsidR="00CF3B77" w:rsidRPr="00CF3B77" w:rsidRDefault="00CF3B77" w:rsidP="00CF3B77">
      <w:pPr>
        <w:rPr>
          <w:rFonts w:ascii="Courier New" w:eastAsia="Times New Roman" w:hAnsi="Courier New"/>
        </w:rPr>
      </w:pPr>
      <w:r w:rsidRPr="00CF3B77">
        <w:rPr>
          <w:rFonts w:ascii="Courier New" w:eastAsia="Times New Roman" w:hAnsi="Courier New"/>
        </w:rPr>
        <w:t xml:space="preserve">    }</w:t>
      </w:r>
    </w:p>
    <w:p w14:paraId="7CE115F6" w14:textId="69BFD505" w:rsidR="00447354" w:rsidRPr="00DB2F7A" w:rsidRDefault="00CF3B77" w:rsidP="009A4E19">
      <w:r w:rsidRPr="00CF3B77">
        <w:rPr>
          <w:rFonts w:ascii="Courier New" w:eastAsia="Times New Roman" w:hAnsi="Courier New"/>
        </w:rPr>
        <w:t>}</w:t>
      </w:r>
    </w:p>
    <w:p w14:paraId="621487A2" w14:textId="77777777" w:rsidR="009A4E19" w:rsidRPr="00DB2F7A" w:rsidRDefault="009A4E19" w:rsidP="0063638F">
      <w:pPr>
        <w:pStyle w:val="Heading4"/>
      </w:pPr>
      <w:r w:rsidRPr="00DB2F7A">
        <w:t>GetUserAuthToken</w:t>
      </w:r>
    </w:p>
    <w:p w14:paraId="48A44910" w14:textId="77777777" w:rsidR="0063638F" w:rsidRPr="00DB2F7A" w:rsidRDefault="0063638F" w:rsidP="0063638F"/>
    <w:p w14:paraId="6193C446" w14:textId="77777777" w:rsidR="003F493A" w:rsidRPr="00DB2F7A" w:rsidRDefault="00A27643" w:rsidP="009A4E19">
      <w:r w:rsidRPr="00DB2F7A">
        <w:rPr>
          <w:rFonts w:eastAsia="Times New Roman"/>
        </w:rPr>
        <w:t xml:space="preserve">This API returns the </w:t>
      </w:r>
      <w:r w:rsidR="009A4E19" w:rsidRPr="00DB2F7A">
        <w:rPr>
          <w:rFonts w:eastAsia="Times New Roman"/>
        </w:rPr>
        <w:t xml:space="preserve">user auth token for a user. </w:t>
      </w:r>
      <w:r w:rsidR="003F493A" w:rsidRPr="00DB2F7A">
        <w:rPr>
          <w:rFonts w:eastAsia="Times New Roman"/>
        </w:rPr>
        <w:t xml:space="preserve">This auth token is used across the API calls, wherever a user login is required to perform certain actions. </w:t>
      </w:r>
      <w:r w:rsidR="009A4E19" w:rsidRPr="00DB2F7A">
        <w:rPr>
          <w:rFonts w:eastAsia="Times New Roman"/>
        </w:rPr>
        <w:t xml:space="preserve">You can </w:t>
      </w:r>
      <w:r w:rsidR="003F493A" w:rsidRPr="00DB2F7A">
        <w:rPr>
          <w:rFonts w:eastAsia="Times New Roman"/>
        </w:rPr>
        <w:t xml:space="preserve">get the auth token by </w:t>
      </w:r>
      <w:r w:rsidR="009A4E19" w:rsidRPr="00DB2F7A">
        <w:rPr>
          <w:rFonts w:eastAsia="Times New Roman"/>
        </w:rPr>
        <w:t xml:space="preserve">either </w:t>
      </w:r>
      <w:r w:rsidR="003F493A" w:rsidRPr="00DB2F7A">
        <w:rPr>
          <w:rFonts w:eastAsia="Times New Roman"/>
        </w:rPr>
        <w:t xml:space="preserve">sending </w:t>
      </w:r>
      <w:r w:rsidR="009A4E19" w:rsidRPr="00DB2F7A">
        <w:rPr>
          <w:rFonts w:eastAsia="Times New Roman"/>
        </w:rPr>
        <w:t xml:space="preserve">Native </w:t>
      </w:r>
      <w:r w:rsidR="003F493A" w:rsidRPr="00DB2F7A">
        <w:rPr>
          <w:rFonts w:eastAsia="Times New Roman"/>
        </w:rPr>
        <w:t xml:space="preserve">as account type </w:t>
      </w:r>
      <w:r w:rsidR="009A4E19" w:rsidRPr="00DB2F7A">
        <w:rPr>
          <w:rFonts w:eastAsia="Times New Roman"/>
        </w:rPr>
        <w:t>and pass on both email and password or select Facebook and pass on social external id</w:t>
      </w:r>
      <w:r w:rsidR="003F493A" w:rsidRPr="00DB2F7A">
        <w:rPr>
          <w:rFonts w:eastAsia="Times New Roman"/>
        </w:rPr>
        <w:t xml:space="preserve"> (Facebook ID)</w:t>
      </w:r>
      <w:r w:rsidR="009A4E19" w:rsidRPr="00DB2F7A">
        <w:rPr>
          <w:rFonts w:eastAsia="Times New Roman"/>
        </w:rPr>
        <w:t xml:space="preserve">. </w:t>
      </w:r>
    </w:p>
    <w:p w14:paraId="7CDDACFC" w14:textId="77777777" w:rsidR="003F493A" w:rsidRPr="00DB2F7A" w:rsidRDefault="003F493A" w:rsidP="009A4E19">
      <w:pPr>
        <w:rPr>
          <w:rFonts w:eastAsia="Times New Roman"/>
        </w:rPr>
      </w:pPr>
    </w:p>
    <w:p w14:paraId="5F422D8A" w14:textId="77777777" w:rsidR="003F493A" w:rsidRDefault="00795C79" w:rsidP="006537ED">
      <w:pPr>
        <w:rPr>
          <w:rFonts w:eastAsia="Times New Roman"/>
        </w:rPr>
      </w:pPr>
      <w:hyperlink r:id="rId16" w:history="1">
        <w:r w:rsidR="00CB7F04" w:rsidRPr="00AB2F08">
          <w:rPr>
            <w:rStyle w:val="Hyperlink"/>
            <w:rFonts w:eastAsia="Times New Roman"/>
          </w:rPr>
          <w:t>http://neatostaging.rajatogo.com/api/rest/json?method=auth.get_user_auth_token</w:t>
        </w:r>
      </w:hyperlink>
    </w:p>
    <w:p w14:paraId="08D9F9DA" w14:textId="77777777" w:rsidR="00CB7F04" w:rsidRPr="006537ED" w:rsidRDefault="00CB7F04" w:rsidP="006537ED">
      <w:pPr>
        <w:rPr>
          <w:rFonts w:eastAsia="Times New Roman"/>
        </w:rPr>
      </w:pPr>
    </w:p>
    <w:p w14:paraId="2D52D732" w14:textId="77777777" w:rsidR="009A4E19" w:rsidRPr="006537ED" w:rsidRDefault="009A4E19" w:rsidP="006537ED">
      <w:pPr>
        <w:rPr>
          <w:b/>
        </w:rPr>
      </w:pPr>
      <w:r w:rsidRPr="006537ED">
        <w:rPr>
          <w:rFonts w:eastAsia="Times New Roman"/>
          <w:b/>
        </w:rPr>
        <w:lastRenderedPageBreak/>
        <w:t>Parameters</w:t>
      </w:r>
    </w:p>
    <w:p w14:paraId="5E165914" w14:textId="77777777" w:rsidR="00CB7F04" w:rsidRDefault="009A4E19" w:rsidP="00CB7F04">
      <w:r w:rsidRPr="006537ED">
        <w:rPr>
          <w:rFonts w:eastAsia="Times New Roman"/>
          <w:bCs/>
        </w:rPr>
        <w:t>api_key</w:t>
      </w:r>
      <w:r w:rsidR="003F493A" w:rsidRPr="006537ED">
        <w:rPr>
          <w:rFonts w:eastAsia="Times New Roman"/>
        </w:rPr>
        <w:t xml:space="preserve">, </w:t>
      </w:r>
      <w:r w:rsidR="001E2A33" w:rsidRPr="006537ED">
        <w:rPr>
          <w:rFonts w:eastAsia="Times New Roman"/>
        </w:rPr>
        <w:t>your API key</w:t>
      </w:r>
    </w:p>
    <w:p w14:paraId="1A642BC9" w14:textId="77777777" w:rsidR="009A4E19" w:rsidRPr="006537ED" w:rsidRDefault="009A4E19" w:rsidP="00CB7F04">
      <w:r w:rsidRPr="006537ED">
        <w:rPr>
          <w:rFonts w:eastAsia="Times New Roman"/>
          <w:bCs/>
        </w:rPr>
        <w:t>account_type</w:t>
      </w:r>
      <w:r w:rsidR="003F493A" w:rsidRPr="006537ED">
        <w:rPr>
          <w:rFonts w:eastAsia="Times New Roman"/>
        </w:rPr>
        <w:t xml:space="preserve">, </w:t>
      </w:r>
      <w:r w:rsidRPr="006537ED">
        <w:rPr>
          <w:rFonts w:eastAsia="Times New Roman"/>
        </w:rPr>
        <w:t>Account type</w:t>
      </w:r>
      <w:r w:rsidR="003F493A" w:rsidRPr="006537ED">
        <w:rPr>
          <w:rFonts w:eastAsia="Times New Roman"/>
        </w:rPr>
        <w:t xml:space="preserve"> (you can pass either Native or Facebook)</w:t>
      </w:r>
    </w:p>
    <w:p w14:paraId="0FF0777E" w14:textId="77777777" w:rsidR="009A4E19" w:rsidRPr="006537ED" w:rsidRDefault="009A4E19" w:rsidP="00CB7F04">
      <w:r w:rsidRPr="006537ED">
        <w:rPr>
          <w:rFonts w:eastAsia="Times New Roman"/>
        </w:rPr>
        <w:t>If account type is native</w:t>
      </w:r>
      <w:r w:rsidR="006537ED">
        <w:t xml:space="preserve">, provide, </w:t>
      </w:r>
      <w:r w:rsidR="006537ED">
        <w:rPr>
          <w:rFonts w:eastAsia="Times New Roman"/>
          <w:bCs/>
        </w:rPr>
        <w:t>email and password</w:t>
      </w:r>
    </w:p>
    <w:p w14:paraId="1724DC77" w14:textId="77777777" w:rsidR="009A4E19" w:rsidRDefault="009A4E19" w:rsidP="00CB7F04">
      <w:pPr>
        <w:rPr>
          <w:rFonts w:eastAsia="Times New Roman"/>
          <w:bCs/>
        </w:rPr>
      </w:pPr>
      <w:r w:rsidRPr="006537ED">
        <w:rPr>
          <w:rFonts w:eastAsia="Times New Roman"/>
        </w:rPr>
        <w:t>If account type is Facebook</w:t>
      </w:r>
      <w:r w:rsidR="006537ED">
        <w:t xml:space="preserve">, provide </w:t>
      </w:r>
      <w:r w:rsidRPr="006537ED">
        <w:rPr>
          <w:rFonts w:eastAsia="Times New Roman"/>
          <w:bCs/>
        </w:rPr>
        <w:t>external_social_id</w:t>
      </w:r>
    </w:p>
    <w:p w14:paraId="7C2A83D7" w14:textId="77777777" w:rsidR="00CB7F04" w:rsidRPr="00DB2F7A" w:rsidRDefault="00CB7F04" w:rsidP="00CB7F04"/>
    <w:p w14:paraId="0610BB4E" w14:textId="77777777" w:rsidR="009A4E19" w:rsidRPr="00CB7F04" w:rsidRDefault="009A4E19" w:rsidP="00CB7F04">
      <w:pPr>
        <w:rPr>
          <w:b/>
        </w:rPr>
      </w:pPr>
      <w:r w:rsidRPr="00CB7F04">
        <w:rPr>
          <w:rFonts w:eastAsia="Times New Roman"/>
          <w:b/>
        </w:rPr>
        <w:t>Success Response</w:t>
      </w:r>
    </w:p>
    <w:p w14:paraId="4AEE5DE7" w14:textId="77777777" w:rsidR="009A4E19" w:rsidRPr="00CB7F04" w:rsidRDefault="009A4E19" w:rsidP="00CB7F04">
      <w:pPr>
        <w:spacing w:after="200"/>
        <w:rPr>
          <w:i/>
        </w:rPr>
      </w:pPr>
      <w:r w:rsidRPr="00CB7F04">
        <w:rPr>
          <w:rFonts w:eastAsia="Times New Roman"/>
          <w:i/>
        </w:rPr>
        <w:t>If user is within grace period and inactive</w:t>
      </w:r>
    </w:p>
    <w:p w14:paraId="35953418" w14:textId="77777777" w:rsidR="002405F3" w:rsidRPr="002405F3" w:rsidRDefault="002405F3" w:rsidP="002405F3">
      <w:pPr>
        <w:rPr>
          <w:rFonts w:ascii="Courier New" w:eastAsia="Times New Roman" w:hAnsi="Courier New"/>
        </w:rPr>
      </w:pPr>
      <w:r w:rsidRPr="002405F3">
        <w:rPr>
          <w:rFonts w:ascii="Courier New" w:eastAsia="Times New Roman" w:hAnsi="Courier New"/>
        </w:rPr>
        <w:t>{</w:t>
      </w:r>
    </w:p>
    <w:p w14:paraId="37FC5A01" w14:textId="77777777" w:rsidR="002405F3" w:rsidRPr="002405F3" w:rsidRDefault="002405F3" w:rsidP="002405F3">
      <w:pPr>
        <w:rPr>
          <w:rFonts w:ascii="Courier New" w:eastAsia="Times New Roman" w:hAnsi="Courier New"/>
        </w:rPr>
      </w:pPr>
      <w:r w:rsidRPr="002405F3">
        <w:rPr>
          <w:rFonts w:ascii="Courier New" w:eastAsia="Times New Roman" w:hAnsi="Courier New"/>
        </w:rPr>
        <w:t xml:space="preserve">    "status": 0,</w:t>
      </w:r>
    </w:p>
    <w:p w14:paraId="6715B7AC" w14:textId="77777777" w:rsidR="002405F3" w:rsidRPr="002405F3" w:rsidRDefault="002405F3" w:rsidP="002405F3">
      <w:pPr>
        <w:rPr>
          <w:rFonts w:ascii="Courier New" w:eastAsia="Times New Roman" w:hAnsi="Courier New"/>
        </w:rPr>
      </w:pPr>
      <w:r w:rsidRPr="002405F3">
        <w:rPr>
          <w:rFonts w:ascii="Courier New" w:eastAsia="Times New Roman" w:hAnsi="Courier New"/>
        </w:rPr>
        <w:t xml:space="preserve">    "result": "eb9cf0c04512903aac873697b33f45cc7e6f8328",</w:t>
      </w:r>
    </w:p>
    <w:p w14:paraId="47341D1F" w14:textId="77777777" w:rsidR="002405F3" w:rsidRPr="002405F3" w:rsidRDefault="002405F3" w:rsidP="002405F3">
      <w:pPr>
        <w:rPr>
          <w:rFonts w:ascii="Courier New" w:eastAsia="Times New Roman" w:hAnsi="Courier New"/>
        </w:rPr>
      </w:pPr>
      <w:r w:rsidRPr="002405F3">
        <w:rPr>
          <w:rFonts w:ascii="Courier New" w:eastAsia="Times New Roman" w:hAnsi="Courier New"/>
        </w:rPr>
        <w:t xml:space="preserve">    "extra_params": {</w:t>
      </w:r>
    </w:p>
    <w:p w14:paraId="354E0DB9" w14:textId="77777777" w:rsidR="002405F3" w:rsidRPr="002405F3" w:rsidRDefault="002405F3" w:rsidP="002405F3">
      <w:pPr>
        <w:rPr>
          <w:rFonts w:ascii="Courier New" w:eastAsia="Times New Roman" w:hAnsi="Courier New"/>
        </w:rPr>
      </w:pPr>
      <w:r w:rsidRPr="002405F3">
        <w:rPr>
          <w:rFonts w:ascii="Courier New" w:eastAsia="Times New Roman" w:hAnsi="Courier New"/>
        </w:rPr>
        <w:t xml:space="preserve">        "validation_status": -1,</w:t>
      </w:r>
    </w:p>
    <w:p w14:paraId="0E71356C" w14:textId="77777777" w:rsidR="002405F3" w:rsidRPr="002405F3" w:rsidRDefault="002405F3" w:rsidP="002405F3">
      <w:pPr>
        <w:rPr>
          <w:rFonts w:ascii="Courier New" w:eastAsia="Times New Roman" w:hAnsi="Courier New"/>
        </w:rPr>
      </w:pPr>
      <w:r w:rsidRPr="002405F3">
        <w:rPr>
          <w:rFonts w:ascii="Courier New" w:eastAsia="Times New Roman" w:hAnsi="Courier New"/>
        </w:rPr>
        <w:t xml:space="preserve">        "message": "Please activate your account, your account still inactive"</w:t>
      </w:r>
    </w:p>
    <w:p w14:paraId="281B2117" w14:textId="77777777" w:rsidR="002405F3" w:rsidRPr="002405F3" w:rsidRDefault="002405F3" w:rsidP="002405F3">
      <w:pPr>
        <w:rPr>
          <w:rFonts w:ascii="Courier New" w:eastAsia="Times New Roman" w:hAnsi="Courier New"/>
        </w:rPr>
      </w:pPr>
      <w:r w:rsidRPr="002405F3">
        <w:rPr>
          <w:rFonts w:ascii="Courier New" w:eastAsia="Times New Roman" w:hAnsi="Courier New"/>
        </w:rPr>
        <w:t xml:space="preserve">    }</w:t>
      </w:r>
    </w:p>
    <w:p w14:paraId="75C7F6CE" w14:textId="77777777" w:rsidR="00310885" w:rsidRDefault="002405F3" w:rsidP="00CB7F04">
      <w:pPr>
        <w:spacing w:after="200"/>
        <w:rPr>
          <w:rFonts w:ascii="Courier New" w:eastAsia="Times New Roman" w:hAnsi="Courier New"/>
        </w:rPr>
      </w:pPr>
      <w:r w:rsidRPr="002405F3">
        <w:rPr>
          <w:rFonts w:ascii="Courier New" w:eastAsia="Times New Roman" w:hAnsi="Courier New"/>
        </w:rPr>
        <w:t>}</w:t>
      </w:r>
    </w:p>
    <w:p w14:paraId="7BAA7A99" w14:textId="77777777" w:rsidR="009A4E19" w:rsidRPr="00CB7F04" w:rsidRDefault="009A4E19" w:rsidP="00CB7F04">
      <w:pPr>
        <w:spacing w:after="200"/>
        <w:rPr>
          <w:i/>
        </w:rPr>
      </w:pPr>
      <w:r w:rsidRPr="00CB7F04">
        <w:rPr>
          <w:rFonts w:eastAsia="Times New Roman"/>
          <w:i/>
        </w:rPr>
        <w:t>If user is exceed grace period and inactive</w:t>
      </w:r>
    </w:p>
    <w:p w14:paraId="562E270F" w14:textId="77777777" w:rsidR="002405F3" w:rsidRPr="002405F3" w:rsidRDefault="002405F3" w:rsidP="002405F3">
      <w:pPr>
        <w:rPr>
          <w:rFonts w:ascii="Courier New" w:eastAsia="Times New Roman" w:hAnsi="Courier New"/>
        </w:rPr>
      </w:pPr>
      <w:r w:rsidRPr="002405F3">
        <w:rPr>
          <w:rFonts w:ascii="Courier New" w:eastAsia="Times New Roman" w:hAnsi="Courier New"/>
        </w:rPr>
        <w:t>{</w:t>
      </w:r>
    </w:p>
    <w:p w14:paraId="439D3E72" w14:textId="77777777" w:rsidR="002405F3" w:rsidRPr="002405F3" w:rsidRDefault="002405F3" w:rsidP="002405F3">
      <w:pPr>
        <w:rPr>
          <w:rFonts w:ascii="Courier New" w:eastAsia="Times New Roman" w:hAnsi="Courier New"/>
        </w:rPr>
      </w:pPr>
      <w:r w:rsidRPr="002405F3">
        <w:rPr>
          <w:rFonts w:ascii="Courier New" w:eastAsia="Times New Roman" w:hAnsi="Courier New"/>
        </w:rPr>
        <w:t xml:space="preserve">    "status": 0,</w:t>
      </w:r>
    </w:p>
    <w:p w14:paraId="027166A5" w14:textId="77777777" w:rsidR="002405F3" w:rsidRPr="002405F3" w:rsidRDefault="002405F3" w:rsidP="002405F3">
      <w:pPr>
        <w:rPr>
          <w:rFonts w:ascii="Courier New" w:eastAsia="Times New Roman" w:hAnsi="Courier New"/>
        </w:rPr>
      </w:pPr>
      <w:r w:rsidRPr="002405F3">
        <w:rPr>
          <w:rFonts w:ascii="Courier New" w:eastAsia="Times New Roman" w:hAnsi="Courier New"/>
        </w:rPr>
        <w:t xml:space="preserve">    "result": null,</w:t>
      </w:r>
    </w:p>
    <w:p w14:paraId="537B8981" w14:textId="77777777" w:rsidR="002405F3" w:rsidRPr="002405F3" w:rsidRDefault="002405F3" w:rsidP="002405F3">
      <w:pPr>
        <w:rPr>
          <w:rFonts w:ascii="Courier New" w:eastAsia="Times New Roman" w:hAnsi="Courier New"/>
        </w:rPr>
      </w:pPr>
      <w:r w:rsidRPr="002405F3">
        <w:rPr>
          <w:rFonts w:ascii="Courier New" w:eastAsia="Times New Roman" w:hAnsi="Courier New"/>
        </w:rPr>
        <w:t xml:space="preserve">    "extra_params": {</w:t>
      </w:r>
    </w:p>
    <w:p w14:paraId="4556F13B" w14:textId="77777777" w:rsidR="002405F3" w:rsidRPr="002405F3" w:rsidRDefault="002405F3" w:rsidP="002405F3">
      <w:pPr>
        <w:rPr>
          <w:rFonts w:ascii="Courier New" w:eastAsia="Times New Roman" w:hAnsi="Courier New"/>
        </w:rPr>
      </w:pPr>
      <w:r w:rsidRPr="002405F3">
        <w:rPr>
          <w:rFonts w:ascii="Courier New" w:eastAsia="Times New Roman" w:hAnsi="Courier New"/>
        </w:rPr>
        <w:t xml:space="preserve">        "validation_status": -2,</w:t>
      </w:r>
    </w:p>
    <w:p w14:paraId="33714D56" w14:textId="77777777" w:rsidR="002405F3" w:rsidRPr="002405F3" w:rsidRDefault="002405F3" w:rsidP="002405F3">
      <w:pPr>
        <w:rPr>
          <w:rFonts w:ascii="Courier New" w:eastAsia="Times New Roman" w:hAnsi="Courier New"/>
        </w:rPr>
      </w:pPr>
      <w:r w:rsidRPr="002405F3">
        <w:rPr>
          <w:rFonts w:ascii="Courier New" w:eastAsia="Times New Roman" w:hAnsi="Courier New"/>
        </w:rPr>
        <w:t xml:space="preserve">        "message": "Sorry, Please validate your email first and then login again."</w:t>
      </w:r>
    </w:p>
    <w:p w14:paraId="1CB09B1C" w14:textId="77777777" w:rsidR="002405F3" w:rsidRPr="002405F3" w:rsidRDefault="002405F3" w:rsidP="002405F3">
      <w:pPr>
        <w:rPr>
          <w:rFonts w:ascii="Courier New" w:eastAsia="Times New Roman" w:hAnsi="Courier New"/>
        </w:rPr>
      </w:pPr>
      <w:r w:rsidRPr="002405F3">
        <w:rPr>
          <w:rFonts w:ascii="Courier New" w:eastAsia="Times New Roman" w:hAnsi="Courier New"/>
        </w:rPr>
        <w:t xml:space="preserve">    }</w:t>
      </w:r>
    </w:p>
    <w:p w14:paraId="165032D8" w14:textId="77777777" w:rsidR="00A24E7F" w:rsidRDefault="002405F3" w:rsidP="00CB7F04">
      <w:pPr>
        <w:spacing w:after="200"/>
        <w:rPr>
          <w:rFonts w:ascii="Courier New" w:eastAsia="Times New Roman" w:hAnsi="Courier New"/>
        </w:rPr>
      </w:pPr>
      <w:r w:rsidRPr="002405F3">
        <w:rPr>
          <w:rFonts w:ascii="Courier New" w:eastAsia="Times New Roman" w:hAnsi="Courier New"/>
        </w:rPr>
        <w:t>}</w:t>
      </w:r>
    </w:p>
    <w:p w14:paraId="02A71BBA" w14:textId="77777777" w:rsidR="009A4E19" w:rsidRPr="00CB7F04" w:rsidRDefault="009A4E19" w:rsidP="00CB7F04">
      <w:pPr>
        <w:spacing w:after="200"/>
        <w:rPr>
          <w:i/>
        </w:rPr>
      </w:pPr>
      <w:r w:rsidRPr="00CB7F04">
        <w:rPr>
          <w:rFonts w:eastAsia="Times New Roman"/>
          <w:i/>
        </w:rPr>
        <w:t>If user is active</w:t>
      </w:r>
    </w:p>
    <w:p w14:paraId="5FDF6903" w14:textId="77777777" w:rsidR="002405F3" w:rsidRPr="002405F3" w:rsidRDefault="002405F3" w:rsidP="002405F3">
      <w:pPr>
        <w:rPr>
          <w:rFonts w:ascii="Courier New" w:eastAsia="Times New Roman" w:hAnsi="Courier New"/>
        </w:rPr>
      </w:pPr>
      <w:r w:rsidRPr="002405F3">
        <w:rPr>
          <w:rFonts w:ascii="Courier New" w:eastAsia="Times New Roman" w:hAnsi="Courier New"/>
        </w:rPr>
        <w:t>{</w:t>
      </w:r>
    </w:p>
    <w:p w14:paraId="18CC8C02" w14:textId="77777777" w:rsidR="002405F3" w:rsidRPr="002405F3" w:rsidRDefault="002405F3" w:rsidP="002405F3">
      <w:pPr>
        <w:rPr>
          <w:rFonts w:ascii="Courier New" w:eastAsia="Times New Roman" w:hAnsi="Courier New"/>
        </w:rPr>
      </w:pPr>
      <w:r w:rsidRPr="002405F3">
        <w:rPr>
          <w:rFonts w:ascii="Courier New" w:eastAsia="Times New Roman" w:hAnsi="Courier New"/>
        </w:rPr>
        <w:t xml:space="preserve">    "status": 0,</w:t>
      </w:r>
    </w:p>
    <w:p w14:paraId="7A23F321" w14:textId="77777777" w:rsidR="002405F3" w:rsidRPr="002405F3" w:rsidRDefault="002405F3" w:rsidP="002405F3">
      <w:pPr>
        <w:rPr>
          <w:rFonts w:ascii="Courier New" w:eastAsia="Times New Roman" w:hAnsi="Courier New"/>
        </w:rPr>
      </w:pPr>
      <w:r w:rsidRPr="002405F3">
        <w:rPr>
          <w:rFonts w:ascii="Courier New" w:eastAsia="Times New Roman" w:hAnsi="Courier New"/>
        </w:rPr>
        <w:t xml:space="preserve">    "result": "eb9cf0c04512903aac873697b33f45cc7e6f8328",</w:t>
      </w:r>
    </w:p>
    <w:p w14:paraId="503320FD" w14:textId="77777777" w:rsidR="002405F3" w:rsidRPr="002405F3" w:rsidRDefault="002405F3" w:rsidP="002405F3">
      <w:pPr>
        <w:rPr>
          <w:rFonts w:ascii="Courier New" w:eastAsia="Times New Roman" w:hAnsi="Courier New"/>
        </w:rPr>
      </w:pPr>
      <w:r w:rsidRPr="002405F3">
        <w:rPr>
          <w:rFonts w:ascii="Courier New" w:eastAsia="Times New Roman" w:hAnsi="Courier New"/>
        </w:rPr>
        <w:t xml:space="preserve">    "extra_params": {</w:t>
      </w:r>
    </w:p>
    <w:p w14:paraId="5485683E" w14:textId="77777777" w:rsidR="002405F3" w:rsidRPr="002405F3" w:rsidRDefault="002405F3" w:rsidP="002405F3">
      <w:pPr>
        <w:rPr>
          <w:rFonts w:ascii="Courier New" w:eastAsia="Times New Roman" w:hAnsi="Courier New"/>
        </w:rPr>
      </w:pPr>
      <w:r w:rsidRPr="002405F3">
        <w:rPr>
          <w:rFonts w:ascii="Courier New" w:eastAsia="Times New Roman" w:hAnsi="Courier New"/>
        </w:rPr>
        <w:t xml:space="preserve">        "validation_status": 0,</w:t>
      </w:r>
    </w:p>
    <w:p w14:paraId="1CFD06AA" w14:textId="77777777" w:rsidR="002405F3" w:rsidRPr="002405F3" w:rsidRDefault="002405F3" w:rsidP="002405F3">
      <w:pPr>
        <w:rPr>
          <w:rFonts w:ascii="Courier New" w:eastAsia="Times New Roman" w:hAnsi="Courier New"/>
        </w:rPr>
      </w:pPr>
      <w:r w:rsidRPr="002405F3">
        <w:rPr>
          <w:rFonts w:ascii="Courier New" w:eastAsia="Times New Roman" w:hAnsi="Courier New"/>
        </w:rPr>
        <w:t xml:space="preserve">        "message": ""</w:t>
      </w:r>
    </w:p>
    <w:p w14:paraId="31F57011" w14:textId="77777777" w:rsidR="002405F3" w:rsidRPr="002405F3" w:rsidRDefault="002405F3" w:rsidP="002405F3">
      <w:pPr>
        <w:rPr>
          <w:rFonts w:ascii="Courier New" w:eastAsia="Times New Roman" w:hAnsi="Courier New"/>
        </w:rPr>
      </w:pPr>
      <w:r w:rsidRPr="002405F3">
        <w:rPr>
          <w:rFonts w:ascii="Courier New" w:eastAsia="Times New Roman" w:hAnsi="Courier New"/>
        </w:rPr>
        <w:t xml:space="preserve">    }</w:t>
      </w:r>
    </w:p>
    <w:p w14:paraId="00938047" w14:textId="77777777" w:rsidR="00543499" w:rsidRDefault="002405F3" w:rsidP="00230891">
      <w:pPr>
        <w:pStyle w:val="Heading4"/>
        <w:rPr>
          <w:rFonts w:ascii="Courier New" w:eastAsia="Times New Roman" w:hAnsi="Courier New"/>
        </w:rPr>
      </w:pPr>
      <w:r w:rsidRPr="002405F3">
        <w:rPr>
          <w:rFonts w:ascii="Courier New" w:eastAsia="Times New Roman" w:hAnsi="Courier New"/>
        </w:rPr>
        <w:t>}</w:t>
      </w:r>
    </w:p>
    <w:p w14:paraId="320F7897" w14:textId="77777777" w:rsidR="009A4E19" w:rsidRPr="00CB7F04" w:rsidRDefault="009A4E19" w:rsidP="00230891">
      <w:pPr>
        <w:pStyle w:val="Heading4"/>
        <w:rPr>
          <w:rFonts w:eastAsia="Times New Roman"/>
          <w:bCs w:val="0"/>
          <w:iCs w:val="0"/>
          <w:color w:val="auto"/>
          <w:sz w:val="20"/>
        </w:rPr>
      </w:pPr>
      <w:r w:rsidRPr="00CB7F04">
        <w:rPr>
          <w:rFonts w:eastAsia="Times New Roman"/>
          <w:bCs w:val="0"/>
          <w:iCs w:val="0"/>
          <w:color w:val="auto"/>
          <w:sz w:val="20"/>
        </w:rPr>
        <w:t xml:space="preserve">Failure Responses </w:t>
      </w:r>
    </w:p>
    <w:p w14:paraId="1691FC25" w14:textId="77777777" w:rsidR="009A4E19" w:rsidRPr="00CB7F04" w:rsidRDefault="009A4E19" w:rsidP="00230891">
      <w:pPr>
        <w:spacing w:after="200"/>
        <w:rPr>
          <w:i/>
        </w:rPr>
      </w:pPr>
      <w:r w:rsidRPr="00CB7F04">
        <w:rPr>
          <w:rFonts w:eastAsia="Times New Roman"/>
          <w:i/>
        </w:rPr>
        <w:t>If incorrect email/password combination and account type is Native</w:t>
      </w:r>
    </w:p>
    <w:p w14:paraId="7982CF43" w14:textId="77777777" w:rsidR="002405F3" w:rsidRPr="002405F3" w:rsidRDefault="002405F3" w:rsidP="002405F3">
      <w:pPr>
        <w:rPr>
          <w:rFonts w:ascii="Courier New" w:eastAsia="Times New Roman" w:hAnsi="Courier New"/>
        </w:rPr>
      </w:pPr>
      <w:r w:rsidRPr="002405F3">
        <w:rPr>
          <w:rFonts w:ascii="Courier New" w:eastAsia="Times New Roman" w:hAnsi="Courier New"/>
        </w:rPr>
        <w:t>{</w:t>
      </w:r>
    </w:p>
    <w:p w14:paraId="2A56238B" w14:textId="77777777" w:rsidR="002405F3" w:rsidRPr="002405F3" w:rsidRDefault="002405F3" w:rsidP="002405F3">
      <w:pPr>
        <w:rPr>
          <w:rFonts w:ascii="Courier New" w:eastAsia="Times New Roman" w:hAnsi="Courier New"/>
        </w:rPr>
      </w:pPr>
      <w:r w:rsidRPr="002405F3">
        <w:rPr>
          <w:rFonts w:ascii="Courier New" w:eastAsia="Times New Roman" w:hAnsi="Courier New"/>
        </w:rPr>
        <w:t xml:space="preserve">    "status": -1,</w:t>
      </w:r>
    </w:p>
    <w:p w14:paraId="459E5C0B" w14:textId="77777777" w:rsidR="002405F3" w:rsidRPr="002405F3" w:rsidRDefault="002405F3" w:rsidP="002405F3">
      <w:pPr>
        <w:rPr>
          <w:rFonts w:ascii="Courier New" w:eastAsia="Times New Roman" w:hAnsi="Courier New"/>
        </w:rPr>
      </w:pPr>
      <w:r w:rsidRPr="002405F3">
        <w:rPr>
          <w:rFonts w:ascii="Courier New" w:eastAsia="Times New Roman" w:hAnsi="Courier New"/>
        </w:rPr>
        <w:t xml:space="preserve">    "message": "Method call failed the API Authentication",</w:t>
      </w:r>
    </w:p>
    <w:p w14:paraId="673DF5F3" w14:textId="77777777" w:rsidR="002405F3" w:rsidRPr="002405F3" w:rsidRDefault="002405F3" w:rsidP="002405F3">
      <w:pPr>
        <w:rPr>
          <w:rFonts w:ascii="Courier New" w:eastAsia="Times New Roman" w:hAnsi="Courier New"/>
        </w:rPr>
      </w:pPr>
      <w:r w:rsidRPr="002405F3">
        <w:rPr>
          <w:rFonts w:ascii="Courier New" w:eastAsia="Times New Roman" w:hAnsi="Courier New"/>
        </w:rPr>
        <w:t xml:space="preserve">    "error": {</w:t>
      </w:r>
    </w:p>
    <w:p w14:paraId="4F1150F4" w14:textId="77777777" w:rsidR="002405F3" w:rsidRPr="002405F3" w:rsidRDefault="002405F3" w:rsidP="002405F3">
      <w:pPr>
        <w:rPr>
          <w:rFonts w:ascii="Courier New" w:eastAsia="Times New Roman" w:hAnsi="Courier New"/>
        </w:rPr>
      </w:pPr>
      <w:r w:rsidRPr="002405F3">
        <w:rPr>
          <w:rFonts w:ascii="Courier New" w:eastAsia="Times New Roman" w:hAnsi="Courier New"/>
        </w:rPr>
        <w:t xml:space="preserve">        "code": -101,</w:t>
      </w:r>
    </w:p>
    <w:p w14:paraId="665B8D23" w14:textId="77777777" w:rsidR="002405F3" w:rsidRPr="002405F3" w:rsidRDefault="002405F3" w:rsidP="002405F3">
      <w:pPr>
        <w:rPr>
          <w:rFonts w:ascii="Courier New" w:eastAsia="Times New Roman" w:hAnsi="Courier New"/>
        </w:rPr>
      </w:pPr>
      <w:r w:rsidRPr="002405F3">
        <w:rPr>
          <w:rFonts w:ascii="Courier New" w:eastAsia="Times New Roman" w:hAnsi="Courier New"/>
        </w:rPr>
        <w:lastRenderedPageBreak/>
        <w:t xml:space="preserve">        "message": "Method call failed the API Authentication."</w:t>
      </w:r>
    </w:p>
    <w:p w14:paraId="61425227" w14:textId="77777777" w:rsidR="002405F3" w:rsidRPr="002405F3" w:rsidRDefault="002405F3" w:rsidP="002405F3">
      <w:pPr>
        <w:rPr>
          <w:rFonts w:ascii="Courier New" w:eastAsia="Times New Roman" w:hAnsi="Courier New"/>
        </w:rPr>
      </w:pPr>
      <w:r w:rsidRPr="002405F3">
        <w:rPr>
          <w:rFonts w:ascii="Courier New" w:eastAsia="Times New Roman" w:hAnsi="Courier New"/>
        </w:rPr>
        <w:t xml:space="preserve">    }</w:t>
      </w:r>
    </w:p>
    <w:p w14:paraId="1042359C" w14:textId="77777777" w:rsidR="00881555" w:rsidRDefault="002405F3" w:rsidP="00230891">
      <w:pPr>
        <w:spacing w:after="200"/>
        <w:rPr>
          <w:rFonts w:ascii="Courier New" w:eastAsia="Times New Roman" w:hAnsi="Courier New"/>
        </w:rPr>
      </w:pPr>
      <w:r w:rsidRPr="002405F3">
        <w:rPr>
          <w:rFonts w:ascii="Courier New" w:eastAsia="Times New Roman" w:hAnsi="Courier New"/>
        </w:rPr>
        <w:t>}</w:t>
      </w:r>
    </w:p>
    <w:p w14:paraId="3A41BA7E" w14:textId="77777777" w:rsidR="009A4E19" w:rsidRPr="00CB7F04" w:rsidRDefault="009A4E19" w:rsidP="00230891">
      <w:pPr>
        <w:spacing w:after="200"/>
        <w:rPr>
          <w:i/>
        </w:rPr>
      </w:pPr>
      <w:r w:rsidRPr="00CB7F04">
        <w:rPr>
          <w:rFonts w:eastAsia="Times New Roman"/>
          <w:i/>
        </w:rPr>
        <w:t>If incorrect external social ID and account type is Facebook</w:t>
      </w:r>
    </w:p>
    <w:p w14:paraId="069C4500" w14:textId="77777777" w:rsidR="002405F3" w:rsidRPr="002405F3" w:rsidRDefault="002405F3" w:rsidP="002405F3">
      <w:pPr>
        <w:rPr>
          <w:rFonts w:ascii="Courier New" w:eastAsia="Times New Roman" w:hAnsi="Courier New"/>
        </w:rPr>
      </w:pPr>
      <w:r w:rsidRPr="002405F3">
        <w:rPr>
          <w:rFonts w:ascii="Courier New" w:eastAsia="Times New Roman" w:hAnsi="Courier New"/>
        </w:rPr>
        <w:t>{</w:t>
      </w:r>
    </w:p>
    <w:p w14:paraId="340FC095" w14:textId="77777777" w:rsidR="002405F3" w:rsidRPr="002405F3" w:rsidRDefault="002405F3" w:rsidP="002405F3">
      <w:pPr>
        <w:rPr>
          <w:rFonts w:ascii="Courier New" w:eastAsia="Times New Roman" w:hAnsi="Courier New"/>
        </w:rPr>
      </w:pPr>
      <w:r w:rsidRPr="002405F3">
        <w:rPr>
          <w:rFonts w:ascii="Courier New" w:eastAsia="Times New Roman" w:hAnsi="Courier New"/>
        </w:rPr>
        <w:t xml:space="preserve">    "status": -1,</w:t>
      </w:r>
    </w:p>
    <w:p w14:paraId="5B5BD4B7" w14:textId="77777777" w:rsidR="002405F3" w:rsidRPr="002405F3" w:rsidRDefault="002405F3" w:rsidP="002405F3">
      <w:pPr>
        <w:rPr>
          <w:rFonts w:ascii="Courier New" w:eastAsia="Times New Roman" w:hAnsi="Courier New"/>
        </w:rPr>
      </w:pPr>
      <w:r w:rsidRPr="002405F3">
        <w:rPr>
          <w:rFonts w:ascii="Courier New" w:eastAsia="Times New Roman" w:hAnsi="Courier New"/>
        </w:rPr>
        <w:t xml:space="preserve">    "message": "User could not be authenticated",</w:t>
      </w:r>
    </w:p>
    <w:p w14:paraId="6CFC6059" w14:textId="77777777" w:rsidR="002405F3" w:rsidRPr="002405F3" w:rsidRDefault="002405F3" w:rsidP="002405F3">
      <w:pPr>
        <w:rPr>
          <w:rFonts w:ascii="Courier New" w:eastAsia="Times New Roman" w:hAnsi="Courier New"/>
        </w:rPr>
      </w:pPr>
      <w:r w:rsidRPr="002405F3">
        <w:rPr>
          <w:rFonts w:ascii="Courier New" w:eastAsia="Times New Roman" w:hAnsi="Courier New"/>
        </w:rPr>
        <w:t xml:space="preserve">    "error": {</w:t>
      </w:r>
    </w:p>
    <w:p w14:paraId="29091771" w14:textId="77777777" w:rsidR="002405F3" w:rsidRPr="002405F3" w:rsidRDefault="002405F3" w:rsidP="002405F3">
      <w:pPr>
        <w:rPr>
          <w:rFonts w:ascii="Courier New" w:eastAsia="Times New Roman" w:hAnsi="Courier New"/>
        </w:rPr>
      </w:pPr>
      <w:r w:rsidRPr="002405F3">
        <w:rPr>
          <w:rFonts w:ascii="Courier New" w:eastAsia="Times New Roman" w:hAnsi="Courier New"/>
        </w:rPr>
        <w:t xml:space="preserve">        "code": "-145",</w:t>
      </w:r>
    </w:p>
    <w:p w14:paraId="5CD50D1C" w14:textId="77777777" w:rsidR="002405F3" w:rsidRPr="002405F3" w:rsidRDefault="002405F3" w:rsidP="002405F3">
      <w:pPr>
        <w:rPr>
          <w:rFonts w:ascii="Courier New" w:eastAsia="Times New Roman" w:hAnsi="Courier New"/>
        </w:rPr>
      </w:pPr>
      <w:r w:rsidRPr="002405F3">
        <w:rPr>
          <w:rFonts w:ascii="Courier New" w:eastAsia="Times New Roman" w:hAnsi="Courier New"/>
        </w:rPr>
        <w:t xml:space="preserve">        "message": "Social id does not exist. "</w:t>
      </w:r>
    </w:p>
    <w:p w14:paraId="7464DAD0" w14:textId="77777777" w:rsidR="002405F3" w:rsidRPr="002405F3" w:rsidRDefault="002405F3" w:rsidP="002405F3">
      <w:pPr>
        <w:rPr>
          <w:rFonts w:ascii="Courier New" w:eastAsia="Times New Roman" w:hAnsi="Courier New"/>
        </w:rPr>
      </w:pPr>
      <w:r w:rsidRPr="002405F3">
        <w:rPr>
          <w:rFonts w:ascii="Courier New" w:eastAsia="Times New Roman" w:hAnsi="Courier New"/>
        </w:rPr>
        <w:t xml:space="preserve">    }</w:t>
      </w:r>
    </w:p>
    <w:p w14:paraId="4C506087" w14:textId="77777777" w:rsidR="00A85A42" w:rsidRDefault="002405F3" w:rsidP="00230891">
      <w:pPr>
        <w:spacing w:after="200"/>
        <w:rPr>
          <w:rFonts w:ascii="Courier New" w:eastAsia="Times New Roman" w:hAnsi="Courier New"/>
        </w:rPr>
      </w:pPr>
      <w:r w:rsidRPr="002405F3">
        <w:rPr>
          <w:rFonts w:ascii="Courier New" w:eastAsia="Times New Roman" w:hAnsi="Courier New"/>
        </w:rPr>
        <w:t>}</w:t>
      </w:r>
    </w:p>
    <w:p w14:paraId="04ADD17E" w14:textId="77777777" w:rsidR="009A4E19" w:rsidRPr="00CB7F04" w:rsidRDefault="009A4E19" w:rsidP="00230891">
      <w:pPr>
        <w:spacing w:after="200"/>
        <w:rPr>
          <w:i/>
        </w:rPr>
      </w:pPr>
      <w:r w:rsidRPr="00CB7F04">
        <w:rPr>
          <w:rFonts w:eastAsia="Times New Roman"/>
          <w:i/>
        </w:rPr>
        <w:t>If unsupported account type is passed (e.g. Google, for the time being)</w:t>
      </w:r>
    </w:p>
    <w:p w14:paraId="1B4A7789" w14:textId="77777777" w:rsidR="002405F3" w:rsidRPr="002405F3" w:rsidRDefault="002405F3" w:rsidP="002405F3">
      <w:pPr>
        <w:rPr>
          <w:rFonts w:ascii="Courier New" w:eastAsia="Times New Roman" w:hAnsi="Courier New"/>
        </w:rPr>
      </w:pPr>
      <w:r w:rsidRPr="002405F3">
        <w:rPr>
          <w:rFonts w:ascii="Courier New" w:eastAsia="Times New Roman" w:hAnsi="Courier New"/>
        </w:rPr>
        <w:t>{</w:t>
      </w:r>
    </w:p>
    <w:p w14:paraId="12D8956B" w14:textId="77777777" w:rsidR="002405F3" w:rsidRPr="002405F3" w:rsidRDefault="002405F3" w:rsidP="002405F3">
      <w:pPr>
        <w:rPr>
          <w:rFonts w:ascii="Courier New" w:eastAsia="Times New Roman" w:hAnsi="Courier New"/>
        </w:rPr>
      </w:pPr>
      <w:r w:rsidRPr="002405F3">
        <w:rPr>
          <w:rFonts w:ascii="Courier New" w:eastAsia="Times New Roman" w:hAnsi="Courier New"/>
        </w:rPr>
        <w:t xml:space="preserve">    "status": -1,</w:t>
      </w:r>
    </w:p>
    <w:p w14:paraId="19E8EAC3" w14:textId="77777777" w:rsidR="002405F3" w:rsidRPr="002405F3" w:rsidRDefault="002405F3" w:rsidP="002405F3">
      <w:pPr>
        <w:rPr>
          <w:rFonts w:ascii="Courier New" w:eastAsia="Times New Roman" w:hAnsi="Courier New"/>
        </w:rPr>
      </w:pPr>
      <w:r w:rsidRPr="002405F3">
        <w:rPr>
          <w:rFonts w:ascii="Courier New" w:eastAsia="Times New Roman" w:hAnsi="Courier New"/>
        </w:rPr>
        <w:t xml:space="preserve">    "message": "Account Type is not supported",</w:t>
      </w:r>
    </w:p>
    <w:p w14:paraId="1782F9DB" w14:textId="77777777" w:rsidR="002405F3" w:rsidRPr="002405F3" w:rsidRDefault="002405F3" w:rsidP="002405F3">
      <w:pPr>
        <w:rPr>
          <w:rFonts w:ascii="Courier New" w:eastAsia="Times New Roman" w:hAnsi="Courier New"/>
        </w:rPr>
      </w:pPr>
      <w:r w:rsidRPr="002405F3">
        <w:rPr>
          <w:rFonts w:ascii="Courier New" w:eastAsia="Times New Roman" w:hAnsi="Courier New"/>
        </w:rPr>
        <w:t xml:space="preserve">    "error": {</w:t>
      </w:r>
    </w:p>
    <w:p w14:paraId="16B8172F" w14:textId="77777777" w:rsidR="002405F3" w:rsidRPr="002405F3" w:rsidRDefault="002405F3" w:rsidP="002405F3">
      <w:pPr>
        <w:rPr>
          <w:rFonts w:ascii="Courier New" w:eastAsia="Times New Roman" w:hAnsi="Courier New"/>
        </w:rPr>
      </w:pPr>
      <w:r w:rsidRPr="002405F3">
        <w:rPr>
          <w:rFonts w:ascii="Courier New" w:eastAsia="Times New Roman" w:hAnsi="Courier New"/>
        </w:rPr>
        <w:t xml:space="preserve">        "code": -103,</w:t>
      </w:r>
    </w:p>
    <w:p w14:paraId="2F5E2AA3" w14:textId="77777777" w:rsidR="002405F3" w:rsidRPr="002405F3" w:rsidRDefault="002405F3" w:rsidP="002405F3">
      <w:pPr>
        <w:rPr>
          <w:rFonts w:ascii="Courier New" w:eastAsia="Times New Roman" w:hAnsi="Courier New"/>
        </w:rPr>
      </w:pPr>
      <w:r w:rsidRPr="002405F3">
        <w:rPr>
          <w:rFonts w:ascii="Courier New" w:eastAsia="Times New Roman" w:hAnsi="Courier New"/>
        </w:rPr>
        <w:t xml:space="preserve">        "message": "Account Type is not supported."</w:t>
      </w:r>
    </w:p>
    <w:p w14:paraId="4A966A68" w14:textId="77777777" w:rsidR="002405F3" w:rsidRPr="002405F3" w:rsidRDefault="002405F3" w:rsidP="002405F3">
      <w:pPr>
        <w:rPr>
          <w:rFonts w:ascii="Courier New" w:eastAsia="Times New Roman" w:hAnsi="Courier New"/>
        </w:rPr>
      </w:pPr>
      <w:r w:rsidRPr="002405F3">
        <w:rPr>
          <w:rFonts w:ascii="Courier New" w:eastAsia="Times New Roman" w:hAnsi="Courier New"/>
        </w:rPr>
        <w:t xml:space="preserve">    }</w:t>
      </w:r>
    </w:p>
    <w:p w14:paraId="62285195" w14:textId="6C3E41E4" w:rsidR="00CB7F04" w:rsidRDefault="002405F3" w:rsidP="0048519D">
      <w:pPr>
        <w:pStyle w:val="Heading4"/>
      </w:pPr>
      <w:r w:rsidRPr="002405F3">
        <w:rPr>
          <w:rFonts w:ascii="Courier New" w:eastAsia="Times New Roman" w:hAnsi="Courier New"/>
        </w:rPr>
        <w:t>}</w:t>
      </w:r>
    </w:p>
    <w:p w14:paraId="3FCEB5F1" w14:textId="4FA0F6F7" w:rsidR="009A4E19" w:rsidRPr="00DB2F7A" w:rsidRDefault="009A4E19" w:rsidP="0048519D">
      <w:pPr>
        <w:pStyle w:val="Heading4"/>
      </w:pPr>
      <w:r w:rsidRPr="00DB2F7A">
        <w:t>SetUserAccountDetails</w:t>
      </w:r>
      <w:ins w:id="94" w:author="Admin1" w:date="2014-03-26T15:57:00Z">
        <w:r w:rsidR="00654DAC">
          <w:t xml:space="preserve"> (Deprecated)</w:t>
        </w:r>
      </w:ins>
    </w:p>
    <w:p w14:paraId="7826BF35" w14:textId="77777777" w:rsidR="0048519D" w:rsidRPr="00DB2F7A" w:rsidRDefault="0048519D" w:rsidP="0048519D"/>
    <w:p w14:paraId="01823A3C" w14:textId="77777777" w:rsidR="001D6E94" w:rsidRPr="00DB2F7A" w:rsidRDefault="001D6E94" w:rsidP="009A4E19">
      <w:pPr>
        <w:rPr>
          <w:rFonts w:eastAsia="Times New Roman"/>
        </w:rPr>
      </w:pPr>
      <w:r w:rsidRPr="00DB2F7A">
        <w:rPr>
          <w:rFonts w:eastAsia="Times New Roman"/>
        </w:rPr>
        <w:t>This API is used to set the user’s account and profile details. This API accepts a JSON of profile key/values.</w:t>
      </w:r>
    </w:p>
    <w:p w14:paraId="7C00CB83" w14:textId="77777777" w:rsidR="001D6E94" w:rsidRPr="00042440" w:rsidRDefault="009A4E19" w:rsidP="00042440">
      <w:pPr>
        <w:rPr>
          <w:rFonts w:eastAsia="Times New Roman"/>
        </w:rPr>
      </w:pPr>
      <w:r w:rsidRPr="00DB2F7A">
        <w:br/>
      </w:r>
      <w:r w:rsidR="003B6AF2" w:rsidRPr="00042440">
        <w:rPr>
          <w:rFonts w:eastAsia="Times New Roman"/>
        </w:rPr>
        <w:t>http://neatostaging.rajatogo.com/</w:t>
      </w:r>
      <w:r w:rsidRPr="00042440">
        <w:rPr>
          <w:rFonts w:eastAsia="Times New Roman"/>
        </w:rPr>
        <w:t>api/rest/json?</w:t>
      </w:r>
      <w:r w:rsidR="000F2836" w:rsidRPr="00042440">
        <w:rPr>
          <w:rFonts w:eastAsia="Times New Roman"/>
        </w:rPr>
        <w:t>method=</w:t>
      </w:r>
      <w:r w:rsidRPr="00042440">
        <w:rPr>
          <w:rFonts w:eastAsia="Times New Roman"/>
        </w:rPr>
        <w:t>user.set_account_details</w:t>
      </w:r>
      <w:r w:rsidRPr="00DB2F7A">
        <w:br/>
      </w:r>
    </w:p>
    <w:p w14:paraId="458C57E0" w14:textId="77777777" w:rsidR="009A4E19" w:rsidRPr="00CB7F04" w:rsidRDefault="009A4E19" w:rsidP="001D6E94">
      <w:pPr>
        <w:rPr>
          <w:b/>
        </w:rPr>
      </w:pPr>
      <w:r w:rsidRPr="00CB7F04">
        <w:rPr>
          <w:rFonts w:eastAsia="Times New Roman"/>
          <w:b/>
        </w:rPr>
        <w:t>Parameters</w:t>
      </w:r>
    </w:p>
    <w:p w14:paraId="34141859" w14:textId="77777777" w:rsidR="009A4E19" w:rsidRPr="00CB7F04" w:rsidRDefault="009A4E19" w:rsidP="00CB7F04">
      <w:r w:rsidRPr="00CB7F04">
        <w:rPr>
          <w:rFonts w:eastAsia="Times New Roman"/>
          <w:bCs/>
        </w:rPr>
        <w:t>api_key</w:t>
      </w:r>
      <w:r w:rsidR="001D6E94" w:rsidRPr="00CB7F04">
        <w:rPr>
          <w:rFonts w:eastAsia="Times New Roman"/>
        </w:rPr>
        <w:t xml:space="preserve">, </w:t>
      </w:r>
      <w:r w:rsidR="001E2A33" w:rsidRPr="00CB7F04">
        <w:rPr>
          <w:rFonts w:eastAsia="Times New Roman"/>
        </w:rPr>
        <w:t>your API key</w:t>
      </w:r>
    </w:p>
    <w:p w14:paraId="01F6DE5C" w14:textId="77777777" w:rsidR="009A4E19" w:rsidRPr="00CB7F04" w:rsidRDefault="009A4E19" w:rsidP="00CB7F04">
      <w:r w:rsidRPr="00CB7F04">
        <w:rPr>
          <w:rFonts w:eastAsia="Times New Roman"/>
          <w:bCs/>
        </w:rPr>
        <w:t>email</w:t>
      </w:r>
      <w:r w:rsidR="001D6E94" w:rsidRPr="00CB7F04">
        <w:rPr>
          <w:rFonts w:eastAsia="Times New Roman"/>
        </w:rPr>
        <w:t xml:space="preserve">, </w:t>
      </w:r>
      <w:r w:rsidRPr="00CB7F04">
        <w:rPr>
          <w:rFonts w:eastAsia="Times New Roman"/>
        </w:rPr>
        <w:t>User's email (Optional)</w:t>
      </w:r>
    </w:p>
    <w:p w14:paraId="76BD2298" w14:textId="77777777" w:rsidR="009A4E19" w:rsidRPr="00CB7F04" w:rsidRDefault="009A4E19" w:rsidP="00CB7F04">
      <w:r w:rsidRPr="00CB7F04">
        <w:rPr>
          <w:rFonts w:eastAsia="Times New Roman"/>
          <w:bCs/>
        </w:rPr>
        <w:t>auth_token</w:t>
      </w:r>
      <w:r w:rsidR="001D6E94" w:rsidRPr="00CB7F04">
        <w:rPr>
          <w:rFonts w:eastAsia="Times New Roman"/>
        </w:rPr>
        <w:t xml:space="preserve">, </w:t>
      </w:r>
      <w:r w:rsidRPr="00CB7F04">
        <w:rPr>
          <w:rFonts w:eastAsia="Times New Roman"/>
        </w:rPr>
        <w:t xml:space="preserve">User's auth token </w:t>
      </w:r>
    </w:p>
    <w:p w14:paraId="50E523BF" w14:textId="77777777" w:rsidR="006A1823" w:rsidRPr="00DB2F7A" w:rsidRDefault="009A4E19" w:rsidP="00CB7F04">
      <w:r w:rsidRPr="00CB7F04">
        <w:rPr>
          <w:rFonts w:eastAsia="Times New Roman"/>
          <w:bCs/>
        </w:rPr>
        <w:t>profile</w:t>
      </w:r>
      <w:r w:rsidR="001D6E94" w:rsidRPr="00CB7F04">
        <w:rPr>
          <w:rFonts w:eastAsia="Times New Roman"/>
        </w:rPr>
        <w:t xml:space="preserve">, </w:t>
      </w:r>
      <w:r w:rsidRPr="00CB7F04">
        <w:rPr>
          <w:rFonts w:eastAsia="Times New Roman"/>
        </w:rPr>
        <w:t>Map of key=&gt;value pairs, e.g. profile{'name'=&gt;'james bond', 'facebook_external_social_id'=&gt;'12312111', 'country_code'=&gt;'US', 'opt_in' =&gt; 'true'}</w:t>
      </w:r>
    </w:p>
    <w:p w14:paraId="019930FB" w14:textId="77777777" w:rsidR="00CB7F04" w:rsidRDefault="00CB7F04" w:rsidP="009A4E19">
      <w:pPr>
        <w:rPr>
          <w:rFonts w:eastAsia="Times New Roman"/>
        </w:rPr>
      </w:pPr>
    </w:p>
    <w:p w14:paraId="6CF8B172" w14:textId="77777777" w:rsidR="009A4E19" w:rsidRPr="00CB7F04" w:rsidRDefault="009A4E19" w:rsidP="009A4E19">
      <w:pPr>
        <w:rPr>
          <w:b/>
        </w:rPr>
      </w:pPr>
      <w:r w:rsidRPr="00CB7F04">
        <w:rPr>
          <w:rFonts w:eastAsia="Times New Roman"/>
          <w:b/>
        </w:rPr>
        <w:t>Success Response</w:t>
      </w:r>
    </w:p>
    <w:p w14:paraId="1BBC5F53" w14:textId="77777777" w:rsidR="00B3788D" w:rsidRPr="00B3788D" w:rsidRDefault="00B3788D" w:rsidP="00B3788D">
      <w:pPr>
        <w:rPr>
          <w:rFonts w:ascii="Courier New" w:eastAsia="Times New Roman" w:hAnsi="Courier New"/>
        </w:rPr>
      </w:pPr>
      <w:r w:rsidRPr="00B3788D">
        <w:rPr>
          <w:rFonts w:ascii="Courier New" w:eastAsia="Times New Roman" w:hAnsi="Courier New"/>
        </w:rPr>
        <w:t>{</w:t>
      </w:r>
    </w:p>
    <w:p w14:paraId="24A1AA60" w14:textId="77777777" w:rsidR="00B3788D" w:rsidRPr="00B3788D" w:rsidRDefault="00B3788D" w:rsidP="00B3788D">
      <w:pPr>
        <w:rPr>
          <w:rFonts w:ascii="Courier New" w:eastAsia="Times New Roman" w:hAnsi="Courier New"/>
        </w:rPr>
      </w:pPr>
      <w:r w:rsidRPr="00B3788D">
        <w:rPr>
          <w:rFonts w:ascii="Courier New" w:eastAsia="Times New Roman" w:hAnsi="Courier New"/>
        </w:rPr>
        <w:t xml:space="preserve">    "status": 0,</w:t>
      </w:r>
    </w:p>
    <w:p w14:paraId="6911F9B1" w14:textId="77777777" w:rsidR="00B3788D" w:rsidRPr="00B3788D" w:rsidRDefault="00B3788D" w:rsidP="00B3788D">
      <w:pPr>
        <w:rPr>
          <w:rFonts w:ascii="Courier New" w:eastAsia="Times New Roman" w:hAnsi="Courier New"/>
        </w:rPr>
      </w:pPr>
      <w:r w:rsidRPr="00B3788D">
        <w:rPr>
          <w:rFonts w:ascii="Courier New" w:eastAsia="Times New Roman" w:hAnsi="Courier New"/>
        </w:rPr>
        <w:t xml:space="preserve">    "result": "1"</w:t>
      </w:r>
    </w:p>
    <w:p w14:paraId="747B3334" w14:textId="77777777" w:rsidR="00E8763E" w:rsidRDefault="00B3788D" w:rsidP="009A4E19">
      <w:pPr>
        <w:rPr>
          <w:rFonts w:ascii="Courier New" w:eastAsia="Times New Roman" w:hAnsi="Courier New"/>
        </w:rPr>
      </w:pPr>
      <w:r w:rsidRPr="00B3788D">
        <w:rPr>
          <w:rFonts w:ascii="Courier New" w:eastAsia="Times New Roman" w:hAnsi="Courier New"/>
        </w:rPr>
        <w:t>}</w:t>
      </w:r>
    </w:p>
    <w:p w14:paraId="7A849E1B" w14:textId="77777777" w:rsidR="00E8763E" w:rsidRDefault="00E8763E" w:rsidP="009A4E19">
      <w:pPr>
        <w:rPr>
          <w:rFonts w:ascii="Courier New" w:eastAsia="Times New Roman" w:hAnsi="Courier New"/>
        </w:rPr>
      </w:pPr>
    </w:p>
    <w:p w14:paraId="5F1DEEE2" w14:textId="77777777" w:rsidR="009A4E19" w:rsidRPr="00CB7F04" w:rsidRDefault="009A4E19" w:rsidP="009A4E19">
      <w:pPr>
        <w:rPr>
          <w:b/>
        </w:rPr>
      </w:pPr>
      <w:r w:rsidRPr="00CB7F04">
        <w:rPr>
          <w:rFonts w:eastAsia="Times New Roman"/>
          <w:b/>
        </w:rPr>
        <w:t>Failure Responses</w:t>
      </w:r>
    </w:p>
    <w:p w14:paraId="1A622FBE" w14:textId="77777777" w:rsidR="009A4E19" w:rsidRPr="00E92836" w:rsidRDefault="009A4E19" w:rsidP="00CB7F04">
      <w:pPr>
        <w:spacing w:after="200"/>
        <w:rPr>
          <w:i/>
        </w:rPr>
      </w:pPr>
      <w:r w:rsidRPr="00E92836">
        <w:rPr>
          <w:rFonts w:eastAsia="Times New Roman"/>
          <w:i/>
        </w:rPr>
        <w:t>If add detail key is invalid</w:t>
      </w:r>
    </w:p>
    <w:p w14:paraId="43CE451E" w14:textId="77777777" w:rsidR="00CF0A08" w:rsidRPr="00CF0A08" w:rsidRDefault="00CF0A08" w:rsidP="00CF0A08">
      <w:pPr>
        <w:rPr>
          <w:rFonts w:ascii="Courier New" w:eastAsia="Times New Roman" w:hAnsi="Courier New"/>
        </w:rPr>
      </w:pPr>
      <w:r w:rsidRPr="00CF0A08">
        <w:rPr>
          <w:rFonts w:ascii="Courier New" w:eastAsia="Times New Roman" w:hAnsi="Courier New"/>
        </w:rPr>
        <w:lastRenderedPageBreak/>
        <w:t>{</w:t>
      </w:r>
    </w:p>
    <w:p w14:paraId="5B3E7979" w14:textId="77777777" w:rsidR="00CF0A08" w:rsidRPr="00CF0A08" w:rsidRDefault="00CF0A08" w:rsidP="00CF0A08">
      <w:pPr>
        <w:rPr>
          <w:rFonts w:ascii="Courier New" w:eastAsia="Times New Roman" w:hAnsi="Courier New"/>
        </w:rPr>
      </w:pPr>
      <w:r w:rsidRPr="00CF0A08">
        <w:rPr>
          <w:rFonts w:ascii="Courier New" w:eastAsia="Times New Roman" w:hAnsi="Courier New"/>
        </w:rPr>
        <w:t xml:space="preserve">    "status": -1,</w:t>
      </w:r>
    </w:p>
    <w:p w14:paraId="06C6EE2D" w14:textId="77777777" w:rsidR="00CF0A08" w:rsidRPr="00CF0A08" w:rsidRDefault="00CF0A08" w:rsidP="00CF0A08">
      <w:pPr>
        <w:rPr>
          <w:rFonts w:ascii="Courier New" w:eastAsia="Times New Roman" w:hAnsi="Courier New"/>
        </w:rPr>
      </w:pPr>
      <w:r w:rsidRPr="00CF0A08">
        <w:rPr>
          <w:rFonts w:ascii="Courier New" w:eastAsia="Times New Roman" w:hAnsi="Courier New"/>
        </w:rPr>
        <w:t xml:space="preserve">    "message": "Invalid value for key www.",</w:t>
      </w:r>
    </w:p>
    <w:p w14:paraId="18ABF84F" w14:textId="77777777" w:rsidR="00CF0A08" w:rsidRPr="00CF0A08" w:rsidRDefault="00CF0A08" w:rsidP="00CF0A08">
      <w:pPr>
        <w:rPr>
          <w:rFonts w:ascii="Courier New" w:eastAsia="Times New Roman" w:hAnsi="Courier New"/>
        </w:rPr>
      </w:pPr>
      <w:r w:rsidRPr="00CF0A08">
        <w:rPr>
          <w:rFonts w:ascii="Courier New" w:eastAsia="Times New Roman" w:hAnsi="Courier New"/>
        </w:rPr>
        <w:t xml:space="preserve">    "error": {</w:t>
      </w:r>
    </w:p>
    <w:p w14:paraId="1861BEE0" w14:textId="77777777" w:rsidR="00CF0A08" w:rsidRPr="00CF0A08" w:rsidRDefault="00CF0A08" w:rsidP="00CF0A08">
      <w:pPr>
        <w:rPr>
          <w:rFonts w:ascii="Courier New" w:eastAsia="Times New Roman" w:hAnsi="Courier New"/>
        </w:rPr>
      </w:pPr>
      <w:r w:rsidRPr="00CF0A08">
        <w:rPr>
          <w:rFonts w:ascii="Courier New" w:eastAsia="Times New Roman" w:hAnsi="Courier New"/>
        </w:rPr>
        <w:t xml:space="preserve">        "code": "-109",</w:t>
      </w:r>
    </w:p>
    <w:p w14:paraId="78E4587C" w14:textId="77777777" w:rsidR="00CF0A08" w:rsidRPr="00CF0A08" w:rsidRDefault="00CF0A08" w:rsidP="00CF0A08">
      <w:pPr>
        <w:rPr>
          <w:rFonts w:ascii="Courier New" w:eastAsia="Times New Roman" w:hAnsi="Courier New"/>
        </w:rPr>
      </w:pPr>
      <w:r w:rsidRPr="00CF0A08">
        <w:rPr>
          <w:rFonts w:ascii="Courier New" w:eastAsia="Times New Roman" w:hAnsi="Courier New"/>
        </w:rPr>
        <w:t xml:space="preserve">        "message": "Invalid value for key"</w:t>
      </w:r>
    </w:p>
    <w:p w14:paraId="6B238754" w14:textId="77777777" w:rsidR="00CF0A08" w:rsidRPr="00CF0A08" w:rsidRDefault="00CF0A08" w:rsidP="00CF0A08">
      <w:pPr>
        <w:rPr>
          <w:rFonts w:ascii="Courier New" w:eastAsia="Times New Roman" w:hAnsi="Courier New"/>
        </w:rPr>
      </w:pPr>
      <w:r w:rsidRPr="00CF0A08">
        <w:rPr>
          <w:rFonts w:ascii="Courier New" w:eastAsia="Times New Roman" w:hAnsi="Courier New"/>
        </w:rPr>
        <w:t xml:space="preserve">    }</w:t>
      </w:r>
    </w:p>
    <w:p w14:paraId="6480DD93" w14:textId="77777777" w:rsidR="00834589" w:rsidRDefault="00CF0A08" w:rsidP="00CB7F04">
      <w:pPr>
        <w:spacing w:after="200"/>
        <w:rPr>
          <w:rFonts w:ascii="Courier New" w:eastAsia="Times New Roman" w:hAnsi="Courier New"/>
        </w:rPr>
      </w:pPr>
      <w:r w:rsidRPr="00CF0A08">
        <w:rPr>
          <w:rFonts w:ascii="Courier New" w:eastAsia="Times New Roman" w:hAnsi="Courier New"/>
        </w:rPr>
        <w:t>}</w:t>
      </w:r>
    </w:p>
    <w:p w14:paraId="4F0C06D6" w14:textId="77777777" w:rsidR="009A4E19" w:rsidRPr="00CB7F04" w:rsidRDefault="009A4E19" w:rsidP="00CB7F04">
      <w:pPr>
        <w:spacing w:after="200"/>
        <w:rPr>
          <w:i/>
        </w:rPr>
      </w:pPr>
      <w:r w:rsidRPr="00CB7F04">
        <w:rPr>
          <w:rFonts w:eastAsia="Times New Roman"/>
          <w:i/>
        </w:rPr>
        <w:t>If add detail key is set and country_code is invalid</w:t>
      </w:r>
    </w:p>
    <w:p w14:paraId="1B6F1DB4" w14:textId="77777777" w:rsidR="00CF0A08" w:rsidRPr="00CF0A08" w:rsidRDefault="00CF0A08" w:rsidP="00CF0A08">
      <w:pPr>
        <w:rPr>
          <w:rFonts w:ascii="Courier New" w:eastAsia="Times New Roman" w:hAnsi="Courier New"/>
        </w:rPr>
      </w:pPr>
      <w:r w:rsidRPr="00CF0A08">
        <w:rPr>
          <w:rFonts w:ascii="Courier New" w:eastAsia="Times New Roman" w:hAnsi="Courier New"/>
        </w:rPr>
        <w:t>{</w:t>
      </w:r>
    </w:p>
    <w:p w14:paraId="10D353B1" w14:textId="77777777" w:rsidR="00CF0A08" w:rsidRPr="00CF0A08" w:rsidRDefault="00CF0A08" w:rsidP="00CF0A08">
      <w:pPr>
        <w:rPr>
          <w:rFonts w:ascii="Courier New" w:eastAsia="Times New Roman" w:hAnsi="Courier New"/>
        </w:rPr>
      </w:pPr>
      <w:r w:rsidRPr="00CF0A08">
        <w:rPr>
          <w:rFonts w:ascii="Courier New" w:eastAsia="Times New Roman" w:hAnsi="Courier New"/>
        </w:rPr>
        <w:t xml:space="preserve">    "status": -1,</w:t>
      </w:r>
    </w:p>
    <w:p w14:paraId="163E63DA" w14:textId="77777777" w:rsidR="00CF0A08" w:rsidRPr="00CF0A08" w:rsidRDefault="00CF0A08" w:rsidP="00CF0A08">
      <w:pPr>
        <w:rPr>
          <w:rFonts w:ascii="Courier New" w:eastAsia="Times New Roman" w:hAnsi="Courier New"/>
        </w:rPr>
      </w:pPr>
      <w:r w:rsidRPr="00CF0A08">
        <w:rPr>
          <w:rFonts w:ascii="Courier New" w:eastAsia="Times New Roman" w:hAnsi="Courier New"/>
        </w:rPr>
        <w:t xml:space="preserve">    "message": "invalid country_code",</w:t>
      </w:r>
    </w:p>
    <w:p w14:paraId="72895EA9" w14:textId="77777777" w:rsidR="00CF0A08" w:rsidRPr="00CF0A08" w:rsidRDefault="00CF0A08" w:rsidP="00CF0A08">
      <w:pPr>
        <w:rPr>
          <w:rFonts w:ascii="Courier New" w:eastAsia="Times New Roman" w:hAnsi="Courier New"/>
        </w:rPr>
      </w:pPr>
      <w:r w:rsidRPr="00CF0A08">
        <w:rPr>
          <w:rFonts w:ascii="Courier New" w:eastAsia="Times New Roman" w:hAnsi="Courier New"/>
        </w:rPr>
        <w:t xml:space="preserve">    "error": {</w:t>
      </w:r>
    </w:p>
    <w:p w14:paraId="1B0169A4" w14:textId="77777777" w:rsidR="00CF0A08" w:rsidRPr="00CF0A08" w:rsidRDefault="00CF0A08" w:rsidP="00CF0A08">
      <w:pPr>
        <w:rPr>
          <w:rFonts w:ascii="Courier New" w:eastAsia="Times New Roman" w:hAnsi="Courier New"/>
        </w:rPr>
      </w:pPr>
      <w:r w:rsidRPr="00CF0A08">
        <w:rPr>
          <w:rFonts w:ascii="Courier New" w:eastAsia="Times New Roman" w:hAnsi="Courier New"/>
        </w:rPr>
        <w:t xml:space="preserve">        "code": "-187",</w:t>
      </w:r>
    </w:p>
    <w:p w14:paraId="203E6FF4" w14:textId="77777777" w:rsidR="00CF0A08" w:rsidRPr="00CF0A08" w:rsidRDefault="00CF0A08" w:rsidP="00CF0A08">
      <w:pPr>
        <w:rPr>
          <w:rFonts w:ascii="Courier New" w:eastAsia="Times New Roman" w:hAnsi="Courier New"/>
        </w:rPr>
      </w:pPr>
      <w:r w:rsidRPr="00CF0A08">
        <w:rPr>
          <w:rFonts w:ascii="Courier New" w:eastAsia="Times New Roman" w:hAnsi="Courier New"/>
        </w:rPr>
        <w:t xml:space="preserve">        "message": "Country code is invalid."</w:t>
      </w:r>
    </w:p>
    <w:p w14:paraId="1659A009" w14:textId="77777777" w:rsidR="00CF0A08" w:rsidRPr="00CF0A08" w:rsidRDefault="00CF0A08" w:rsidP="00CF0A08">
      <w:pPr>
        <w:rPr>
          <w:rFonts w:ascii="Courier New" w:eastAsia="Times New Roman" w:hAnsi="Courier New"/>
        </w:rPr>
      </w:pPr>
      <w:r w:rsidRPr="00CF0A08">
        <w:rPr>
          <w:rFonts w:ascii="Courier New" w:eastAsia="Times New Roman" w:hAnsi="Courier New"/>
        </w:rPr>
        <w:t xml:space="preserve">    }</w:t>
      </w:r>
    </w:p>
    <w:p w14:paraId="650531AB" w14:textId="77777777" w:rsidR="004C2C46" w:rsidRDefault="00CF0A08" w:rsidP="00CB7F04">
      <w:pPr>
        <w:spacing w:after="200"/>
        <w:rPr>
          <w:rFonts w:ascii="Courier New" w:eastAsia="Times New Roman" w:hAnsi="Courier New"/>
        </w:rPr>
      </w:pPr>
      <w:r w:rsidRPr="00CF0A08">
        <w:rPr>
          <w:rFonts w:ascii="Courier New" w:eastAsia="Times New Roman" w:hAnsi="Courier New"/>
        </w:rPr>
        <w:t>}</w:t>
      </w:r>
    </w:p>
    <w:p w14:paraId="1EDA926B" w14:textId="77777777" w:rsidR="009A4E19" w:rsidRPr="00CB7F04" w:rsidRDefault="009A4E19" w:rsidP="00CB7F04">
      <w:pPr>
        <w:spacing w:after="200"/>
        <w:rPr>
          <w:i/>
        </w:rPr>
      </w:pPr>
      <w:r w:rsidRPr="00CB7F04">
        <w:rPr>
          <w:rFonts w:eastAsia="Times New Roman"/>
          <w:i/>
        </w:rPr>
        <w:t>If add detail key is set and opt_in is invalid</w:t>
      </w:r>
    </w:p>
    <w:p w14:paraId="422FE751" w14:textId="77777777" w:rsidR="00CF0A08" w:rsidRPr="00CF0A08" w:rsidRDefault="00CF0A08" w:rsidP="00CF0A08">
      <w:pPr>
        <w:rPr>
          <w:rFonts w:ascii="Courier New" w:eastAsia="Times New Roman" w:hAnsi="Courier New"/>
        </w:rPr>
      </w:pPr>
      <w:r w:rsidRPr="00CF0A08">
        <w:rPr>
          <w:rFonts w:ascii="Courier New" w:eastAsia="Times New Roman" w:hAnsi="Courier New"/>
        </w:rPr>
        <w:t>{</w:t>
      </w:r>
    </w:p>
    <w:p w14:paraId="42C9DD1A" w14:textId="77777777" w:rsidR="00CF0A08" w:rsidRPr="00CF0A08" w:rsidRDefault="00CF0A08" w:rsidP="00CF0A08">
      <w:pPr>
        <w:rPr>
          <w:rFonts w:ascii="Courier New" w:eastAsia="Times New Roman" w:hAnsi="Courier New"/>
        </w:rPr>
      </w:pPr>
      <w:r w:rsidRPr="00CF0A08">
        <w:rPr>
          <w:rFonts w:ascii="Courier New" w:eastAsia="Times New Roman" w:hAnsi="Courier New"/>
        </w:rPr>
        <w:t xml:space="preserve">    "status": -1,</w:t>
      </w:r>
    </w:p>
    <w:p w14:paraId="5533FDA5" w14:textId="77777777" w:rsidR="00CF0A08" w:rsidRPr="00CF0A08" w:rsidRDefault="00CF0A08" w:rsidP="00CF0A08">
      <w:pPr>
        <w:rPr>
          <w:rFonts w:ascii="Courier New" w:eastAsia="Times New Roman" w:hAnsi="Courier New"/>
        </w:rPr>
      </w:pPr>
      <w:r w:rsidRPr="00CF0A08">
        <w:rPr>
          <w:rFonts w:ascii="Courier New" w:eastAsia="Times New Roman" w:hAnsi="Courier New"/>
        </w:rPr>
        <w:t xml:space="preserve">    "message": "Invalid opt in flag. It should be true or false.",</w:t>
      </w:r>
    </w:p>
    <w:p w14:paraId="46967C8E" w14:textId="77777777" w:rsidR="00CF0A08" w:rsidRPr="00CF0A08" w:rsidRDefault="00CF0A08" w:rsidP="00CF0A08">
      <w:pPr>
        <w:rPr>
          <w:rFonts w:ascii="Courier New" w:eastAsia="Times New Roman" w:hAnsi="Courier New"/>
        </w:rPr>
      </w:pPr>
      <w:r w:rsidRPr="00CF0A08">
        <w:rPr>
          <w:rFonts w:ascii="Courier New" w:eastAsia="Times New Roman" w:hAnsi="Courier New"/>
        </w:rPr>
        <w:t xml:space="preserve">    "error": {</w:t>
      </w:r>
    </w:p>
    <w:p w14:paraId="163536B8" w14:textId="77777777" w:rsidR="00CF0A08" w:rsidRPr="00CF0A08" w:rsidRDefault="00CF0A08" w:rsidP="00CF0A08">
      <w:pPr>
        <w:rPr>
          <w:rFonts w:ascii="Courier New" w:eastAsia="Times New Roman" w:hAnsi="Courier New"/>
        </w:rPr>
      </w:pPr>
      <w:r w:rsidRPr="00CF0A08">
        <w:rPr>
          <w:rFonts w:ascii="Courier New" w:eastAsia="Times New Roman" w:hAnsi="Courier New"/>
        </w:rPr>
        <w:t xml:space="preserve">        "code": "-188",</w:t>
      </w:r>
    </w:p>
    <w:p w14:paraId="1280F03C" w14:textId="77777777" w:rsidR="00CF0A08" w:rsidRPr="00CF0A08" w:rsidRDefault="00CF0A08" w:rsidP="00CF0A08">
      <w:pPr>
        <w:rPr>
          <w:rFonts w:ascii="Courier New" w:eastAsia="Times New Roman" w:hAnsi="Courier New"/>
        </w:rPr>
      </w:pPr>
      <w:r w:rsidRPr="00CF0A08">
        <w:rPr>
          <w:rFonts w:ascii="Courier New" w:eastAsia="Times New Roman" w:hAnsi="Courier New"/>
        </w:rPr>
        <w:t xml:space="preserve">        "message": "opt_in flag is invalid. It should be true or false"</w:t>
      </w:r>
    </w:p>
    <w:p w14:paraId="778CFAE5" w14:textId="77777777" w:rsidR="00CF0A08" w:rsidRPr="00CF0A08" w:rsidRDefault="00CF0A08" w:rsidP="00CF0A08">
      <w:pPr>
        <w:rPr>
          <w:rFonts w:ascii="Courier New" w:eastAsia="Times New Roman" w:hAnsi="Courier New"/>
        </w:rPr>
      </w:pPr>
      <w:r w:rsidRPr="00CF0A08">
        <w:rPr>
          <w:rFonts w:ascii="Courier New" w:eastAsia="Times New Roman" w:hAnsi="Courier New"/>
        </w:rPr>
        <w:t xml:space="preserve">    }</w:t>
      </w:r>
    </w:p>
    <w:p w14:paraId="790D9170" w14:textId="451C8813" w:rsidR="009A4E19" w:rsidRPr="00DB2F7A" w:rsidRDefault="00CF0A08" w:rsidP="009A4E19">
      <w:r w:rsidRPr="00CF0A08">
        <w:rPr>
          <w:rFonts w:ascii="Courier New" w:eastAsia="Times New Roman" w:hAnsi="Courier New"/>
        </w:rPr>
        <w:t>}</w:t>
      </w:r>
    </w:p>
    <w:p w14:paraId="18917764" w14:textId="77777777" w:rsidR="009A4E19" w:rsidRPr="00DB2F7A" w:rsidRDefault="009A4E19" w:rsidP="007642D7">
      <w:pPr>
        <w:pStyle w:val="Heading4"/>
      </w:pPr>
      <w:r w:rsidRPr="00DB2F7A">
        <w:t>GetCountryCodeDetails</w:t>
      </w:r>
    </w:p>
    <w:p w14:paraId="1F9DFAFE" w14:textId="77777777" w:rsidR="007642D7" w:rsidRPr="00DB2F7A" w:rsidRDefault="007642D7" w:rsidP="007642D7"/>
    <w:p w14:paraId="0AB29694" w14:textId="77777777" w:rsidR="001D6E94" w:rsidRDefault="001D6E94" w:rsidP="009A4E19">
      <w:pPr>
        <w:rPr>
          <w:rFonts w:eastAsia="Times New Roman"/>
        </w:rPr>
      </w:pPr>
      <w:r w:rsidRPr="00DB2F7A">
        <w:rPr>
          <w:rFonts w:eastAsia="Times New Roman"/>
        </w:rPr>
        <w:t>This API returns the country code for a passed country name.</w:t>
      </w:r>
    </w:p>
    <w:p w14:paraId="00475701" w14:textId="77777777" w:rsidR="00CB7F04" w:rsidRPr="00DB2F7A" w:rsidRDefault="00CB7F04" w:rsidP="009A4E19">
      <w:pPr>
        <w:rPr>
          <w:rFonts w:eastAsia="Times New Roman"/>
        </w:rPr>
      </w:pPr>
    </w:p>
    <w:p w14:paraId="4BE16D6C" w14:textId="77777777" w:rsidR="001D6E94" w:rsidRDefault="00795C79" w:rsidP="00CB7F04">
      <w:pPr>
        <w:rPr>
          <w:rFonts w:eastAsia="Times New Roman"/>
        </w:rPr>
      </w:pPr>
      <w:hyperlink r:id="rId17" w:history="1">
        <w:r w:rsidR="00CB7F04" w:rsidRPr="00AB2F08">
          <w:rPr>
            <w:rStyle w:val="Hyperlink"/>
            <w:rFonts w:eastAsia="Times New Roman"/>
          </w:rPr>
          <w:t>http://neatostaging.rajatogo.com/api/rest/json?method=user.get_country_code</w:t>
        </w:r>
      </w:hyperlink>
    </w:p>
    <w:p w14:paraId="222F9A96" w14:textId="77777777" w:rsidR="00CB7F04" w:rsidRPr="00DB2F7A" w:rsidRDefault="00CB7F04" w:rsidP="00CB7F04"/>
    <w:p w14:paraId="174A1FE5" w14:textId="77777777" w:rsidR="009A4E19" w:rsidRPr="00CB7F04" w:rsidRDefault="009A4E19" w:rsidP="001D6E94">
      <w:pPr>
        <w:rPr>
          <w:b/>
        </w:rPr>
      </w:pPr>
      <w:r w:rsidRPr="00CB7F04">
        <w:rPr>
          <w:rFonts w:eastAsia="Times New Roman"/>
          <w:b/>
        </w:rPr>
        <w:t>Parameters</w:t>
      </w:r>
    </w:p>
    <w:p w14:paraId="11B65EE6" w14:textId="74F0A15A" w:rsidR="009A4E19" w:rsidRPr="00CB7F04" w:rsidRDefault="009A4E19" w:rsidP="00CB7F04">
      <w:r w:rsidRPr="00CB7F04">
        <w:rPr>
          <w:rFonts w:eastAsia="Times New Roman"/>
          <w:bCs/>
        </w:rPr>
        <w:t>api_key</w:t>
      </w:r>
      <w:ins w:id="95" w:author="Admin1" w:date="2014-03-26T15:57:00Z">
        <w:r w:rsidR="00A45566">
          <w:rPr>
            <w:rFonts w:eastAsia="Times New Roman"/>
            <w:bCs/>
          </w:rPr>
          <w:t xml:space="preserve"> </w:t>
        </w:r>
      </w:ins>
      <w:r w:rsidR="001E2A33" w:rsidRPr="00CB7F04">
        <w:rPr>
          <w:rFonts w:eastAsia="Times New Roman"/>
        </w:rPr>
        <w:t>your API key</w:t>
      </w:r>
    </w:p>
    <w:p w14:paraId="1C6354B4" w14:textId="77777777" w:rsidR="009A4E19" w:rsidRDefault="009A4E19" w:rsidP="00CB7F04">
      <w:pPr>
        <w:rPr>
          <w:rFonts w:eastAsia="Times New Roman"/>
        </w:rPr>
      </w:pPr>
      <w:r w:rsidRPr="00CB7F04">
        <w:rPr>
          <w:rFonts w:eastAsia="Times New Roman"/>
          <w:bCs/>
        </w:rPr>
        <w:t>country_name</w:t>
      </w:r>
      <w:r w:rsidRPr="00CB7F04">
        <w:rPr>
          <w:rFonts w:eastAsia="Times New Roman"/>
        </w:rPr>
        <w:t xml:space="preserve"> Enter Country Name</w:t>
      </w:r>
    </w:p>
    <w:p w14:paraId="29B54B3E" w14:textId="77777777" w:rsidR="00CB7F04" w:rsidRPr="00CB7F04" w:rsidRDefault="00CB7F04" w:rsidP="00CB7F04">
      <w:pPr>
        <w:ind w:left="360"/>
      </w:pPr>
    </w:p>
    <w:p w14:paraId="2B1458CD" w14:textId="77777777" w:rsidR="00663204" w:rsidRDefault="009A4E19" w:rsidP="009A4E19">
      <w:pPr>
        <w:rPr>
          <w:rFonts w:eastAsia="Times New Roman"/>
          <w:b/>
        </w:rPr>
      </w:pPr>
      <w:r w:rsidRPr="00CB7F04">
        <w:rPr>
          <w:rFonts w:eastAsia="Times New Roman"/>
          <w:b/>
        </w:rPr>
        <w:t>Success Response</w:t>
      </w:r>
    </w:p>
    <w:p w14:paraId="469F6AB1" w14:textId="77777777" w:rsidR="00CB7F04" w:rsidRPr="00CB7F04" w:rsidRDefault="00CB7F04" w:rsidP="009A4E19">
      <w:pPr>
        <w:rPr>
          <w:rFonts w:eastAsia="Times New Roman"/>
          <w:b/>
        </w:rPr>
      </w:pPr>
    </w:p>
    <w:p w14:paraId="6CCCE74F" w14:textId="77777777" w:rsidR="00CF0A08" w:rsidRPr="00CF0A08" w:rsidRDefault="00CF0A08" w:rsidP="00CF0A08">
      <w:pPr>
        <w:rPr>
          <w:rFonts w:ascii="Courier New" w:eastAsia="Times New Roman" w:hAnsi="Courier New"/>
        </w:rPr>
      </w:pPr>
      <w:r w:rsidRPr="00CF0A08">
        <w:rPr>
          <w:rFonts w:ascii="Courier New" w:eastAsia="Times New Roman" w:hAnsi="Courier New"/>
        </w:rPr>
        <w:t>{</w:t>
      </w:r>
    </w:p>
    <w:p w14:paraId="0BD2A7D4" w14:textId="77777777" w:rsidR="00CF0A08" w:rsidRPr="00CF0A08" w:rsidRDefault="00CF0A08" w:rsidP="00CF0A08">
      <w:pPr>
        <w:rPr>
          <w:rFonts w:ascii="Courier New" w:eastAsia="Times New Roman" w:hAnsi="Courier New"/>
        </w:rPr>
      </w:pPr>
      <w:r w:rsidRPr="00CF0A08">
        <w:rPr>
          <w:rFonts w:ascii="Courier New" w:eastAsia="Times New Roman" w:hAnsi="Courier New"/>
        </w:rPr>
        <w:t xml:space="preserve">    "status": 0,</w:t>
      </w:r>
    </w:p>
    <w:p w14:paraId="2B7D39AC" w14:textId="77777777" w:rsidR="00CF0A08" w:rsidRPr="00CF0A08" w:rsidRDefault="00CF0A08" w:rsidP="00CF0A08">
      <w:pPr>
        <w:rPr>
          <w:rFonts w:ascii="Courier New" w:eastAsia="Times New Roman" w:hAnsi="Courier New"/>
        </w:rPr>
      </w:pPr>
      <w:r w:rsidRPr="00CF0A08">
        <w:rPr>
          <w:rFonts w:ascii="Courier New" w:eastAsia="Times New Roman" w:hAnsi="Courier New"/>
        </w:rPr>
        <w:t xml:space="preserve">    "result": {</w:t>
      </w:r>
    </w:p>
    <w:p w14:paraId="7E1A4429" w14:textId="77777777" w:rsidR="00CF0A08" w:rsidRPr="00CF0A08" w:rsidRDefault="00CF0A08" w:rsidP="00CF0A08">
      <w:pPr>
        <w:rPr>
          <w:rFonts w:ascii="Courier New" w:eastAsia="Times New Roman" w:hAnsi="Courier New"/>
        </w:rPr>
      </w:pPr>
      <w:r w:rsidRPr="00CF0A08">
        <w:rPr>
          <w:rFonts w:ascii="Courier New" w:eastAsia="Times New Roman" w:hAnsi="Courier New"/>
        </w:rPr>
        <w:t xml:space="preserve">        "success": true,</w:t>
      </w:r>
    </w:p>
    <w:p w14:paraId="50B5E070" w14:textId="77777777" w:rsidR="00CF0A08" w:rsidRPr="00CF0A08" w:rsidRDefault="00CF0A08" w:rsidP="00CF0A08">
      <w:pPr>
        <w:rPr>
          <w:rFonts w:ascii="Courier New" w:eastAsia="Times New Roman" w:hAnsi="Courier New"/>
        </w:rPr>
      </w:pPr>
      <w:r w:rsidRPr="00CF0A08">
        <w:rPr>
          <w:rFonts w:ascii="Courier New" w:eastAsia="Times New Roman" w:hAnsi="Courier New"/>
        </w:rPr>
        <w:t xml:space="preserve">        "country_name": "United States",</w:t>
      </w:r>
    </w:p>
    <w:p w14:paraId="6C701927" w14:textId="77777777" w:rsidR="00CF0A08" w:rsidRPr="00CF0A08" w:rsidRDefault="00CF0A08" w:rsidP="00CF0A08">
      <w:pPr>
        <w:rPr>
          <w:rFonts w:ascii="Courier New" w:eastAsia="Times New Roman" w:hAnsi="Courier New"/>
        </w:rPr>
      </w:pPr>
      <w:r w:rsidRPr="00CF0A08">
        <w:rPr>
          <w:rFonts w:ascii="Courier New" w:eastAsia="Times New Roman" w:hAnsi="Courier New"/>
        </w:rPr>
        <w:t xml:space="preserve">        "country_code": "US"</w:t>
      </w:r>
    </w:p>
    <w:p w14:paraId="2381DFA9" w14:textId="77777777" w:rsidR="00CF0A08" w:rsidRPr="00CF0A08" w:rsidRDefault="00CF0A08" w:rsidP="00CF0A08">
      <w:pPr>
        <w:rPr>
          <w:rFonts w:ascii="Courier New" w:eastAsia="Times New Roman" w:hAnsi="Courier New"/>
        </w:rPr>
      </w:pPr>
      <w:r w:rsidRPr="00CF0A08">
        <w:rPr>
          <w:rFonts w:ascii="Courier New" w:eastAsia="Times New Roman" w:hAnsi="Courier New"/>
        </w:rPr>
        <w:t xml:space="preserve">    }</w:t>
      </w:r>
    </w:p>
    <w:p w14:paraId="1CF0C544" w14:textId="77777777" w:rsidR="00F948FF" w:rsidRDefault="00CF0A08" w:rsidP="009A4E19">
      <w:pPr>
        <w:rPr>
          <w:rFonts w:ascii="Courier New" w:eastAsia="Times New Roman" w:hAnsi="Courier New"/>
        </w:rPr>
      </w:pPr>
      <w:r w:rsidRPr="00CF0A08">
        <w:rPr>
          <w:rFonts w:ascii="Courier New" w:eastAsia="Times New Roman" w:hAnsi="Courier New"/>
        </w:rPr>
        <w:lastRenderedPageBreak/>
        <w:t>}</w:t>
      </w:r>
    </w:p>
    <w:p w14:paraId="4DF494AB" w14:textId="77777777" w:rsidR="00F948FF" w:rsidRDefault="00F948FF" w:rsidP="009A4E19">
      <w:pPr>
        <w:rPr>
          <w:rFonts w:ascii="Courier New" w:eastAsia="Times New Roman" w:hAnsi="Courier New"/>
        </w:rPr>
      </w:pPr>
    </w:p>
    <w:p w14:paraId="43A25D79" w14:textId="77777777" w:rsidR="009A4E19" w:rsidRDefault="009A4E19" w:rsidP="009A4E19">
      <w:pPr>
        <w:rPr>
          <w:rFonts w:eastAsia="Times New Roman"/>
          <w:b/>
        </w:rPr>
      </w:pPr>
      <w:r w:rsidRPr="00CB7F04">
        <w:rPr>
          <w:rFonts w:eastAsia="Times New Roman"/>
          <w:b/>
        </w:rPr>
        <w:t>Failure Response</w:t>
      </w:r>
    </w:p>
    <w:p w14:paraId="46E8C159" w14:textId="77777777" w:rsidR="00CB7F04" w:rsidRPr="00CB7F04" w:rsidRDefault="00CB7F04" w:rsidP="009A4E19">
      <w:pPr>
        <w:rPr>
          <w:b/>
        </w:rPr>
      </w:pPr>
    </w:p>
    <w:p w14:paraId="6A4E5DBA" w14:textId="77777777" w:rsidR="009A4E19" w:rsidRPr="00CB7F04" w:rsidRDefault="009A4E19" w:rsidP="00CC3018">
      <w:pPr>
        <w:spacing w:after="200"/>
        <w:rPr>
          <w:i/>
        </w:rPr>
      </w:pPr>
      <w:r w:rsidRPr="00CB7F04">
        <w:rPr>
          <w:rFonts w:eastAsia="Times New Roman"/>
          <w:i/>
        </w:rPr>
        <w:t xml:space="preserve">If </w:t>
      </w:r>
      <w:r w:rsidR="00CB7F04">
        <w:rPr>
          <w:rFonts w:eastAsia="Times New Roman"/>
          <w:i/>
        </w:rPr>
        <w:t>c</w:t>
      </w:r>
      <w:r w:rsidRPr="00CB7F04">
        <w:rPr>
          <w:rFonts w:eastAsia="Times New Roman"/>
          <w:i/>
        </w:rPr>
        <w:t>ountry name does not exist</w:t>
      </w:r>
    </w:p>
    <w:p w14:paraId="5B6EA613" w14:textId="77777777" w:rsidR="00CF0A08" w:rsidRPr="00CF0A08" w:rsidRDefault="00CF0A08" w:rsidP="00CF0A08">
      <w:pPr>
        <w:rPr>
          <w:rFonts w:ascii="Courier New" w:eastAsia="Times New Roman" w:hAnsi="Courier New"/>
        </w:rPr>
      </w:pPr>
      <w:r w:rsidRPr="00CF0A08">
        <w:rPr>
          <w:rFonts w:ascii="Courier New" w:eastAsia="Times New Roman" w:hAnsi="Courier New"/>
        </w:rPr>
        <w:t>{</w:t>
      </w:r>
    </w:p>
    <w:p w14:paraId="3EE60A42" w14:textId="77777777" w:rsidR="00CF0A08" w:rsidRPr="00CF0A08" w:rsidRDefault="00CF0A08" w:rsidP="00CF0A08">
      <w:pPr>
        <w:rPr>
          <w:rFonts w:ascii="Courier New" w:eastAsia="Times New Roman" w:hAnsi="Courier New"/>
        </w:rPr>
      </w:pPr>
      <w:r w:rsidRPr="00CF0A08">
        <w:rPr>
          <w:rFonts w:ascii="Courier New" w:eastAsia="Times New Roman" w:hAnsi="Courier New"/>
        </w:rPr>
        <w:t xml:space="preserve">    "status": -1,</w:t>
      </w:r>
    </w:p>
    <w:p w14:paraId="1A245A46" w14:textId="77777777" w:rsidR="00CF0A08" w:rsidRPr="00CF0A08" w:rsidRDefault="00CF0A08" w:rsidP="00CF0A08">
      <w:pPr>
        <w:rPr>
          <w:rFonts w:ascii="Courier New" w:eastAsia="Times New Roman" w:hAnsi="Courier New"/>
        </w:rPr>
      </w:pPr>
      <w:r w:rsidRPr="00CF0A08">
        <w:rPr>
          <w:rFonts w:ascii="Courier New" w:eastAsia="Times New Roman" w:hAnsi="Courier New"/>
        </w:rPr>
        <w:t xml:space="preserve">    "message": "Please Enter valid Country Name",</w:t>
      </w:r>
    </w:p>
    <w:p w14:paraId="7FA7F02A" w14:textId="77777777" w:rsidR="00CF0A08" w:rsidRPr="00CF0A08" w:rsidRDefault="00CF0A08" w:rsidP="00CF0A08">
      <w:pPr>
        <w:rPr>
          <w:rFonts w:ascii="Courier New" w:eastAsia="Times New Roman" w:hAnsi="Courier New"/>
        </w:rPr>
      </w:pPr>
      <w:r w:rsidRPr="00CF0A08">
        <w:rPr>
          <w:rFonts w:ascii="Courier New" w:eastAsia="Times New Roman" w:hAnsi="Courier New"/>
        </w:rPr>
        <w:t xml:space="preserve">    "error": {</w:t>
      </w:r>
    </w:p>
    <w:p w14:paraId="68B5790F" w14:textId="77777777" w:rsidR="00CF0A08" w:rsidRPr="00CF0A08" w:rsidRDefault="00CF0A08" w:rsidP="00CF0A08">
      <w:pPr>
        <w:rPr>
          <w:rFonts w:ascii="Courier New" w:eastAsia="Times New Roman" w:hAnsi="Courier New"/>
        </w:rPr>
      </w:pPr>
      <w:r w:rsidRPr="00CF0A08">
        <w:rPr>
          <w:rFonts w:ascii="Courier New" w:eastAsia="Times New Roman" w:hAnsi="Courier New"/>
        </w:rPr>
        <w:t xml:space="preserve">        "code": "-187",</w:t>
      </w:r>
    </w:p>
    <w:p w14:paraId="14F233C1" w14:textId="77777777" w:rsidR="00CF0A08" w:rsidRPr="00CF0A08" w:rsidRDefault="00CF0A08" w:rsidP="00CF0A08">
      <w:pPr>
        <w:rPr>
          <w:rFonts w:ascii="Courier New" w:eastAsia="Times New Roman" w:hAnsi="Courier New"/>
        </w:rPr>
      </w:pPr>
      <w:r w:rsidRPr="00CF0A08">
        <w:rPr>
          <w:rFonts w:ascii="Courier New" w:eastAsia="Times New Roman" w:hAnsi="Courier New"/>
        </w:rPr>
        <w:t xml:space="preserve">        "message": "Provided country name is not valid."</w:t>
      </w:r>
    </w:p>
    <w:p w14:paraId="2AB83DE5" w14:textId="77777777" w:rsidR="00CF0A08" w:rsidRPr="00CF0A08" w:rsidRDefault="00CF0A08" w:rsidP="00CF0A08">
      <w:pPr>
        <w:rPr>
          <w:rFonts w:ascii="Courier New" w:eastAsia="Times New Roman" w:hAnsi="Courier New"/>
        </w:rPr>
      </w:pPr>
      <w:r w:rsidRPr="00CF0A08">
        <w:rPr>
          <w:rFonts w:ascii="Courier New" w:eastAsia="Times New Roman" w:hAnsi="Courier New"/>
        </w:rPr>
        <w:t xml:space="preserve">    }</w:t>
      </w:r>
    </w:p>
    <w:p w14:paraId="0A1BF86F" w14:textId="0696FCF7" w:rsidR="009A4E19" w:rsidRPr="00DB2F7A" w:rsidRDefault="00CF0A08" w:rsidP="009A4E19">
      <w:r w:rsidRPr="00CF0A08">
        <w:rPr>
          <w:rFonts w:ascii="Courier New" w:eastAsia="Times New Roman" w:hAnsi="Courier New"/>
        </w:rPr>
        <w:t>}</w:t>
      </w:r>
    </w:p>
    <w:p w14:paraId="6E16639B" w14:textId="77777777" w:rsidR="009A4E19" w:rsidRPr="00DB2F7A" w:rsidRDefault="009A4E19" w:rsidP="002114B8">
      <w:pPr>
        <w:pStyle w:val="Heading4"/>
      </w:pPr>
      <w:r w:rsidRPr="00DB2F7A">
        <w:t>GetAttributes</w:t>
      </w:r>
    </w:p>
    <w:p w14:paraId="6BF834BB" w14:textId="77777777" w:rsidR="00EC6880" w:rsidRPr="00DB2F7A" w:rsidRDefault="00EC6880" w:rsidP="00EC6880"/>
    <w:p w14:paraId="2C0BDADA" w14:textId="77777777" w:rsidR="001D6E94" w:rsidRDefault="001D6E94" w:rsidP="00CB7F04">
      <w:pPr>
        <w:rPr>
          <w:rFonts w:eastAsia="Times New Roman"/>
        </w:rPr>
      </w:pPr>
      <w:r w:rsidRPr="00DB2F7A">
        <w:rPr>
          <w:rFonts w:eastAsia="Times New Roman"/>
        </w:rPr>
        <w:t xml:space="preserve">This API is used to </w:t>
      </w:r>
      <w:r w:rsidR="009A4E19" w:rsidRPr="00DB2F7A">
        <w:rPr>
          <w:rFonts w:eastAsia="Times New Roman"/>
        </w:rPr>
        <w:t xml:space="preserve">get user's attributes like device type and </w:t>
      </w:r>
      <w:r w:rsidRPr="00DB2F7A">
        <w:rPr>
          <w:rFonts w:eastAsia="Times New Roman"/>
        </w:rPr>
        <w:t xml:space="preserve">app </w:t>
      </w:r>
      <w:r w:rsidR="009A4E19" w:rsidRPr="00DB2F7A">
        <w:rPr>
          <w:rFonts w:eastAsia="Times New Roman"/>
        </w:rPr>
        <w:t>version</w:t>
      </w:r>
      <w:r w:rsidRPr="00DB2F7A">
        <w:rPr>
          <w:rFonts w:eastAsia="Times New Roman"/>
        </w:rPr>
        <w:t>.</w:t>
      </w:r>
      <w:r w:rsidR="009A4E19" w:rsidRPr="00DB2F7A">
        <w:br/>
      </w:r>
      <w:r w:rsidR="009A4E19" w:rsidRPr="00DB2F7A">
        <w:br/>
      </w:r>
      <w:hyperlink r:id="rId18" w:history="1">
        <w:r w:rsidR="00CB7F04" w:rsidRPr="00AB2F08">
          <w:rPr>
            <w:rStyle w:val="Hyperlink"/>
            <w:rFonts w:eastAsia="Times New Roman"/>
          </w:rPr>
          <w:t>http://neatostaging.rajatogo.com/api/rest/json?method=user.get_attributes</w:t>
        </w:r>
      </w:hyperlink>
    </w:p>
    <w:p w14:paraId="5DD7ACD8" w14:textId="77777777" w:rsidR="00CB7F04" w:rsidRPr="00DB2F7A" w:rsidRDefault="00CB7F04" w:rsidP="00CB7F04"/>
    <w:p w14:paraId="360EB788" w14:textId="77777777" w:rsidR="009A4E19" w:rsidRPr="00CB7F04" w:rsidRDefault="009A4E19" w:rsidP="001D6E94">
      <w:pPr>
        <w:rPr>
          <w:b/>
        </w:rPr>
      </w:pPr>
      <w:r w:rsidRPr="00CB7F04">
        <w:rPr>
          <w:rFonts w:eastAsia="Times New Roman"/>
          <w:b/>
        </w:rPr>
        <w:t>Parameters</w:t>
      </w:r>
    </w:p>
    <w:p w14:paraId="6DA3A6CF" w14:textId="261876DD" w:rsidR="009A4E19" w:rsidRPr="00E92836" w:rsidRDefault="009A4E19" w:rsidP="00E92836">
      <w:r w:rsidRPr="00E92836">
        <w:rPr>
          <w:rFonts w:eastAsia="Times New Roman"/>
          <w:bCs/>
        </w:rPr>
        <w:t>api_key</w:t>
      </w:r>
      <w:ins w:id="96" w:author="Admin1" w:date="2014-03-26T15:58:00Z">
        <w:r w:rsidR="002B4B22">
          <w:rPr>
            <w:rFonts w:eastAsia="Times New Roman"/>
            <w:bCs/>
          </w:rPr>
          <w:t xml:space="preserve"> </w:t>
        </w:r>
      </w:ins>
      <w:r w:rsidR="001E2A33" w:rsidRPr="00E92836">
        <w:rPr>
          <w:rFonts w:eastAsia="Times New Roman"/>
        </w:rPr>
        <w:t>your API key</w:t>
      </w:r>
    </w:p>
    <w:p w14:paraId="3A433B33" w14:textId="17B7BBA6" w:rsidR="009A4E19" w:rsidRDefault="009A4E19" w:rsidP="00E92836">
      <w:pPr>
        <w:rPr>
          <w:rFonts w:eastAsia="Times New Roman"/>
        </w:rPr>
      </w:pPr>
      <w:r w:rsidRPr="00E92836">
        <w:rPr>
          <w:rFonts w:eastAsia="Times New Roman"/>
          <w:bCs/>
        </w:rPr>
        <w:t>auth_token</w:t>
      </w:r>
      <w:ins w:id="97" w:author="Admin1" w:date="2014-03-26T15:58:00Z">
        <w:r w:rsidR="00AA1754">
          <w:rPr>
            <w:rFonts w:eastAsia="Times New Roman"/>
            <w:bCs/>
          </w:rPr>
          <w:t xml:space="preserve"> </w:t>
        </w:r>
      </w:ins>
      <w:r w:rsidRPr="00E92836">
        <w:rPr>
          <w:rFonts w:eastAsia="Times New Roman"/>
        </w:rPr>
        <w:t>User's auth token</w:t>
      </w:r>
    </w:p>
    <w:p w14:paraId="4042F1DD" w14:textId="77777777" w:rsidR="00E92836" w:rsidRPr="00E92836" w:rsidRDefault="00E92836" w:rsidP="00E92836"/>
    <w:p w14:paraId="6345790F" w14:textId="77777777" w:rsidR="009A4E19" w:rsidRPr="00E92836" w:rsidRDefault="009A4E19" w:rsidP="009A4E19">
      <w:pPr>
        <w:rPr>
          <w:b/>
        </w:rPr>
      </w:pPr>
      <w:r w:rsidRPr="00E92836">
        <w:rPr>
          <w:rFonts w:eastAsia="Times New Roman"/>
          <w:b/>
        </w:rPr>
        <w:t>Success Response</w:t>
      </w:r>
    </w:p>
    <w:p w14:paraId="7B42231D" w14:textId="77777777" w:rsidR="00CF0A08" w:rsidRPr="00CF0A08" w:rsidRDefault="00CF0A08" w:rsidP="00CF0A08">
      <w:pPr>
        <w:rPr>
          <w:rFonts w:ascii="Courier New" w:eastAsia="Times New Roman" w:hAnsi="Courier New" w:cs="Courier New"/>
        </w:rPr>
      </w:pPr>
      <w:r w:rsidRPr="00CF0A08">
        <w:rPr>
          <w:rFonts w:ascii="Courier New" w:eastAsia="Times New Roman" w:hAnsi="Courier New" w:cs="Courier New"/>
        </w:rPr>
        <w:t>{</w:t>
      </w:r>
    </w:p>
    <w:p w14:paraId="334A1A9A" w14:textId="77777777" w:rsidR="00CF0A08" w:rsidRPr="00CF0A08" w:rsidRDefault="00CF0A08" w:rsidP="00CF0A08">
      <w:pPr>
        <w:rPr>
          <w:rFonts w:ascii="Courier New" w:eastAsia="Times New Roman" w:hAnsi="Courier New" w:cs="Courier New"/>
        </w:rPr>
      </w:pPr>
      <w:r w:rsidRPr="00CF0A08">
        <w:rPr>
          <w:rFonts w:ascii="Courier New" w:eastAsia="Times New Roman" w:hAnsi="Courier New" w:cs="Courier New"/>
        </w:rPr>
        <w:t xml:space="preserve">    "status": 0,</w:t>
      </w:r>
    </w:p>
    <w:p w14:paraId="3CEB6495" w14:textId="77777777" w:rsidR="00CF0A08" w:rsidRPr="00CF0A08" w:rsidRDefault="00CF0A08" w:rsidP="00CF0A08">
      <w:pPr>
        <w:rPr>
          <w:rFonts w:ascii="Courier New" w:eastAsia="Times New Roman" w:hAnsi="Courier New" w:cs="Courier New"/>
        </w:rPr>
      </w:pPr>
      <w:r w:rsidRPr="00CF0A08">
        <w:rPr>
          <w:rFonts w:ascii="Courier New" w:eastAsia="Times New Roman" w:hAnsi="Courier New" w:cs="Courier New"/>
        </w:rPr>
        <w:t xml:space="preserve">    "result": {</w:t>
      </w:r>
    </w:p>
    <w:p w14:paraId="2D7E6B6A" w14:textId="77777777" w:rsidR="00CF0A08" w:rsidRPr="00CF0A08" w:rsidRDefault="00CF0A08" w:rsidP="00CF0A08">
      <w:pPr>
        <w:rPr>
          <w:rFonts w:ascii="Courier New" w:eastAsia="Times New Roman" w:hAnsi="Courier New" w:cs="Courier New"/>
        </w:rPr>
      </w:pPr>
      <w:r w:rsidRPr="00CF0A08">
        <w:rPr>
          <w:rFonts w:ascii="Courier New" w:eastAsia="Times New Roman" w:hAnsi="Courier New" w:cs="Courier New"/>
        </w:rPr>
        <w:t xml:space="preserve">        "success": true,</w:t>
      </w:r>
    </w:p>
    <w:p w14:paraId="65EB9FB1" w14:textId="77777777" w:rsidR="00CF0A08" w:rsidRPr="00CF0A08" w:rsidRDefault="00CF0A08" w:rsidP="00CF0A08">
      <w:pPr>
        <w:rPr>
          <w:rFonts w:ascii="Courier New" w:eastAsia="Times New Roman" w:hAnsi="Courier New" w:cs="Courier New"/>
        </w:rPr>
      </w:pPr>
      <w:r w:rsidRPr="00CF0A08">
        <w:rPr>
          <w:rFonts w:ascii="Courier New" w:eastAsia="Times New Roman" w:hAnsi="Courier New" w:cs="Courier New"/>
        </w:rPr>
        <w:t xml:space="preserve">        "user_attributes": {</w:t>
      </w:r>
    </w:p>
    <w:p w14:paraId="1B5A2F81" w14:textId="77777777" w:rsidR="00CF0A08" w:rsidRPr="00CF0A08" w:rsidRDefault="00CF0A08" w:rsidP="00CF0A08">
      <w:pPr>
        <w:rPr>
          <w:rFonts w:ascii="Courier New" w:eastAsia="Times New Roman" w:hAnsi="Courier New" w:cs="Courier New"/>
        </w:rPr>
      </w:pPr>
      <w:r w:rsidRPr="00CF0A08">
        <w:rPr>
          <w:rFonts w:ascii="Courier New" w:eastAsia="Times New Roman" w:hAnsi="Courier New" w:cs="Courier New"/>
        </w:rPr>
        <w:t xml:space="preserve">            "name": "mac",</w:t>
      </w:r>
    </w:p>
    <w:p w14:paraId="6DDD3869" w14:textId="77777777" w:rsidR="00CF0A08" w:rsidRPr="00CF0A08" w:rsidRDefault="00CF0A08" w:rsidP="00CF0A08">
      <w:pPr>
        <w:rPr>
          <w:rFonts w:ascii="Courier New" w:eastAsia="Times New Roman" w:hAnsi="Courier New" w:cs="Courier New"/>
        </w:rPr>
      </w:pPr>
      <w:r w:rsidRPr="00CF0A08">
        <w:rPr>
          <w:rFonts w:ascii="Courier New" w:eastAsia="Times New Roman" w:hAnsi="Courier New" w:cs="Courier New"/>
        </w:rPr>
        <w:t xml:space="preserve">            "operating_system": "",</w:t>
      </w:r>
    </w:p>
    <w:p w14:paraId="5AC9F819" w14:textId="77777777" w:rsidR="00CF0A08" w:rsidRPr="00CF0A08" w:rsidRDefault="00CF0A08" w:rsidP="00CF0A08">
      <w:pPr>
        <w:rPr>
          <w:rFonts w:ascii="Courier New" w:eastAsia="Times New Roman" w:hAnsi="Courier New" w:cs="Courier New"/>
        </w:rPr>
      </w:pPr>
      <w:r w:rsidRPr="00CF0A08">
        <w:rPr>
          <w:rFonts w:ascii="Courier New" w:eastAsia="Times New Roman" w:hAnsi="Courier New" w:cs="Courier New"/>
        </w:rPr>
        <w:t xml:space="preserve">            "version": ""</w:t>
      </w:r>
    </w:p>
    <w:p w14:paraId="113FBCEA" w14:textId="77777777" w:rsidR="00CF0A08" w:rsidRPr="00CF0A08" w:rsidRDefault="00CF0A08" w:rsidP="00CF0A08">
      <w:pPr>
        <w:rPr>
          <w:rFonts w:ascii="Courier New" w:eastAsia="Times New Roman" w:hAnsi="Courier New" w:cs="Courier New"/>
        </w:rPr>
      </w:pPr>
      <w:r w:rsidRPr="00CF0A08">
        <w:rPr>
          <w:rFonts w:ascii="Courier New" w:eastAsia="Times New Roman" w:hAnsi="Courier New" w:cs="Courier New"/>
        </w:rPr>
        <w:t xml:space="preserve">        }</w:t>
      </w:r>
    </w:p>
    <w:p w14:paraId="553F0AB7" w14:textId="77777777" w:rsidR="00CF0A08" w:rsidRPr="00CF0A08" w:rsidRDefault="00CF0A08" w:rsidP="00CF0A08">
      <w:pPr>
        <w:rPr>
          <w:rFonts w:ascii="Courier New" w:eastAsia="Times New Roman" w:hAnsi="Courier New" w:cs="Courier New"/>
        </w:rPr>
      </w:pPr>
      <w:r w:rsidRPr="00CF0A08">
        <w:rPr>
          <w:rFonts w:ascii="Courier New" w:eastAsia="Times New Roman" w:hAnsi="Courier New" w:cs="Courier New"/>
        </w:rPr>
        <w:t xml:space="preserve">    }</w:t>
      </w:r>
    </w:p>
    <w:p w14:paraId="63999D0E" w14:textId="77777777" w:rsidR="00564359" w:rsidRDefault="00CF0A08" w:rsidP="009A4E19">
      <w:pPr>
        <w:rPr>
          <w:rFonts w:ascii="Courier New" w:eastAsia="Times New Roman" w:hAnsi="Courier New" w:cs="Courier New"/>
        </w:rPr>
      </w:pPr>
      <w:r w:rsidRPr="00CF0A08">
        <w:rPr>
          <w:rFonts w:ascii="Courier New" w:eastAsia="Times New Roman" w:hAnsi="Courier New" w:cs="Courier New"/>
        </w:rPr>
        <w:t>}</w:t>
      </w:r>
    </w:p>
    <w:p w14:paraId="696289FF" w14:textId="77777777" w:rsidR="00564359" w:rsidRDefault="00564359" w:rsidP="009A4E19">
      <w:pPr>
        <w:rPr>
          <w:rFonts w:ascii="Courier New" w:eastAsia="Times New Roman" w:hAnsi="Courier New" w:cs="Courier New"/>
        </w:rPr>
      </w:pPr>
    </w:p>
    <w:p w14:paraId="60DA30A7" w14:textId="77777777" w:rsidR="009A4E19" w:rsidRDefault="009A4E19" w:rsidP="009A4E19">
      <w:pPr>
        <w:rPr>
          <w:rFonts w:eastAsia="Times New Roman"/>
          <w:b/>
        </w:rPr>
      </w:pPr>
      <w:r w:rsidRPr="00E92836">
        <w:rPr>
          <w:rFonts w:eastAsia="Times New Roman"/>
          <w:b/>
        </w:rPr>
        <w:t xml:space="preserve">Failure Responses </w:t>
      </w:r>
    </w:p>
    <w:p w14:paraId="2D894E69" w14:textId="77777777" w:rsidR="00E92836" w:rsidRPr="00E92836" w:rsidRDefault="00E92836" w:rsidP="009A4E19">
      <w:pPr>
        <w:rPr>
          <w:b/>
        </w:rPr>
      </w:pPr>
    </w:p>
    <w:p w14:paraId="0791E086" w14:textId="77777777" w:rsidR="009A4E19" w:rsidRPr="00E92836" w:rsidRDefault="009A4E19" w:rsidP="006354DE">
      <w:pPr>
        <w:spacing w:after="200"/>
        <w:rPr>
          <w:i/>
        </w:rPr>
      </w:pPr>
      <w:r w:rsidRPr="00E92836">
        <w:rPr>
          <w:rFonts w:eastAsia="Times New Roman"/>
          <w:i/>
        </w:rPr>
        <w:t>If Attributes are not set:</w:t>
      </w:r>
    </w:p>
    <w:p w14:paraId="025F2802" w14:textId="77777777" w:rsidR="00CF0A08" w:rsidRPr="00CF0A08" w:rsidRDefault="00CF0A08" w:rsidP="00CF0A08">
      <w:pPr>
        <w:rPr>
          <w:rFonts w:ascii="Courier New" w:eastAsia="Times New Roman" w:hAnsi="Courier New" w:cs="Courier New"/>
        </w:rPr>
      </w:pPr>
      <w:r w:rsidRPr="00CF0A08">
        <w:rPr>
          <w:rFonts w:ascii="Courier New" w:eastAsia="Times New Roman" w:hAnsi="Courier New" w:cs="Courier New"/>
        </w:rPr>
        <w:t>{</w:t>
      </w:r>
    </w:p>
    <w:p w14:paraId="178E9877" w14:textId="77777777" w:rsidR="00CF0A08" w:rsidRPr="00CF0A08" w:rsidRDefault="00CF0A08" w:rsidP="00CF0A08">
      <w:pPr>
        <w:rPr>
          <w:rFonts w:ascii="Courier New" w:eastAsia="Times New Roman" w:hAnsi="Courier New" w:cs="Courier New"/>
        </w:rPr>
      </w:pPr>
      <w:r w:rsidRPr="00CF0A08">
        <w:rPr>
          <w:rFonts w:ascii="Courier New" w:eastAsia="Times New Roman" w:hAnsi="Courier New" w:cs="Courier New"/>
        </w:rPr>
        <w:t xml:space="preserve">    "status": -1,</w:t>
      </w:r>
    </w:p>
    <w:p w14:paraId="547BC880" w14:textId="77777777" w:rsidR="00CF0A08" w:rsidRPr="00CF0A08" w:rsidRDefault="00CF0A08" w:rsidP="00CF0A08">
      <w:pPr>
        <w:rPr>
          <w:rFonts w:ascii="Courier New" w:eastAsia="Times New Roman" w:hAnsi="Courier New" w:cs="Courier New"/>
        </w:rPr>
      </w:pPr>
      <w:r w:rsidRPr="00CF0A08">
        <w:rPr>
          <w:rFonts w:ascii="Courier New" w:eastAsia="Times New Roman" w:hAnsi="Courier New" w:cs="Courier New"/>
        </w:rPr>
        <w:t xml:space="preserve">    "message": "Attributes not found for this user",</w:t>
      </w:r>
    </w:p>
    <w:p w14:paraId="2BC7BAFB" w14:textId="77777777" w:rsidR="00CF0A08" w:rsidRPr="00CF0A08" w:rsidRDefault="00CF0A08" w:rsidP="00CF0A08">
      <w:pPr>
        <w:rPr>
          <w:rFonts w:ascii="Courier New" w:eastAsia="Times New Roman" w:hAnsi="Courier New" w:cs="Courier New"/>
        </w:rPr>
      </w:pPr>
      <w:r w:rsidRPr="00CF0A08">
        <w:rPr>
          <w:rFonts w:ascii="Courier New" w:eastAsia="Times New Roman" w:hAnsi="Courier New" w:cs="Courier New"/>
        </w:rPr>
        <w:t xml:space="preserve">    "error": {</w:t>
      </w:r>
    </w:p>
    <w:p w14:paraId="285CF8EA" w14:textId="77777777" w:rsidR="00CF0A08" w:rsidRPr="00CF0A08" w:rsidRDefault="00CF0A08" w:rsidP="00CF0A08">
      <w:pPr>
        <w:rPr>
          <w:rFonts w:ascii="Courier New" w:eastAsia="Times New Roman" w:hAnsi="Courier New" w:cs="Courier New"/>
        </w:rPr>
      </w:pPr>
      <w:r w:rsidRPr="00CF0A08">
        <w:rPr>
          <w:rFonts w:ascii="Courier New" w:eastAsia="Times New Roman" w:hAnsi="Courier New" w:cs="Courier New"/>
        </w:rPr>
        <w:t xml:space="preserve">        "code": "-158",</w:t>
      </w:r>
    </w:p>
    <w:p w14:paraId="11C5F8A9" w14:textId="77777777" w:rsidR="00CF0A08" w:rsidRPr="00CF0A08" w:rsidRDefault="00CF0A08" w:rsidP="00CF0A08">
      <w:pPr>
        <w:rPr>
          <w:rFonts w:ascii="Courier New" w:eastAsia="Times New Roman" w:hAnsi="Courier New" w:cs="Courier New"/>
        </w:rPr>
      </w:pPr>
      <w:r w:rsidRPr="00CF0A08">
        <w:rPr>
          <w:rFonts w:ascii="Courier New" w:eastAsia="Times New Roman" w:hAnsi="Courier New" w:cs="Courier New"/>
        </w:rPr>
        <w:t xml:space="preserve">        "message": "No attribute found for this user"</w:t>
      </w:r>
    </w:p>
    <w:p w14:paraId="72E12217" w14:textId="77777777" w:rsidR="00CF0A08" w:rsidRPr="00CF0A08" w:rsidRDefault="00CF0A08" w:rsidP="00CF0A08">
      <w:pPr>
        <w:rPr>
          <w:rFonts w:ascii="Courier New" w:eastAsia="Times New Roman" w:hAnsi="Courier New" w:cs="Courier New"/>
        </w:rPr>
      </w:pPr>
      <w:r w:rsidRPr="00CF0A08">
        <w:rPr>
          <w:rFonts w:ascii="Courier New" w:eastAsia="Times New Roman" w:hAnsi="Courier New" w:cs="Courier New"/>
        </w:rPr>
        <w:t xml:space="preserve">    }</w:t>
      </w:r>
    </w:p>
    <w:p w14:paraId="25953657" w14:textId="7CDDCE5C" w:rsidR="009A4E19" w:rsidRPr="00DB2F7A" w:rsidRDefault="00CF0A08" w:rsidP="009A4E19">
      <w:r w:rsidRPr="00CF0A08">
        <w:rPr>
          <w:rFonts w:ascii="Courier New" w:eastAsia="Times New Roman" w:hAnsi="Courier New" w:cs="Courier New"/>
        </w:rPr>
        <w:t>}</w:t>
      </w:r>
    </w:p>
    <w:p w14:paraId="6852668B" w14:textId="77777777" w:rsidR="009A4E19" w:rsidRPr="00DB2F7A" w:rsidRDefault="009A4E19" w:rsidP="00026DEE">
      <w:pPr>
        <w:pStyle w:val="Heading4"/>
      </w:pPr>
      <w:r w:rsidRPr="00DB2F7A">
        <w:lastRenderedPageBreak/>
        <w:t>Forg</w:t>
      </w:r>
      <w:r w:rsidR="001D6E94" w:rsidRPr="00DB2F7A">
        <w:t>o</w:t>
      </w:r>
      <w:r w:rsidRPr="00DB2F7A">
        <w:t>tPassword</w:t>
      </w:r>
    </w:p>
    <w:p w14:paraId="3C34D284" w14:textId="77777777" w:rsidR="00026DEE" w:rsidRPr="00DB2F7A" w:rsidRDefault="00026DEE" w:rsidP="00026DEE"/>
    <w:p w14:paraId="517CDAA2" w14:textId="77777777" w:rsidR="001D6E94" w:rsidRDefault="001D6E94" w:rsidP="00E92836">
      <w:pPr>
        <w:rPr>
          <w:rFonts w:eastAsia="Times New Roman"/>
        </w:rPr>
      </w:pPr>
      <w:r w:rsidRPr="00DB2F7A">
        <w:rPr>
          <w:rFonts w:eastAsia="Times New Roman"/>
        </w:rPr>
        <w:t xml:space="preserve">This API is used to </w:t>
      </w:r>
      <w:r w:rsidR="00285A02">
        <w:rPr>
          <w:rFonts w:eastAsia="Times New Roman"/>
        </w:rPr>
        <w:t>enable user who has lost his password, to log back in to the SmartApp.</w:t>
      </w:r>
      <w:r w:rsidRPr="00DB2F7A">
        <w:rPr>
          <w:rFonts w:eastAsia="Times New Roman"/>
        </w:rPr>
        <w:t xml:space="preserve"> This API sends an email to the primary email address and this email contains a temporary password.</w:t>
      </w:r>
      <w:r w:rsidR="009A4E19" w:rsidRPr="00DB2F7A">
        <w:br/>
      </w:r>
      <w:r w:rsidR="009A4E19" w:rsidRPr="00DB2F7A">
        <w:br/>
      </w:r>
      <w:hyperlink r:id="rId19" w:history="1">
        <w:r w:rsidR="00E92836" w:rsidRPr="00AB2F08">
          <w:rPr>
            <w:rStyle w:val="Hyperlink"/>
            <w:rFonts w:eastAsia="Times New Roman"/>
          </w:rPr>
          <w:t>http://neatostaging.rajatogo.com/api/rest/json?method=user.forget_password</w:t>
        </w:r>
      </w:hyperlink>
    </w:p>
    <w:p w14:paraId="3DDC5A09" w14:textId="77777777" w:rsidR="00E92836" w:rsidRPr="00E92836" w:rsidRDefault="00E92836" w:rsidP="00E92836">
      <w:pPr>
        <w:rPr>
          <w:rFonts w:eastAsia="Times New Roman"/>
        </w:rPr>
      </w:pPr>
    </w:p>
    <w:p w14:paraId="4976D54C" w14:textId="77777777" w:rsidR="009A4E19" w:rsidRPr="00E92836" w:rsidRDefault="009A4E19" w:rsidP="001D6E94">
      <w:pPr>
        <w:rPr>
          <w:b/>
        </w:rPr>
      </w:pPr>
      <w:r w:rsidRPr="00E92836">
        <w:rPr>
          <w:rFonts w:eastAsia="Times New Roman"/>
          <w:b/>
        </w:rPr>
        <w:t>Parameters</w:t>
      </w:r>
    </w:p>
    <w:p w14:paraId="6EE1B021" w14:textId="77777777" w:rsidR="009A4E19" w:rsidRPr="00AA03F4" w:rsidRDefault="009A4E19" w:rsidP="00E92836">
      <w:r w:rsidRPr="00BB4945">
        <w:rPr>
          <w:rFonts w:eastAsia="Times New Roman"/>
          <w:bCs/>
        </w:rPr>
        <w:t>api_key</w:t>
      </w:r>
      <w:r w:rsidR="001D6E94" w:rsidRPr="00AA03F4">
        <w:rPr>
          <w:rFonts w:eastAsia="Times New Roman"/>
        </w:rPr>
        <w:t xml:space="preserve">, </w:t>
      </w:r>
      <w:r w:rsidR="001E2A33" w:rsidRPr="00AA03F4">
        <w:rPr>
          <w:rFonts w:eastAsia="Times New Roman"/>
        </w:rPr>
        <w:t>your API key</w:t>
      </w:r>
    </w:p>
    <w:p w14:paraId="632ED4ED" w14:textId="77777777" w:rsidR="009A4E19" w:rsidRPr="00AA03F4" w:rsidRDefault="009A4E19" w:rsidP="00E92836">
      <w:pPr>
        <w:rPr>
          <w:rFonts w:eastAsia="Times New Roman"/>
        </w:rPr>
      </w:pPr>
      <w:r w:rsidRPr="00BB4945">
        <w:rPr>
          <w:rFonts w:eastAsia="Times New Roman"/>
          <w:bCs/>
        </w:rPr>
        <w:t>email</w:t>
      </w:r>
      <w:r w:rsidR="001D6E94" w:rsidRPr="00AA03F4">
        <w:rPr>
          <w:rFonts w:eastAsia="Times New Roman"/>
        </w:rPr>
        <w:t xml:space="preserve">, </w:t>
      </w:r>
      <w:r w:rsidRPr="00AA03F4">
        <w:rPr>
          <w:rFonts w:eastAsia="Times New Roman"/>
        </w:rPr>
        <w:t>User's email address</w:t>
      </w:r>
    </w:p>
    <w:p w14:paraId="16AB7A84" w14:textId="77777777" w:rsidR="00E92836" w:rsidRPr="00DB2F7A" w:rsidRDefault="00E92836" w:rsidP="00E92836"/>
    <w:p w14:paraId="4B87DB71" w14:textId="77777777" w:rsidR="002B473A" w:rsidRPr="00E92836" w:rsidRDefault="009A4E19" w:rsidP="009A4E19">
      <w:pPr>
        <w:rPr>
          <w:rFonts w:eastAsia="Times New Roman"/>
          <w:b/>
        </w:rPr>
      </w:pPr>
      <w:r w:rsidRPr="00E92836">
        <w:rPr>
          <w:rFonts w:eastAsia="Times New Roman"/>
          <w:b/>
        </w:rPr>
        <w:t>Success Response</w:t>
      </w:r>
    </w:p>
    <w:p w14:paraId="35FA4E73" w14:textId="77777777" w:rsidR="00CF0A08" w:rsidRPr="00CF0A08" w:rsidRDefault="00CF0A08" w:rsidP="00CF0A08">
      <w:pPr>
        <w:rPr>
          <w:rFonts w:ascii="Courier New" w:eastAsia="Times New Roman" w:hAnsi="Courier New"/>
        </w:rPr>
      </w:pPr>
      <w:r w:rsidRPr="00CF0A08">
        <w:rPr>
          <w:rFonts w:ascii="Courier New" w:eastAsia="Times New Roman" w:hAnsi="Courier New"/>
        </w:rPr>
        <w:t>{</w:t>
      </w:r>
    </w:p>
    <w:p w14:paraId="5EA067CB" w14:textId="77777777" w:rsidR="00CF0A08" w:rsidRPr="00CF0A08" w:rsidRDefault="00CF0A08" w:rsidP="00CF0A08">
      <w:pPr>
        <w:rPr>
          <w:rFonts w:ascii="Courier New" w:eastAsia="Times New Roman" w:hAnsi="Courier New"/>
        </w:rPr>
      </w:pPr>
      <w:r w:rsidRPr="00CF0A08">
        <w:rPr>
          <w:rFonts w:ascii="Courier New" w:eastAsia="Times New Roman" w:hAnsi="Courier New"/>
        </w:rPr>
        <w:t xml:space="preserve">    "status": 0,</w:t>
      </w:r>
    </w:p>
    <w:p w14:paraId="4ABAC4AA" w14:textId="77777777" w:rsidR="00CF0A08" w:rsidRPr="00CF0A08" w:rsidRDefault="00CF0A08" w:rsidP="00CF0A08">
      <w:pPr>
        <w:rPr>
          <w:rFonts w:ascii="Courier New" w:eastAsia="Times New Roman" w:hAnsi="Courier New"/>
        </w:rPr>
      </w:pPr>
      <w:r w:rsidRPr="00CF0A08">
        <w:rPr>
          <w:rFonts w:ascii="Courier New" w:eastAsia="Times New Roman" w:hAnsi="Courier New"/>
        </w:rPr>
        <w:t xml:space="preserve">    "result": {</w:t>
      </w:r>
    </w:p>
    <w:p w14:paraId="7A179980" w14:textId="77777777" w:rsidR="00CF0A08" w:rsidRPr="00CF0A08" w:rsidRDefault="00CF0A08" w:rsidP="00CF0A08">
      <w:pPr>
        <w:rPr>
          <w:rFonts w:ascii="Courier New" w:eastAsia="Times New Roman" w:hAnsi="Courier New"/>
        </w:rPr>
      </w:pPr>
      <w:r w:rsidRPr="00CF0A08">
        <w:rPr>
          <w:rFonts w:ascii="Courier New" w:eastAsia="Times New Roman" w:hAnsi="Courier New"/>
        </w:rPr>
        <w:t xml:space="preserve">        "success": true,</w:t>
      </w:r>
    </w:p>
    <w:p w14:paraId="7668CB58" w14:textId="77777777" w:rsidR="00CF0A08" w:rsidRPr="00CF0A08" w:rsidRDefault="00CF0A08" w:rsidP="00CF0A08">
      <w:pPr>
        <w:rPr>
          <w:rFonts w:ascii="Courier New" w:eastAsia="Times New Roman" w:hAnsi="Courier New"/>
        </w:rPr>
      </w:pPr>
      <w:r w:rsidRPr="00CF0A08">
        <w:rPr>
          <w:rFonts w:ascii="Courier New" w:eastAsia="Times New Roman" w:hAnsi="Courier New"/>
        </w:rPr>
        <w:t xml:space="preserve">        "message": "New password is sent to your email."</w:t>
      </w:r>
    </w:p>
    <w:p w14:paraId="2D4DD4F3" w14:textId="77777777" w:rsidR="00CF0A08" w:rsidRPr="00CF0A08" w:rsidRDefault="00CF0A08" w:rsidP="00CF0A08">
      <w:pPr>
        <w:rPr>
          <w:rFonts w:ascii="Courier New" w:eastAsia="Times New Roman" w:hAnsi="Courier New"/>
        </w:rPr>
      </w:pPr>
      <w:r w:rsidRPr="00CF0A08">
        <w:rPr>
          <w:rFonts w:ascii="Courier New" w:eastAsia="Times New Roman" w:hAnsi="Courier New"/>
        </w:rPr>
        <w:t xml:space="preserve">    }</w:t>
      </w:r>
    </w:p>
    <w:p w14:paraId="1F9E925D" w14:textId="77777777" w:rsidR="00F553EE" w:rsidRDefault="00CF0A08" w:rsidP="009A4E19">
      <w:pPr>
        <w:rPr>
          <w:rFonts w:ascii="Courier New" w:eastAsia="Times New Roman" w:hAnsi="Courier New"/>
        </w:rPr>
      </w:pPr>
      <w:r w:rsidRPr="00CF0A08">
        <w:rPr>
          <w:rFonts w:ascii="Courier New" w:eastAsia="Times New Roman" w:hAnsi="Courier New"/>
        </w:rPr>
        <w:t>}</w:t>
      </w:r>
    </w:p>
    <w:p w14:paraId="4025FCA0" w14:textId="77777777" w:rsidR="00F553EE" w:rsidRDefault="00F553EE" w:rsidP="009A4E19">
      <w:pPr>
        <w:rPr>
          <w:rFonts w:ascii="Courier New" w:eastAsia="Times New Roman" w:hAnsi="Courier New"/>
        </w:rPr>
      </w:pPr>
    </w:p>
    <w:p w14:paraId="7B2AEC8E" w14:textId="77777777" w:rsidR="009A4E19" w:rsidRPr="00E92836" w:rsidRDefault="009A4E19" w:rsidP="009A4E19">
      <w:pPr>
        <w:rPr>
          <w:b/>
        </w:rPr>
      </w:pPr>
      <w:r w:rsidRPr="00E92836">
        <w:rPr>
          <w:rFonts w:eastAsia="Times New Roman"/>
          <w:b/>
        </w:rPr>
        <w:t>Failure Responses</w:t>
      </w:r>
    </w:p>
    <w:p w14:paraId="38C20A62" w14:textId="77777777" w:rsidR="009A4E19" w:rsidRPr="00E92836" w:rsidRDefault="009A4E19" w:rsidP="00E92836">
      <w:pPr>
        <w:rPr>
          <w:i/>
        </w:rPr>
      </w:pPr>
      <w:r w:rsidRPr="00E92836">
        <w:rPr>
          <w:rFonts w:eastAsia="Times New Roman"/>
          <w:i/>
        </w:rPr>
        <w:t>If email address not found in database</w:t>
      </w:r>
    </w:p>
    <w:p w14:paraId="071522C1" w14:textId="77777777" w:rsidR="00D2348A" w:rsidRPr="00D2348A" w:rsidRDefault="00D2348A" w:rsidP="00D2348A">
      <w:pPr>
        <w:rPr>
          <w:rFonts w:ascii="Courier New" w:eastAsia="Times New Roman" w:hAnsi="Courier New"/>
        </w:rPr>
      </w:pPr>
      <w:r w:rsidRPr="00D2348A">
        <w:rPr>
          <w:rFonts w:ascii="Courier New" w:eastAsia="Times New Roman" w:hAnsi="Courier New"/>
        </w:rPr>
        <w:t>{</w:t>
      </w:r>
    </w:p>
    <w:p w14:paraId="50E2EEB9" w14:textId="77777777" w:rsidR="00D2348A" w:rsidRPr="00D2348A" w:rsidRDefault="00D2348A" w:rsidP="00D2348A">
      <w:pPr>
        <w:rPr>
          <w:rFonts w:ascii="Courier New" w:eastAsia="Times New Roman" w:hAnsi="Courier New"/>
        </w:rPr>
      </w:pPr>
      <w:r w:rsidRPr="00D2348A">
        <w:rPr>
          <w:rFonts w:ascii="Courier New" w:eastAsia="Times New Roman" w:hAnsi="Courier New"/>
        </w:rPr>
        <w:t xml:space="preserve">    "status": -1,</w:t>
      </w:r>
    </w:p>
    <w:p w14:paraId="2CED1A48" w14:textId="77777777" w:rsidR="00D2348A" w:rsidRPr="00D2348A" w:rsidRDefault="00D2348A" w:rsidP="00D2348A">
      <w:pPr>
        <w:rPr>
          <w:rFonts w:ascii="Courier New" w:eastAsia="Times New Roman" w:hAnsi="Courier New"/>
        </w:rPr>
      </w:pPr>
      <w:r w:rsidRPr="00D2348A">
        <w:rPr>
          <w:rFonts w:ascii="Courier New" w:eastAsia="Times New Roman" w:hAnsi="Courier New"/>
        </w:rPr>
        <w:t xml:space="preserve">    "message": "Email does not exist.",</w:t>
      </w:r>
    </w:p>
    <w:p w14:paraId="1F16054A" w14:textId="77777777" w:rsidR="00D2348A" w:rsidRPr="00D2348A" w:rsidRDefault="00D2348A" w:rsidP="00D2348A">
      <w:pPr>
        <w:rPr>
          <w:rFonts w:ascii="Courier New" w:eastAsia="Times New Roman" w:hAnsi="Courier New"/>
        </w:rPr>
      </w:pPr>
      <w:r w:rsidRPr="00D2348A">
        <w:rPr>
          <w:rFonts w:ascii="Courier New" w:eastAsia="Times New Roman" w:hAnsi="Courier New"/>
        </w:rPr>
        <w:t xml:space="preserve">    "error": {</w:t>
      </w:r>
    </w:p>
    <w:p w14:paraId="2AD5A626" w14:textId="77777777" w:rsidR="00D2348A" w:rsidRPr="00D2348A" w:rsidRDefault="00D2348A" w:rsidP="00D2348A">
      <w:pPr>
        <w:rPr>
          <w:rFonts w:ascii="Courier New" w:eastAsia="Times New Roman" w:hAnsi="Courier New"/>
        </w:rPr>
      </w:pPr>
      <w:r w:rsidRPr="00D2348A">
        <w:rPr>
          <w:rFonts w:ascii="Courier New" w:eastAsia="Times New Roman" w:hAnsi="Courier New"/>
        </w:rPr>
        <w:t xml:space="preserve">        "code": "-112",</w:t>
      </w:r>
    </w:p>
    <w:p w14:paraId="6153D778" w14:textId="77777777" w:rsidR="00D2348A" w:rsidRPr="00D2348A" w:rsidRDefault="00D2348A" w:rsidP="00D2348A">
      <w:pPr>
        <w:rPr>
          <w:rFonts w:ascii="Courier New" w:eastAsia="Times New Roman" w:hAnsi="Courier New"/>
        </w:rPr>
      </w:pPr>
      <w:r w:rsidRPr="00D2348A">
        <w:rPr>
          <w:rFonts w:ascii="Courier New" w:eastAsia="Times New Roman" w:hAnsi="Courier New"/>
        </w:rPr>
        <w:t xml:space="preserve">        "message": "Email does not exist."</w:t>
      </w:r>
    </w:p>
    <w:p w14:paraId="687E045D" w14:textId="77777777" w:rsidR="00D2348A" w:rsidRPr="00D2348A" w:rsidRDefault="00D2348A" w:rsidP="00D2348A">
      <w:pPr>
        <w:rPr>
          <w:rFonts w:ascii="Courier New" w:eastAsia="Times New Roman" w:hAnsi="Courier New"/>
        </w:rPr>
      </w:pPr>
      <w:r w:rsidRPr="00D2348A">
        <w:rPr>
          <w:rFonts w:ascii="Courier New" w:eastAsia="Times New Roman" w:hAnsi="Courier New"/>
        </w:rPr>
        <w:t xml:space="preserve">    }</w:t>
      </w:r>
    </w:p>
    <w:p w14:paraId="7E334DF0" w14:textId="7850E5A4" w:rsidR="009A4E19" w:rsidRPr="00DB2F7A" w:rsidRDefault="00D2348A" w:rsidP="009A4E19">
      <w:r w:rsidRPr="00D2348A">
        <w:rPr>
          <w:rFonts w:ascii="Courier New" w:eastAsia="Times New Roman" w:hAnsi="Courier New"/>
        </w:rPr>
        <w:t>}</w:t>
      </w:r>
    </w:p>
    <w:p w14:paraId="1141FBB5" w14:textId="77777777" w:rsidR="009A4E19" w:rsidRPr="00DB2F7A" w:rsidRDefault="009A4E19" w:rsidP="00BA5AF6">
      <w:pPr>
        <w:pStyle w:val="Heading4"/>
      </w:pPr>
      <w:r w:rsidRPr="00DB2F7A">
        <w:t>ChangePassword</w:t>
      </w:r>
    </w:p>
    <w:p w14:paraId="2B620AA0" w14:textId="77777777" w:rsidR="00BA5AF6" w:rsidRPr="00DB2F7A" w:rsidRDefault="00BA5AF6" w:rsidP="00BA5AF6"/>
    <w:p w14:paraId="6B3E549E" w14:textId="77777777" w:rsidR="001D6E94" w:rsidRPr="00DB2F7A" w:rsidRDefault="001D6E94" w:rsidP="009A4E19">
      <w:pPr>
        <w:rPr>
          <w:rFonts w:eastAsia="Times New Roman"/>
        </w:rPr>
      </w:pPr>
      <w:r w:rsidRPr="00DB2F7A">
        <w:rPr>
          <w:rFonts w:eastAsia="Times New Roman"/>
        </w:rPr>
        <w:t>This API is used to c</w:t>
      </w:r>
      <w:r w:rsidR="009A4E19" w:rsidRPr="00DB2F7A">
        <w:rPr>
          <w:rFonts w:eastAsia="Times New Roman"/>
        </w:rPr>
        <w:t xml:space="preserve">hange </w:t>
      </w:r>
      <w:r w:rsidRPr="00DB2F7A">
        <w:rPr>
          <w:rFonts w:eastAsia="Times New Roman"/>
        </w:rPr>
        <w:t xml:space="preserve">the password of the logged in user. </w:t>
      </w:r>
    </w:p>
    <w:p w14:paraId="51412FF4" w14:textId="77777777" w:rsidR="00285A02" w:rsidRDefault="009A4E19" w:rsidP="00D6451E">
      <w:pPr>
        <w:rPr>
          <w:rFonts w:eastAsia="Times New Roman"/>
        </w:rPr>
      </w:pPr>
      <w:r w:rsidRPr="00DB2F7A">
        <w:br/>
      </w:r>
      <w:hyperlink r:id="rId20" w:history="1">
        <w:r w:rsidR="00285A02" w:rsidRPr="00AB2F08">
          <w:rPr>
            <w:rStyle w:val="Hyperlink"/>
            <w:rFonts w:eastAsia="Times New Roman"/>
          </w:rPr>
          <w:t>http://neatostaging.rajatogo.com/api/rest/json?method=user.change_password</w:t>
        </w:r>
      </w:hyperlink>
    </w:p>
    <w:p w14:paraId="4CD97589" w14:textId="77777777" w:rsidR="00285A02" w:rsidRDefault="00285A02" w:rsidP="00D6451E">
      <w:pPr>
        <w:rPr>
          <w:rFonts w:eastAsia="Times New Roman"/>
        </w:rPr>
      </w:pPr>
    </w:p>
    <w:p w14:paraId="4D7EF710" w14:textId="77777777" w:rsidR="009A4E19" w:rsidRPr="00285A02" w:rsidRDefault="009A4E19" w:rsidP="009A4E19">
      <w:pPr>
        <w:rPr>
          <w:rFonts w:eastAsia="Times New Roman"/>
        </w:rPr>
      </w:pPr>
      <w:r w:rsidRPr="00285A02">
        <w:rPr>
          <w:rFonts w:eastAsia="Times New Roman"/>
          <w:b/>
        </w:rPr>
        <w:t>Parameters</w:t>
      </w:r>
    </w:p>
    <w:p w14:paraId="1AD9090A" w14:textId="77777777" w:rsidR="009A4E19" w:rsidRPr="00E92836" w:rsidRDefault="009A4E19" w:rsidP="00285A02">
      <w:r w:rsidRPr="00285A02">
        <w:rPr>
          <w:rFonts w:eastAsia="Times New Roman"/>
          <w:bCs/>
        </w:rPr>
        <w:t>api_key</w:t>
      </w:r>
      <w:r w:rsidR="001D6E94" w:rsidRPr="00285A02">
        <w:rPr>
          <w:rFonts w:eastAsia="Times New Roman"/>
        </w:rPr>
        <w:t xml:space="preserve">, </w:t>
      </w:r>
      <w:r w:rsidR="001E2A33" w:rsidRPr="00285A02">
        <w:rPr>
          <w:rFonts w:eastAsia="Times New Roman"/>
        </w:rPr>
        <w:t>your API key</w:t>
      </w:r>
    </w:p>
    <w:p w14:paraId="133C9183" w14:textId="77777777" w:rsidR="009A4E19" w:rsidRPr="00E92836" w:rsidRDefault="009A4E19" w:rsidP="00285A02">
      <w:r w:rsidRPr="00285A02">
        <w:rPr>
          <w:rFonts w:eastAsia="Times New Roman"/>
          <w:bCs/>
        </w:rPr>
        <w:t>auth_token</w:t>
      </w:r>
      <w:r w:rsidR="001D6E94" w:rsidRPr="00285A02">
        <w:rPr>
          <w:rFonts w:eastAsia="Times New Roman"/>
        </w:rPr>
        <w:t xml:space="preserve">, </w:t>
      </w:r>
      <w:r w:rsidRPr="00285A02">
        <w:rPr>
          <w:rFonts w:eastAsia="Times New Roman"/>
        </w:rPr>
        <w:t>User's auth_token</w:t>
      </w:r>
    </w:p>
    <w:p w14:paraId="15A71001" w14:textId="77777777" w:rsidR="009A4E19" w:rsidRPr="00E92836" w:rsidRDefault="009A4E19" w:rsidP="00285A02">
      <w:r w:rsidRPr="00285A02">
        <w:rPr>
          <w:rFonts w:eastAsia="Times New Roman"/>
          <w:bCs/>
        </w:rPr>
        <w:t>password_old</w:t>
      </w:r>
      <w:r w:rsidR="001D6E94" w:rsidRPr="00285A02">
        <w:rPr>
          <w:rFonts w:eastAsia="Times New Roman"/>
        </w:rPr>
        <w:t xml:space="preserve">, </w:t>
      </w:r>
      <w:r w:rsidRPr="00285A02">
        <w:rPr>
          <w:rFonts w:eastAsia="Times New Roman"/>
        </w:rPr>
        <w:t>User's old password</w:t>
      </w:r>
    </w:p>
    <w:p w14:paraId="451DBFCB" w14:textId="77777777" w:rsidR="009A4E19" w:rsidRPr="00E92836" w:rsidRDefault="009A4E19" w:rsidP="00285A02">
      <w:r w:rsidRPr="00285A02">
        <w:rPr>
          <w:rFonts w:eastAsia="Times New Roman"/>
          <w:bCs/>
        </w:rPr>
        <w:t>password_new</w:t>
      </w:r>
      <w:r w:rsidR="001D6E94" w:rsidRPr="00285A02">
        <w:rPr>
          <w:rFonts w:eastAsia="Times New Roman"/>
        </w:rPr>
        <w:t xml:space="preserve">, </w:t>
      </w:r>
      <w:r w:rsidRPr="00285A02">
        <w:rPr>
          <w:rFonts w:eastAsia="Times New Roman"/>
        </w:rPr>
        <w:t>User's new password</w:t>
      </w:r>
    </w:p>
    <w:p w14:paraId="2153A8E3" w14:textId="77777777" w:rsidR="00D13A81" w:rsidRPr="00285A02" w:rsidRDefault="009A4E19" w:rsidP="00011178">
      <w:pPr>
        <w:pStyle w:val="Heading4"/>
        <w:rPr>
          <w:rFonts w:eastAsia="Times New Roman"/>
          <w:bCs w:val="0"/>
          <w:iCs w:val="0"/>
          <w:color w:val="auto"/>
          <w:sz w:val="20"/>
        </w:rPr>
      </w:pPr>
      <w:r w:rsidRPr="00285A02">
        <w:rPr>
          <w:rFonts w:eastAsia="Times New Roman"/>
          <w:bCs w:val="0"/>
          <w:iCs w:val="0"/>
          <w:color w:val="auto"/>
          <w:sz w:val="20"/>
        </w:rPr>
        <w:t>Success Response</w:t>
      </w:r>
      <w:r w:rsidR="00E64DE3" w:rsidRPr="00285A02">
        <w:rPr>
          <w:rFonts w:eastAsia="Times New Roman"/>
          <w:bCs w:val="0"/>
          <w:iCs w:val="0"/>
          <w:color w:val="auto"/>
          <w:sz w:val="20"/>
        </w:rPr>
        <w:t>s</w:t>
      </w:r>
    </w:p>
    <w:p w14:paraId="2182D3A6" w14:textId="77777777" w:rsidR="00B06F0A" w:rsidRPr="00B06F0A" w:rsidRDefault="00B06F0A" w:rsidP="00B06F0A">
      <w:pPr>
        <w:rPr>
          <w:rFonts w:ascii="Courier New" w:eastAsia="Times New Roman" w:hAnsi="Courier New"/>
        </w:rPr>
      </w:pPr>
      <w:r w:rsidRPr="00B06F0A">
        <w:rPr>
          <w:rFonts w:ascii="Courier New" w:eastAsia="Times New Roman" w:hAnsi="Courier New"/>
        </w:rPr>
        <w:t>{</w:t>
      </w:r>
    </w:p>
    <w:p w14:paraId="32FE5036" w14:textId="77777777" w:rsidR="00B06F0A" w:rsidRPr="00B06F0A" w:rsidRDefault="00B06F0A" w:rsidP="00B06F0A">
      <w:pPr>
        <w:rPr>
          <w:rFonts w:ascii="Courier New" w:eastAsia="Times New Roman" w:hAnsi="Courier New"/>
        </w:rPr>
      </w:pPr>
      <w:r w:rsidRPr="00B06F0A">
        <w:rPr>
          <w:rFonts w:ascii="Courier New" w:eastAsia="Times New Roman" w:hAnsi="Courier New"/>
        </w:rPr>
        <w:t xml:space="preserve">    "status": 0,</w:t>
      </w:r>
    </w:p>
    <w:p w14:paraId="6157F757" w14:textId="77777777" w:rsidR="00B06F0A" w:rsidRPr="00B06F0A" w:rsidRDefault="00B06F0A" w:rsidP="00B06F0A">
      <w:pPr>
        <w:rPr>
          <w:rFonts w:ascii="Courier New" w:eastAsia="Times New Roman" w:hAnsi="Courier New"/>
        </w:rPr>
      </w:pPr>
      <w:r w:rsidRPr="00B06F0A">
        <w:rPr>
          <w:rFonts w:ascii="Courier New" w:eastAsia="Times New Roman" w:hAnsi="Courier New"/>
        </w:rPr>
        <w:t xml:space="preserve">    "result": {</w:t>
      </w:r>
    </w:p>
    <w:p w14:paraId="06B8A8A3" w14:textId="77777777" w:rsidR="00B06F0A" w:rsidRPr="00B06F0A" w:rsidRDefault="00B06F0A" w:rsidP="00B06F0A">
      <w:pPr>
        <w:rPr>
          <w:rFonts w:ascii="Courier New" w:eastAsia="Times New Roman" w:hAnsi="Courier New"/>
        </w:rPr>
      </w:pPr>
      <w:r w:rsidRPr="00B06F0A">
        <w:rPr>
          <w:rFonts w:ascii="Courier New" w:eastAsia="Times New Roman" w:hAnsi="Courier New"/>
        </w:rPr>
        <w:t xml:space="preserve">        "success": true,</w:t>
      </w:r>
    </w:p>
    <w:p w14:paraId="752A3B7F" w14:textId="77777777" w:rsidR="00B06F0A" w:rsidRPr="00B06F0A" w:rsidRDefault="00B06F0A" w:rsidP="00B06F0A">
      <w:pPr>
        <w:rPr>
          <w:rFonts w:ascii="Courier New" w:eastAsia="Times New Roman" w:hAnsi="Courier New"/>
        </w:rPr>
      </w:pPr>
      <w:r w:rsidRPr="00B06F0A">
        <w:rPr>
          <w:rFonts w:ascii="Courier New" w:eastAsia="Times New Roman" w:hAnsi="Courier New"/>
        </w:rPr>
        <w:t xml:space="preserve">        "message": "Your password is changed successfully."</w:t>
      </w:r>
    </w:p>
    <w:p w14:paraId="70395F82" w14:textId="77777777" w:rsidR="00B06F0A" w:rsidRPr="00B06F0A" w:rsidRDefault="00B06F0A" w:rsidP="00B06F0A">
      <w:pPr>
        <w:rPr>
          <w:rFonts w:ascii="Courier New" w:eastAsia="Times New Roman" w:hAnsi="Courier New"/>
        </w:rPr>
      </w:pPr>
      <w:r w:rsidRPr="00B06F0A">
        <w:rPr>
          <w:rFonts w:ascii="Courier New" w:eastAsia="Times New Roman" w:hAnsi="Courier New"/>
        </w:rPr>
        <w:lastRenderedPageBreak/>
        <w:t xml:space="preserve">    }</w:t>
      </w:r>
    </w:p>
    <w:p w14:paraId="5249A722" w14:textId="77777777" w:rsidR="009714BA" w:rsidRDefault="00B06F0A" w:rsidP="00D13A81">
      <w:pPr>
        <w:pStyle w:val="Heading4"/>
        <w:rPr>
          <w:rFonts w:ascii="Courier New" w:eastAsia="Times New Roman" w:hAnsi="Courier New"/>
        </w:rPr>
      </w:pPr>
      <w:r w:rsidRPr="00B06F0A">
        <w:rPr>
          <w:rFonts w:ascii="Courier New" w:eastAsia="Times New Roman" w:hAnsi="Courier New"/>
        </w:rPr>
        <w:t>}</w:t>
      </w:r>
    </w:p>
    <w:p w14:paraId="2E2BA36A" w14:textId="77777777" w:rsidR="009714BA" w:rsidRDefault="009714BA" w:rsidP="00D13A81">
      <w:pPr>
        <w:pStyle w:val="Heading4"/>
        <w:rPr>
          <w:rFonts w:ascii="Courier New" w:eastAsia="Times New Roman" w:hAnsi="Courier New"/>
        </w:rPr>
      </w:pPr>
    </w:p>
    <w:p w14:paraId="6140F767" w14:textId="77777777" w:rsidR="00FC4A66" w:rsidRPr="00BB4945" w:rsidRDefault="00FC4A66" w:rsidP="00BB4945"/>
    <w:p w14:paraId="2182D1E6" w14:textId="77777777" w:rsidR="009A4E19" w:rsidRDefault="009A4E19" w:rsidP="00D13A81">
      <w:pPr>
        <w:pStyle w:val="Heading4"/>
      </w:pPr>
      <w:r w:rsidRPr="00285A02">
        <w:rPr>
          <w:rFonts w:eastAsia="Times New Roman"/>
          <w:bCs w:val="0"/>
          <w:iCs w:val="0"/>
          <w:color w:val="auto"/>
          <w:sz w:val="20"/>
        </w:rPr>
        <w:t>Failure Responses</w:t>
      </w:r>
    </w:p>
    <w:p w14:paraId="32BB3195" w14:textId="77777777" w:rsidR="00285A02" w:rsidRPr="00285A02" w:rsidRDefault="00285A02" w:rsidP="00285A02"/>
    <w:p w14:paraId="5269F07A" w14:textId="77777777" w:rsidR="009A4E19" w:rsidRPr="00285A02" w:rsidRDefault="009A4E19" w:rsidP="00C347AD">
      <w:pPr>
        <w:spacing w:after="200"/>
        <w:rPr>
          <w:i/>
        </w:rPr>
      </w:pPr>
      <w:r w:rsidRPr="00285A02">
        <w:rPr>
          <w:rFonts w:eastAsia="Times New Roman"/>
          <w:i/>
        </w:rPr>
        <w:t>If old password does not match with user's existing password</w:t>
      </w:r>
    </w:p>
    <w:p w14:paraId="453B5FDF" w14:textId="77777777" w:rsidR="00B06F0A" w:rsidRPr="00B06F0A" w:rsidRDefault="00B06F0A" w:rsidP="00BB4945">
      <w:pPr>
        <w:tabs>
          <w:tab w:val="left" w:pos="6150"/>
        </w:tabs>
        <w:rPr>
          <w:rFonts w:ascii="Courier New" w:eastAsia="Times New Roman" w:hAnsi="Courier New"/>
        </w:rPr>
      </w:pPr>
      <w:r w:rsidRPr="00B06F0A">
        <w:rPr>
          <w:rFonts w:ascii="Courier New" w:eastAsia="Times New Roman" w:hAnsi="Courier New"/>
        </w:rPr>
        <w:t>{</w:t>
      </w:r>
      <w:r w:rsidR="002B22FA">
        <w:rPr>
          <w:rFonts w:ascii="Courier New" w:eastAsia="Times New Roman" w:hAnsi="Courier New"/>
        </w:rPr>
        <w:tab/>
      </w:r>
    </w:p>
    <w:p w14:paraId="11D9C8E7" w14:textId="77777777" w:rsidR="00B06F0A" w:rsidRPr="00B06F0A" w:rsidRDefault="00B06F0A" w:rsidP="00B06F0A">
      <w:pPr>
        <w:rPr>
          <w:rFonts w:ascii="Courier New" w:eastAsia="Times New Roman" w:hAnsi="Courier New"/>
        </w:rPr>
      </w:pPr>
      <w:r w:rsidRPr="00B06F0A">
        <w:rPr>
          <w:rFonts w:ascii="Courier New" w:eastAsia="Times New Roman" w:hAnsi="Courier New"/>
        </w:rPr>
        <w:t xml:space="preserve">    "status": -1,</w:t>
      </w:r>
    </w:p>
    <w:p w14:paraId="6AFD060E" w14:textId="77777777" w:rsidR="00B06F0A" w:rsidRPr="00B06F0A" w:rsidRDefault="00B06F0A" w:rsidP="00B06F0A">
      <w:pPr>
        <w:rPr>
          <w:rFonts w:ascii="Courier New" w:eastAsia="Times New Roman" w:hAnsi="Courier New"/>
        </w:rPr>
      </w:pPr>
      <w:r w:rsidRPr="00B06F0A">
        <w:rPr>
          <w:rFonts w:ascii="Courier New" w:eastAsia="Times New Roman" w:hAnsi="Courier New"/>
        </w:rPr>
        <w:t xml:space="preserve">    "message": "Old password does not match with user password.",</w:t>
      </w:r>
    </w:p>
    <w:p w14:paraId="07DE3383" w14:textId="77777777" w:rsidR="00B06F0A" w:rsidRPr="00B06F0A" w:rsidRDefault="00B06F0A" w:rsidP="00B06F0A">
      <w:pPr>
        <w:rPr>
          <w:rFonts w:ascii="Courier New" w:eastAsia="Times New Roman" w:hAnsi="Courier New"/>
        </w:rPr>
      </w:pPr>
      <w:r w:rsidRPr="00B06F0A">
        <w:rPr>
          <w:rFonts w:ascii="Courier New" w:eastAsia="Times New Roman" w:hAnsi="Courier New"/>
        </w:rPr>
        <w:t xml:space="preserve">    "error": {</w:t>
      </w:r>
    </w:p>
    <w:p w14:paraId="726AD5C5" w14:textId="77777777" w:rsidR="00B06F0A" w:rsidRPr="00B06F0A" w:rsidRDefault="00B06F0A" w:rsidP="00B06F0A">
      <w:pPr>
        <w:rPr>
          <w:rFonts w:ascii="Courier New" w:eastAsia="Times New Roman" w:hAnsi="Courier New"/>
        </w:rPr>
      </w:pPr>
      <w:r w:rsidRPr="00B06F0A">
        <w:rPr>
          <w:rFonts w:ascii="Courier New" w:eastAsia="Times New Roman" w:hAnsi="Courier New"/>
        </w:rPr>
        <w:t xml:space="preserve">        "code": "-110",</w:t>
      </w:r>
    </w:p>
    <w:p w14:paraId="0797D4B7" w14:textId="77777777" w:rsidR="00B06F0A" w:rsidRPr="00B06F0A" w:rsidRDefault="00B06F0A" w:rsidP="00B06F0A">
      <w:pPr>
        <w:rPr>
          <w:rFonts w:ascii="Courier New" w:eastAsia="Times New Roman" w:hAnsi="Courier New"/>
        </w:rPr>
      </w:pPr>
      <w:r w:rsidRPr="00B06F0A">
        <w:rPr>
          <w:rFonts w:ascii="Courier New" w:eastAsia="Times New Roman" w:hAnsi="Courier New"/>
        </w:rPr>
        <w:t xml:space="preserve">        "message": "Old password does not match with user password."</w:t>
      </w:r>
    </w:p>
    <w:p w14:paraId="66C8248E" w14:textId="77777777" w:rsidR="00B06F0A" w:rsidRPr="00B06F0A" w:rsidRDefault="00B06F0A" w:rsidP="00B06F0A">
      <w:pPr>
        <w:rPr>
          <w:rFonts w:ascii="Courier New" w:eastAsia="Times New Roman" w:hAnsi="Courier New"/>
        </w:rPr>
      </w:pPr>
      <w:r w:rsidRPr="00B06F0A">
        <w:rPr>
          <w:rFonts w:ascii="Courier New" w:eastAsia="Times New Roman" w:hAnsi="Courier New"/>
        </w:rPr>
        <w:t xml:space="preserve">    }</w:t>
      </w:r>
    </w:p>
    <w:p w14:paraId="23E9CDB2" w14:textId="77777777" w:rsidR="00AF6CD3" w:rsidRDefault="00B06F0A" w:rsidP="00C347AD">
      <w:pPr>
        <w:spacing w:after="200"/>
        <w:rPr>
          <w:rFonts w:ascii="Courier New" w:eastAsia="Times New Roman" w:hAnsi="Courier New"/>
        </w:rPr>
      </w:pPr>
      <w:r w:rsidRPr="00B06F0A">
        <w:rPr>
          <w:rFonts w:ascii="Courier New" w:eastAsia="Times New Roman" w:hAnsi="Courier New"/>
        </w:rPr>
        <w:t>}</w:t>
      </w:r>
    </w:p>
    <w:p w14:paraId="5A82F85C" w14:textId="77777777" w:rsidR="009A4E19" w:rsidRPr="00285A02" w:rsidRDefault="009A4E19" w:rsidP="00C347AD">
      <w:pPr>
        <w:spacing w:after="200"/>
        <w:rPr>
          <w:i/>
        </w:rPr>
      </w:pPr>
      <w:r w:rsidRPr="00285A02">
        <w:rPr>
          <w:rFonts w:eastAsia="Times New Roman"/>
          <w:i/>
        </w:rPr>
        <w:t>If new password is empty or has only spaces</w:t>
      </w:r>
    </w:p>
    <w:p w14:paraId="6D7ED901" w14:textId="77777777" w:rsidR="002B22FA" w:rsidRPr="002B22FA" w:rsidRDefault="002B22FA" w:rsidP="002B22FA">
      <w:pPr>
        <w:rPr>
          <w:rFonts w:ascii="Courier New" w:eastAsia="Times New Roman" w:hAnsi="Courier New"/>
        </w:rPr>
      </w:pPr>
      <w:r w:rsidRPr="002B22FA">
        <w:rPr>
          <w:rFonts w:ascii="Courier New" w:eastAsia="Times New Roman" w:hAnsi="Courier New"/>
        </w:rPr>
        <w:t>{</w:t>
      </w:r>
    </w:p>
    <w:p w14:paraId="3657F7AC" w14:textId="77777777" w:rsidR="002B22FA" w:rsidRPr="002B22FA" w:rsidRDefault="002B22FA" w:rsidP="002B22FA">
      <w:pPr>
        <w:rPr>
          <w:rFonts w:ascii="Courier New" w:eastAsia="Times New Roman" w:hAnsi="Courier New"/>
        </w:rPr>
      </w:pPr>
      <w:r w:rsidRPr="002B22FA">
        <w:rPr>
          <w:rFonts w:ascii="Courier New" w:eastAsia="Times New Roman" w:hAnsi="Courier New"/>
        </w:rPr>
        <w:t xml:space="preserve">    "status": -1,</w:t>
      </w:r>
    </w:p>
    <w:p w14:paraId="67C54225" w14:textId="77777777" w:rsidR="002B22FA" w:rsidRPr="002B22FA" w:rsidRDefault="002B22FA" w:rsidP="002B22FA">
      <w:pPr>
        <w:rPr>
          <w:rFonts w:ascii="Courier New" w:eastAsia="Times New Roman" w:hAnsi="Courier New"/>
        </w:rPr>
      </w:pPr>
      <w:r w:rsidRPr="002B22FA">
        <w:rPr>
          <w:rFonts w:ascii="Courier New" w:eastAsia="Times New Roman" w:hAnsi="Courier New"/>
        </w:rPr>
        <w:t xml:space="preserve">    "message": "Password should contain atleast one character.",</w:t>
      </w:r>
    </w:p>
    <w:p w14:paraId="15877C48" w14:textId="77777777" w:rsidR="002B22FA" w:rsidRPr="002B22FA" w:rsidRDefault="002B22FA" w:rsidP="002B22FA">
      <w:pPr>
        <w:rPr>
          <w:rFonts w:ascii="Courier New" w:eastAsia="Times New Roman" w:hAnsi="Courier New"/>
        </w:rPr>
      </w:pPr>
      <w:r w:rsidRPr="002B22FA">
        <w:rPr>
          <w:rFonts w:ascii="Courier New" w:eastAsia="Times New Roman" w:hAnsi="Courier New"/>
        </w:rPr>
        <w:t xml:space="preserve">    "error": {</w:t>
      </w:r>
    </w:p>
    <w:p w14:paraId="09B78CC8" w14:textId="77777777" w:rsidR="002B22FA" w:rsidRPr="002B22FA" w:rsidRDefault="002B22FA" w:rsidP="002B22FA">
      <w:pPr>
        <w:rPr>
          <w:rFonts w:ascii="Courier New" w:eastAsia="Times New Roman" w:hAnsi="Courier New"/>
        </w:rPr>
      </w:pPr>
      <w:r w:rsidRPr="002B22FA">
        <w:rPr>
          <w:rFonts w:ascii="Courier New" w:eastAsia="Times New Roman" w:hAnsi="Courier New"/>
        </w:rPr>
        <w:t xml:space="preserve">        "code": "-102",</w:t>
      </w:r>
    </w:p>
    <w:p w14:paraId="61A09817" w14:textId="77777777" w:rsidR="002B22FA" w:rsidRPr="002B22FA" w:rsidRDefault="002B22FA" w:rsidP="002B22FA">
      <w:pPr>
        <w:rPr>
          <w:rFonts w:ascii="Courier New" w:eastAsia="Times New Roman" w:hAnsi="Courier New"/>
        </w:rPr>
      </w:pPr>
      <w:r w:rsidRPr="002B22FA">
        <w:rPr>
          <w:rFonts w:ascii="Courier New" w:eastAsia="Times New Roman" w:hAnsi="Courier New"/>
        </w:rPr>
        <w:t xml:space="preserve">        "message": "Missing parameter in method call"</w:t>
      </w:r>
    </w:p>
    <w:p w14:paraId="68F7967A" w14:textId="77777777" w:rsidR="002B22FA" w:rsidRPr="002B22FA" w:rsidRDefault="002B22FA" w:rsidP="002B22FA">
      <w:pPr>
        <w:rPr>
          <w:rFonts w:ascii="Courier New" w:eastAsia="Times New Roman" w:hAnsi="Courier New"/>
        </w:rPr>
      </w:pPr>
      <w:r w:rsidRPr="002B22FA">
        <w:rPr>
          <w:rFonts w:ascii="Courier New" w:eastAsia="Times New Roman" w:hAnsi="Courier New"/>
        </w:rPr>
        <w:t xml:space="preserve">    }</w:t>
      </w:r>
    </w:p>
    <w:p w14:paraId="332F2F74" w14:textId="4FF0CEF3" w:rsidR="00285A02" w:rsidRDefault="002B22FA" w:rsidP="00876A23">
      <w:pPr>
        <w:pStyle w:val="Heading4"/>
      </w:pPr>
      <w:r w:rsidRPr="002B22FA">
        <w:rPr>
          <w:rFonts w:ascii="Courier New" w:eastAsia="Times New Roman" w:hAnsi="Courier New"/>
        </w:rPr>
        <w:t>}</w:t>
      </w:r>
    </w:p>
    <w:p w14:paraId="343C5221" w14:textId="77777777" w:rsidR="009A4E19" w:rsidRPr="00DB2F7A" w:rsidRDefault="009A4E19" w:rsidP="00876A23">
      <w:pPr>
        <w:pStyle w:val="Heading4"/>
      </w:pPr>
      <w:r w:rsidRPr="00DB2F7A">
        <w:t>GetUserAccountDetails</w:t>
      </w:r>
    </w:p>
    <w:p w14:paraId="09277F6D" w14:textId="77777777" w:rsidR="00502DA7" w:rsidRPr="00DB2F7A" w:rsidRDefault="00502DA7" w:rsidP="009A4E19">
      <w:pPr>
        <w:rPr>
          <w:rFonts w:eastAsia="Times New Roman"/>
        </w:rPr>
      </w:pPr>
    </w:p>
    <w:p w14:paraId="4B503E5B" w14:textId="77777777" w:rsidR="006019A4" w:rsidRDefault="005A0D6B" w:rsidP="00C347AD">
      <w:pPr>
        <w:rPr>
          <w:rFonts w:eastAsia="Times New Roman"/>
        </w:rPr>
      </w:pPr>
      <w:r>
        <w:rPr>
          <w:rFonts w:eastAsia="Times New Roman"/>
        </w:rPr>
        <w:t xml:space="preserve">API </w:t>
      </w:r>
      <w:r w:rsidR="009A4E19" w:rsidRPr="00DB2F7A">
        <w:rPr>
          <w:rFonts w:eastAsia="Times New Roman"/>
        </w:rPr>
        <w:t>to get the User's Details</w:t>
      </w:r>
      <w:r w:rsidR="009A4E19" w:rsidRPr="00DB2F7A">
        <w:br/>
      </w:r>
      <w:r w:rsidR="009A4E19" w:rsidRPr="00DB2F7A">
        <w:br/>
      </w:r>
      <w:hyperlink r:id="rId21" w:history="1">
        <w:r w:rsidR="00285A02" w:rsidRPr="00AB2F08">
          <w:rPr>
            <w:rStyle w:val="Hyperlink"/>
            <w:rFonts w:eastAsia="Times New Roman"/>
          </w:rPr>
          <w:t>http://neatostaging.rajatogo.com/api/rest/json?method=user.get_user_account_details</w:t>
        </w:r>
      </w:hyperlink>
    </w:p>
    <w:p w14:paraId="60750704" w14:textId="77777777" w:rsidR="00285A02" w:rsidRPr="00C347AD" w:rsidRDefault="00285A02" w:rsidP="00C347AD">
      <w:pPr>
        <w:rPr>
          <w:rFonts w:eastAsia="Times New Roman"/>
        </w:rPr>
      </w:pPr>
    </w:p>
    <w:p w14:paraId="049B1C1E" w14:textId="77777777" w:rsidR="009A4E19" w:rsidRPr="00285A02" w:rsidRDefault="009A4E19" w:rsidP="006019A4">
      <w:pPr>
        <w:rPr>
          <w:b/>
        </w:rPr>
      </w:pPr>
      <w:r w:rsidRPr="00285A02">
        <w:rPr>
          <w:rFonts w:eastAsia="Times New Roman"/>
          <w:b/>
        </w:rPr>
        <w:t>Parameters</w:t>
      </w:r>
    </w:p>
    <w:p w14:paraId="4D926172" w14:textId="77777777" w:rsidR="009A4E19" w:rsidRPr="0087389F" w:rsidRDefault="009A4E19" w:rsidP="0087389F">
      <w:r w:rsidRPr="0087389F">
        <w:rPr>
          <w:rFonts w:eastAsia="Times New Roman"/>
          <w:bCs/>
        </w:rPr>
        <w:t>api_key</w:t>
      </w:r>
      <w:r w:rsidR="006019A4" w:rsidRPr="0087389F">
        <w:rPr>
          <w:rFonts w:eastAsia="Times New Roman"/>
        </w:rPr>
        <w:t xml:space="preserve">, </w:t>
      </w:r>
      <w:r w:rsidR="001E2A33" w:rsidRPr="0087389F">
        <w:rPr>
          <w:rFonts w:eastAsia="Times New Roman"/>
        </w:rPr>
        <w:t>your API key</w:t>
      </w:r>
    </w:p>
    <w:p w14:paraId="03B13540" w14:textId="77777777" w:rsidR="009A4E19" w:rsidRPr="0087389F" w:rsidRDefault="009A4E19" w:rsidP="0087389F">
      <w:r w:rsidRPr="0087389F">
        <w:rPr>
          <w:rFonts w:eastAsia="Times New Roman"/>
          <w:bCs/>
        </w:rPr>
        <w:t>email</w:t>
      </w:r>
      <w:r w:rsidR="006019A4" w:rsidRPr="0087389F">
        <w:rPr>
          <w:rFonts w:eastAsia="Times New Roman"/>
        </w:rPr>
        <w:t xml:space="preserve">, </w:t>
      </w:r>
      <w:r w:rsidRPr="0087389F">
        <w:rPr>
          <w:rFonts w:eastAsia="Times New Roman"/>
        </w:rPr>
        <w:t>User's email (Optional)</w:t>
      </w:r>
    </w:p>
    <w:p w14:paraId="40547BC4" w14:textId="77777777" w:rsidR="009A4E19" w:rsidRPr="0087389F" w:rsidRDefault="009A4E19" w:rsidP="0087389F">
      <w:pPr>
        <w:rPr>
          <w:rFonts w:eastAsia="Times New Roman"/>
        </w:rPr>
      </w:pPr>
      <w:r w:rsidRPr="0087389F">
        <w:rPr>
          <w:rFonts w:eastAsia="Times New Roman"/>
          <w:bCs/>
        </w:rPr>
        <w:t>auth_token</w:t>
      </w:r>
      <w:r w:rsidR="006019A4" w:rsidRPr="0087389F">
        <w:rPr>
          <w:rFonts w:eastAsia="Times New Roman"/>
        </w:rPr>
        <w:t xml:space="preserve">, </w:t>
      </w:r>
      <w:r w:rsidRPr="0087389F">
        <w:rPr>
          <w:rFonts w:eastAsia="Times New Roman"/>
        </w:rPr>
        <w:t xml:space="preserve">User's auth token </w:t>
      </w:r>
    </w:p>
    <w:p w14:paraId="041CEBCB" w14:textId="77777777" w:rsidR="00285A02" w:rsidRPr="00DB2F7A" w:rsidRDefault="00285A02" w:rsidP="00285A02">
      <w:pPr>
        <w:ind w:left="360"/>
      </w:pPr>
    </w:p>
    <w:p w14:paraId="48CC8B0B" w14:textId="6440285A" w:rsidR="00285A02" w:rsidRPr="00285A02" w:rsidRDefault="009A4E19" w:rsidP="009A4E19">
      <w:pPr>
        <w:rPr>
          <w:b/>
        </w:rPr>
      </w:pPr>
      <w:r w:rsidRPr="00285A02">
        <w:rPr>
          <w:rFonts w:eastAsia="Times New Roman"/>
          <w:b/>
        </w:rPr>
        <w:t>Success Responses</w:t>
      </w:r>
    </w:p>
    <w:p w14:paraId="69FF05F3" w14:textId="77777777" w:rsidR="009A4E19" w:rsidRPr="00285A02" w:rsidRDefault="009A4E19" w:rsidP="008D7153">
      <w:pPr>
        <w:spacing w:after="200"/>
        <w:rPr>
          <w:i/>
        </w:rPr>
      </w:pPr>
      <w:r w:rsidRPr="00285A02">
        <w:rPr>
          <w:rFonts w:eastAsia="Times New Roman"/>
          <w:i/>
        </w:rPr>
        <w:t>If social information does not exist</w:t>
      </w:r>
    </w:p>
    <w:p w14:paraId="77943D20" w14:textId="77777777" w:rsidR="00D85310" w:rsidRPr="00D85310" w:rsidRDefault="00D85310" w:rsidP="00D85310">
      <w:pPr>
        <w:rPr>
          <w:rFonts w:ascii="Courier New" w:eastAsia="Times New Roman" w:hAnsi="Courier New" w:cs="Courier New"/>
        </w:rPr>
      </w:pPr>
      <w:r w:rsidRPr="00D85310">
        <w:rPr>
          <w:rFonts w:ascii="Courier New" w:eastAsia="Times New Roman" w:hAnsi="Courier New" w:cs="Courier New"/>
        </w:rPr>
        <w:t>{</w:t>
      </w:r>
    </w:p>
    <w:p w14:paraId="0CF9EC84" w14:textId="77777777" w:rsidR="00D85310" w:rsidRPr="00D85310" w:rsidRDefault="00D85310" w:rsidP="00D85310">
      <w:pPr>
        <w:rPr>
          <w:rFonts w:ascii="Courier New" w:eastAsia="Times New Roman" w:hAnsi="Courier New" w:cs="Courier New"/>
        </w:rPr>
      </w:pPr>
      <w:r w:rsidRPr="00D85310">
        <w:rPr>
          <w:rFonts w:ascii="Courier New" w:eastAsia="Times New Roman" w:hAnsi="Courier New" w:cs="Courier New"/>
        </w:rPr>
        <w:t xml:space="preserve">    "status": 0,</w:t>
      </w:r>
    </w:p>
    <w:p w14:paraId="6AF3290A" w14:textId="77777777" w:rsidR="00D85310" w:rsidRPr="00D85310" w:rsidRDefault="00D85310" w:rsidP="00D85310">
      <w:pPr>
        <w:rPr>
          <w:rFonts w:ascii="Courier New" w:eastAsia="Times New Roman" w:hAnsi="Courier New" w:cs="Courier New"/>
        </w:rPr>
      </w:pPr>
      <w:r w:rsidRPr="00D85310">
        <w:rPr>
          <w:rFonts w:ascii="Courier New" w:eastAsia="Times New Roman" w:hAnsi="Courier New" w:cs="Courier New"/>
        </w:rPr>
        <w:t xml:space="preserve">    "result": {</w:t>
      </w:r>
    </w:p>
    <w:p w14:paraId="0D7A6177" w14:textId="77777777" w:rsidR="00D85310" w:rsidRPr="00D85310" w:rsidRDefault="00D85310" w:rsidP="00D85310">
      <w:pPr>
        <w:rPr>
          <w:rFonts w:ascii="Courier New" w:eastAsia="Times New Roman" w:hAnsi="Courier New" w:cs="Courier New"/>
        </w:rPr>
      </w:pPr>
      <w:r w:rsidRPr="00D85310">
        <w:rPr>
          <w:rFonts w:ascii="Courier New" w:eastAsia="Times New Roman" w:hAnsi="Courier New" w:cs="Courier New"/>
        </w:rPr>
        <w:t xml:space="preserve">        "id": 367,</w:t>
      </w:r>
    </w:p>
    <w:p w14:paraId="2AF9DD63" w14:textId="77777777" w:rsidR="00D85310" w:rsidRPr="00D85310" w:rsidRDefault="00D85310" w:rsidP="00D85310">
      <w:pPr>
        <w:rPr>
          <w:rFonts w:ascii="Courier New" w:eastAsia="Times New Roman" w:hAnsi="Courier New" w:cs="Courier New"/>
        </w:rPr>
      </w:pPr>
      <w:r w:rsidRPr="00D85310">
        <w:rPr>
          <w:rFonts w:ascii="Courier New" w:eastAsia="Times New Roman" w:hAnsi="Courier New" w:cs="Courier New"/>
        </w:rPr>
        <w:lastRenderedPageBreak/>
        <w:t xml:space="preserve">        "name": "john37",</w:t>
      </w:r>
    </w:p>
    <w:p w14:paraId="4EAED98F" w14:textId="77777777" w:rsidR="00D85310" w:rsidRPr="00D85310" w:rsidRDefault="00D85310" w:rsidP="00D85310">
      <w:pPr>
        <w:rPr>
          <w:rFonts w:ascii="Courier New" w:eastAsia="Times New Roman" w:hAnsi="Courier New" w:cs="Courier New"/>
        </w:rPr>
      </w:pPr>
      <w:r w:rsidRPr="00D85310">
        <w:rPr>
          <w:rFonts w:ascii="Courier New" w:eastAsia="Times New Roman" w:hAnsi="Courier New" w:cs="Courier New"/>
        </w:rPr>
        <w:t xml:space="preserve">        "email": "john378@gmail.com",</w:t>
      </w:r>
    </w:p>
    <w:p w14:paraId="24DD1E70" w14:textId="77777777" w:rsidR="00D85310" w:rsidRPr="00D85310" w:rsidRDefault="00D85310" w:rsidP="00D85310">
      <w:pPr>
        <w:rPr>
          <w:rFonts w:ascii="Courier New" w:eastAsia="Times New Roman" w:hAnsi="Courier New" w:cs="Courier New"/>
        </w:rPr>
      </w:pPr>
      <w:r w:rsidRPr="00D85310">
        <w:rPr>
          <w:rFonts w:ascii="Courier New" w:eastAsia="Times New Roman" w:hAnsi="Courier New" w:cs="Courier New"/>
        </w:rPr>
        <w:t xml:space="preserve">        "chat_id": "1350922773_user@rajatogo",</w:t>
      </w:r>
    </w:p>
    <w:p w14:paraId="51E58035" w14:textId="77777777" w:rsidR="00D85310" w:rsidRPr="00D85310" w:rsidRDefault="00D85310" w:rsidP="00D85310">
      <w:pPr>
        <w:rPr>
          <w:rFonts w:ascii="Courier New" w:eastAsia="Times New Roman" w:hAnsi="Courier New" w:cs="Courier New"/>
        </w:rPr>
      </w:pPr>
      <w:r w:rsidRPr="00D85310">
        <w:rPr>
          <w:rFonts w:ascii="Courier New" w:eastAsia="Times New Roman" w:hAnsi="Courier New" w:cs="Courier New"/>
        </w:rPr>
        <w:t xml:space="preserve">        "chat_pwd": "1350922773_user",</w:t>
      </w:r>
    </w:p>
    <w:p w14:paraId="6C746311" w14:textId="77777777" w:rsidR="00D85310" w:rsidRPr="00D85310" w:rsidRDefault="00D85310" w:rsidP="00D85310">
      <w:pPr>
        <w:rPr>
          <w:rFonts w:ascii="Courier New" w:eastAsia="Times New Roman" w:hAnsi="Courier New" w:cs="Courier New"/>
        </w:rPr>
      </w:pPr>
      <w:r w:rsidRPr="00D85310">
        <w:rPr>
          <w:rFonts w:ascii="Courier New" w:eastAsia="Times New Roman" w:hAnsi="Courier New" w:cs="Courier New"/>
        </w:rPr>
        <w:t xml:space="preserve">        "social_networks": [],</w:t>
      </w:r>
    </w:p>
    <w:p w14:paraId="48098002" w14:textId="77777777" w:rsidR="00D85310" w:rsidRPr="00D85310" w:rsidRDefault="00D85310" w:rsidP="00D85310">
      <w:pPr>
        <w:rPr>
          <w:rFonts w:ascii="Courier New" w:eastAsia="Times New Roman" w:hAnsi="Courier New" w:cs="Courier New"/>
        </w:rPr>
      </w:pPr>
      <w:r w:rsidRPr="00D85310">
        <w:rPr>
          <w:rFonts w:ascii="Courier New" w:eastAsia="Times New Roman" w:hAnsi="Courier New" w:cs="Courier New"/>
        </w:rPr>
        <w:t xml:space="preserve">        "validation_status": 0,</w:t>
      </w:r>
    </w:p>
    <w:p w14:paraId="2F8097E2" w14:textId="77777777" w:rsidR="00D85310" w:rsidRPr="00D85310" w:rsidRDefault="00D85310" w:rsidP="00D85310">
      <w:pPr>
        <w:rPr>
          <w:rFonts w:ascii="Courier New" w:eastAsia="Times New Roman" w:hAnsi="Courier New" w:cs="Courier New"/>
        </w:rPr>
      </w:pPr>
      <w:r w:rsidRPr="00D85310">
        <w:rPr>
          <w:rFonts w:ascii="Courier New" w:eastAsia="Times New Roman" w:hAnsi="Courier New" w:cs="Courier New"/>
        </w:rPr>
        <w:t xml:space="preserve">        "alternate_email": "xyz@abc.com",</w:t>
      </w:r>
    </w:p>
    <w:p w14:paraId="734F73B1" w14:textId="77777777" w:rsidR="00D85310" w:rsidRPr="00D85310" w:rsidRDefault="00D85310" w:rsidP="00D85310">
      <w:pPr>
        <w:rPr>
          <w:rFonts w:ascii="Courier New" w:eastAsia="Times New Roman" w:hAnsi="Courier New" w:cs="Courier New"/>
        </w:rPr>
      </w:pPr>
      <w:r w:rsidRPr="00D85310">
        <w:rPr>
          <w:rFonts w:ascii="Courier New" w:eastAsia="Times New Roman" w:hAnsi="Courier New" w:cs="Courier New"/>
        </w:rPr>
        <w:t xml:space="preserve">        "extra_param": {</w:t>
      </w:r>
    </w:p>
    <w:p w14:paraId="4A164F27" w14:textId="77777777" w:rsidR="00D85310" w:rsidRPr="00D85310" w:rsidRDefault="00D85310" w:rsidP="00D85310">
      <w:pPr>
        <w:rPr>
          <w:rFonts w:ascii="Courier New" w:eastAsia="Times New Roman" w:hAnsi="Courier New" w:cs="Courier New"/>
        </w:rPr>
      </w:pPr>
      <w:r w:rsidRPr="00D85310">
        <w:rPr>
          <w:rFonts w:ascii="Courier New" w:eastAsia="Times New Roman" w:hAnsi="Courier New" w:cs="Courier New"/>
        </w:rPr>
        <w:t xml:space="preserve">            "country_code": "IN",</w:t>
      </w:r>
    </w:p>
    <w:p w14:paraId="54E75CC4" w14:textId="77777777" w:rsidR="00D85310" w:rsidRPr="00D85310" w:rsidRDefault="00D85310" w:rsidP="00D85310">
      <w:pPr>
        <w:rPr>
          <w:rFonts w:ascii="Courier New" w:eastAsia="Times New Roman" w:hAnsi="Courier New" w:cs="Courier New"/>
        </w:rPr>
      </w:pPr>
      <w:r w:rsidRPr="00D85310">
        <w:rPr>
          <w:rFonts w:ascii="Courier New" w:eastAsia="Times New Roman" w:hAnsi="Courier New" w:cs="Courier New"/>
        </w:rPr>
        <w:t xml:space="preserve">            "opt_in": "true"</w:t>
      </w:r>
    </w:p>
    <w:p w14:paraId="4ADE9DA0" w14:textId="77777777" w:rsidR="00D85310" w:rsidRPr="00D85310" w:rsidRDefault="00D85310" w:rsidP="00D85310">
      <w:pPr>
        <w:rPr>
          <w:rFonts w:ascii="Courier New" w:eastAsia="Times New Roman" w:hAnsi="Courier New" w:cs="Courier New"/>
        </w:rPr>
      </w:pPr>
      <w:r w:rsidRPr="00D85310">
        <w:rPr>
          <w:rFonts w:ascii="Courier New" w:eastAsia="Times New Roman" w:hAnsi="Courier New" w:cs="Courier New"/>
        </w:rPr>
        <w:t xml:space="preserve">        }</w:t>
      </w:r>
    </w:p>
    <w:p w14:paraId="5951D578" w14:textId="77777777" w:rsidR="00D85310" w:rsidRPr="00D85310" w:rsidRDefault="00D85310" w:rsidP="00D85310">
      <w:pPr>
        <w:rPr>
          <w:rFonts w:ascii="Courier New" w:eastAsia="Times New Roman" w:hAnsi="Courier New" w:cs="Courier New"/>
        </w:rPr>
      </w:pPr>
      <w:r w:rsidRPr="00D85310">
        <w:rPr>
          <w:rFonts w:ascii="Courier New" w:eastAsia="Times New Roman" w:hAnsi="Courier New" w:cs="Courier New"/>
        </w:rPr>
        <w:t xml:space="preserve">    }</w:t>
      </w:r>
    </w:p>
    <w:p w14:paraId="12979D0D" w14:textId="77777777" w:rsidR="00842C92" w:rsidRDefault="00D85310" w:rsidP="008D7153">
      <w:pPr>
        <w:spacing w:after="200"/>
        <w:rPr>
          <w:rFonts w:ascii="Courier New" w:eastAsia="Times New Roman" w:hAnsi="Courier New" w:cs="Courier New"/>
        </w:rPr>
      </w:pPr>
      <w:r w:rsidRPr="00D85310">
        <w:rPr>
          <w:rFonts w:ascii="Courier New" w:eastAsia="Times New Roman" w:hAnsi="Courier New" w:cs="Courier New"/>
        </w:rPr>
        <w:t>}</w:t>
      </w:r>
    </w:p>
    <w:p w14:paraId="030508BF" w14:textId="77777777" w:rsidR="009A4E19" w:rsidRPr="00285A02" w:rsidRDefault="009A4E19" w:rsidP="008D7153">
      <w:pPr>
        <w:spacing w:after="200"/>
        <w:rPr>
          <w:i/>
        </w:rPr>
      </w:pPr>
      <w:r w:rsidRPr="00285A02">
        <w:rPr>
          <w:rFonts w:eastAsia="Times New Roman"/>
          <w:i/>
        </w:rPr>
        <w:t xml:space="preserve">If social information </w:t>
      </w:r>
      <w:r w:rsidR="00285A02" w:rsidRPr="00285A02">
        <w:rPr>
          <w:rFonts w:eastAsia="Times New Roman"/>
          <w:i/>
        </w:rPr>
        <w:t xml:space="preserve">does </w:t>
      </w:r>
      <w:r w:rsidRPr="00285A02">
        <w:rPr>
          <w:rFonts w:eastAsia="Times New Roman"/>
          <w:i/>
        </w:rPr>
        <w:t>exist</w:t>
      </w:r>
    </w:p>
    <w:p w14:paraId="732D3025" w14:textId="77777777" w:rsidR="00CC3851" w:rsidRPr="00CC3851" w:rsidRDefault="00CC3851" w:rsidP="00CC3851">
      <w:pPr>
        <w:rPr>
          <w:rFonts w:ascii="Courier New" w:eastAsia="Times New Roman" w:hAnsi="Courier New"/>
        </w:rPr>
      </w:pPr>
      <w:r w:rsidRPr="00CC3851">
        <w:rPr>
          <w:rFonts w:ascii="Courier New" w:eastAsia="Times New Roman" w:hAnsi="Courier New"/>
        </w:rPr>
        <w:t>{</w:t>
      </w:r>
    </w:p>
    <w:p w14:paraId="279CF474"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"status": 0,</w:t>
      </w:r>
    </w:p>
    <w:p w14:paraId="4B5ADE08"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"result": {</w:t>
      </w:r>
    </w:p>
    <w:p w14:paraId="7804B537"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"id": 357,</w:t>
      </w:r>
    </w:p>
    <w:p w14:paraId="67A8F6CA"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"name": "john3",</w:t>
      </w:r>
    </w:p>
    <w:p w14:paraId="58108E4E"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"email": "john3@gmail.com",</w:t>
      </w:r>
    </w:p>
    <w:p w14:paraId="0E3027E5"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"chat_id": "1350911036_user@rajatogo",</w:t>
      </w:r>
    </w:p>
    <w:p w14:paraId="687742B2"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"chat_pwd": "1350911036_user",</w:t>
      </w:r>
    </w:p>
    <w:p w14:paraId="4246A3F2"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"social_networks": [</w:t>
      </w:r>
    </w:p>
    <w:p w14:paraId="2B0C495E"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w:t>
      </w:r>
    </w:p>
    <w:p w14:paraId="11675572"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"provider": "Facebook"</w:t>
      </w:r>
    </w:p>
    <w:p w14:paraId="4445B607"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w:t>
      </w:r>
    </w:p>
    <w:p w14:paraId="41650C8D"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w:t>
      </w:r>
    </w:p>
    <w:p w14:paraId="5C9F472D"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"external_social_id": "123456789"</w:t>
      </w:r>
    </w:p>
    <w:p w14:paraId="657A6DE6"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w:t>
      </w:r>
    </w:p>
    <w:p w14:paraId="24D7079E"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w:t>
      </w:r>
    </w:p>
    <w:p w14:paraId="684C03ED"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"validation_status": 0,</w:t>
      </w:r>
    </w:p>
    <w:p w14:paraId="473F7888"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"alternate_email": "xyz@abc.com",</w:t>
      </w:r>
    </w:p>
    <w:p w14:paraId="68FFE6A6"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"extra_param": {</w:t>
      </w:r>
    </w:p>
    <w:p w14:paraId="3C406810"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"country_code": "IN",</w:t>
      </w:r>
    </w:p>
    <w:p w14:paraId="0DE50E06"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"opt_in": "true"</w:t>
      </w:r>
    </w:p>
    <w:p w14:paraId="2757B859"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w:t>
      </w:r>
    </w:p>
    <w:p w14:paraId="6B4802B3"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w:t>
      </w:r>
    </w:p>
    <w:p w14:paraId="42AA989B" w14:textId="77777777" w:rsidR="003227F3" w:rsidRDefault="00CC3851" w:rsidP="008D7153">
      <w:pPr>
        <w:spacing w:after="200"/>
        <w:rPr>
          <w:rFonts w:ascii="Courier New" w:eastAsia="Times New Roman" w:hAnsi="Courier New"/>
        </w:rPr>
      </w:pPr>
      <w:r w:rsidRPr="00CC3851">
        <w:rPr>
          <w:rFonts w:ascii="Courier New" w:eastAsia="Times New Roman" w:hAnsi="Courier New"/>
        </w:rPr>
        <w:t>}</w:t>
      </w:r>
    </w:p>
    <w:p w14:paraId="422B417A" w14:textId="77777777" w:rsidR="009A4E19" w:rsidRPr="0087389F" w:rsidRDefault="009A4E19" w:rsidP="008D7153">
      <w:pPr>
        <w:spacing w:after="200"/>
        <w:rPr>
          <w:i/>
        </w:rPr>
      </w:pPr>
      <w:r w:rsidRPr="0087389F">
        <w:rPr>
          <w:rFonts w:eastAsia="Times New Roman"/>
          <w:i/>
        </w:rPr>
        <w:t>If social information does not exist and robot association exists</w:t>
      </w:r>
    </w:p>
    <w:p w14:paraId="107BC588" w14:textId="77777777" w:rsidR="00CC3851" w:rsidRPr="00CC3851" w:rsidRDefault="00CC3851" w:rsidP="00CC3851">
      <w:pPr>
        <w:rPr>
          <w:rFonts w:ascii="Courier New" w:eastAsia="Times New Roman" w:hAnsi="Courier New"/>
        </w:rPr>
      </w:pPr>
      <w:r w:rsidRPr="00CC3851">
        <w:rPr>
          <w:rFonts w:ascii="Courier New" w:eastAsia="Times New Roman" w:hAnsi="Courier New"/>
        </w:rPr>
        <w:t>{</w:t>
      </w:r>
    </w:p>
    <w:p w14:paraId="7755AE92"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"status": 0,</w:t>
      </w:r>
    </w:p>
    <w:p w14:paraId="2D1711C6"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"result": {</w:t>
      </w:r>
    </w:p>
    <w:p w14:paraId="6911A0C9"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"id": 542,</w:t>
      </w:r>
    </w:p>
    <w:p w14:paraId="64522046"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"name": "john",</w:t>
      </w:r>
    </w:p>
    <w:p w14:paraId="3DAD14CA"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"email": "john@gmail.com",</w:t>
      </w:r>
    </w:p>
    <w:p w14:paraId="340370C9"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"chat_id": "1351499916_user@rajatogo",</w:t>
      </w:r>
    </w:p>
    <w:p w14:paraId="030A9BFA" w14:textId="77777777" w:rsidR="00CC3851" w:rsidRPr="00CC3851" w:rsidRDefault="00CC3851" w:rsidP="00CC3851">
      <w:pPr>
        <w:rPr>
          <w:rFonts w:ascii="Courier New" w:eastAsia="Times New Roman" w:hAnsi="Courier New"/>
        </w:rPr>
      </w:pPr>
      <w:r w:rsidRPr="00CC3851">
        <w:rPr>
          <w:rFonts w:ascii="Courier New" w:eastAsia="Times New Roman" w:hAnsi="Courier New"/>
        </w:rPr>
        <w:lastRenderedPageBreak/>
        <w:t xml:space="preserve">        "chat_pwd": "1351499916_user",</w:t>
      </w:r>
    </w:p>
    <w:p w14:paraId="490E67D6"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"social_networks": [],</w:t>
      </w:r>
    </w:p>
    <w:p w14:paraId="48B2686B"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"robots": [</w:t>
      </w:r>
    </w:p>
    <w:p w14:paraId="7F5C9C05"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w:t>
      </w:r>
    </w:p>
    <w:p w14:paraId="1EDA7324"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"id": "68",</w:t>
      </w:r>
    </w:p>
    <w:p w14:paraId="3D7FE15A"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"name": "room cleaner1",</w:t>
      </w:r>
    </w:p>
    <w:p w14:paraId="6DF51927"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"serial_number": "robo5",</w:t>
      </w:r>
    </w:p>
    <w:p w14:paraId="6ED2D6BD"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"chat_id": "1350987452_robot@rajatogo"</w:t>
      </w:r>
    </w:p>
    <w:p w14:paraId="29850E51"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w:t>
      </w:r>
    </w:p>
    <w:p w14:paraId="7083046D"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w:t>
      </w:r>
    </w:p>
    <w:p w14:paraId="6D4DC2FB"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"id": "69",</w:t>
      </w:r>
    </w:p>
    <w:p w14:paraId="5B3DFAE9"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"name": "desk cleaner60",</w:t>
      </w:r>
    </w:p>
    <w:p w14:paraId="73CFB3DA"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"serial_number": "robo6",</w:t>
      </w:r>
    </w:p>
    <w:p w14:paraId="0233B207"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"chat_id": "1350991375_robot@rajatogo"</w:t>
      </w:r>
    </w:p>
    <w:p w14:paraId="14416587"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w:t>
      </w:r>
    </w:p>
    <w:p w14:paraId="2BE09B40"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w:t>
      </w:r>
    </w:p>
    <w:p w14:paraId="62B0C15C"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"validation_status": 0,</w:t>
      </w:r>
    </w:p>
    <w:p w14:paraId="31F6E1D4"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"alternate_email": "xyz@abc.com",</w:t>
      </w:r>
    </w:p>
    <w:p w14:paraId="67426212"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"extra_param": {</w:t>
      </w:r>
    </w:p>
    <w:p w14:paraId="78B9477E"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"country_code": "IN",</w:t>
      </w:r>
    </w:p>
    <w:p w14:paraId="76F8AFBF"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"opt_in": "true"</w:t>
      </w:r>
    </w:p>
    <w:p w14:paraId="3D7B1FB5"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w:t>
      </w:r>
    </w:p>
    <w:p w14:paraId="377C3D31"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w:t>
      </w:r>
    </w:p>
    <w:p w14:paraId="35A834E1" w14:textId="77777777" w:rsidR="004C222C" w:rsidRDefault="00CC3851" w:rsidP="008D7153">
      <w:pPr>
        <w:spacing w:after="200"/>
        <w:rPr>
          <w:rFonts w:ascii="Courier New" w:eastAsia="Times New Roman" w:hAnsi="Courier New"/>
        </w:rPr>
      </w:pPr>
      <w:r w:rsidRPr="00CC3851">
        <w:rPr>
          <w:rFonts w:ascii="Courier New" w:eastAsia="Times New Roman" w:hAnsi="Courier New"/>
        </w:rPr>
        <w:t>}</w:t>
      </w:r>
    </w:p>
    <w:p w14:paraId="3EB7A758" w14:textId="77777777" w:rsidR="009A4E19" w:rsidRPr="0087389F" w:rsidRDefault="009A4E19" w:rsidP="008D7153">
      <w:pPr>
        <w:spacing w:after="200"/>
        <w:rPr>
          <w:i/>
        </w:rPr>
      </w:pPr>
      <w:r w:rsidRPr="0087389F">
        <w:rPr>
          <w:rFonts w:eastAsia="Times New Roman"/>
          <w:i/>
        </w:rPr>
        <w:t>If both social information and robot association do not exist</w:t>
      </w:r>
    </w:p>
    <w:p w14:paraId="269BAC31" w14:textId="77777777" w:rsidR="00CC3851" w:rsidRPr="00CC3851" w:rsidRDefault="00CC3851" w:rsidP="00CC3851">
      <w:pPr>
        <w:rPr>
          <w:rFonts w:ascii="Courier New" w:eastAsia="Times New Roman" w:hAnsi="Courier New"/>
        </w:rPr>
      </w:pPr>
      <w:r w:rsidRPr="00CC3851">
        <w:rPr>
          <w:rFonts w:ascii="Courier New" w:eastAsia="Times New Roman" w:hAnsi="Courier New"/>
        </w:rPr>
        <w:t>{</w:t>
      </w:r>
    </w:p>
    <w:p w14:paraId="3D29A9BE"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"status": 0,</w:t>
      </w:r>
    </w:p>
    <w:p w14:paraId="0261C4FB"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"result": {</w:t>
      </w:r>
    </w:p>
    <w:p w14:paraId="7BCE7452"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"id": 543,</w:t>
      </w:r>
    </w:p>
    <w:p w14:paraId="3A517543"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"name": "john",</w:t>
      </w:r>
    </w:p>
    <w:p w14:paraId="620C657A"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"email": "john1@gmail.com",</w:t>
      </w:r>
    </w:p>
    <w:p w14:paraId="109DE6DE"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"chat_id": "1351500158_user@rajatogo",</w:t>
      </w:r>
    </w:p>
    <w:p w14:paraId="14AE9B8E"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"chat_pwd": "1351500158_user",</w:t>
      </w:r>
    </w:p>
    <w:p w14:paraId="09926650"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"social_networks": [],</w:t>
      </w:r>
    </w:p>
    <w:p w14:paraId="506BC8BA"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"robots": [],</w:t>
      </w:r>
    </w:p>
    <w:p w14:paraId="52007437"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"validation_status": 0,</w:t>
      </w:r>
    </w:p>
    <w:p w14:paraId="76774A5A"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"alternate_email": "xyz@abc.com",</w:t>
      </w:r>
    </w:p>
    <w:p w14:paraId="596C5FDF"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"extra_param": {</w:t>
      </w:r>
    </w:p>
    <w:p w14:paraId="2DA6CD8C"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"country_code": "IN",</w:t>
      </w:r>
    </w:p>
    <w:p w14:paraId="73283E09"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"opt_in": "true"</w:t>
      </w:r>
    </w:p>
    <w:p w14:paraId="69E0D8BA"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w:t>
      </w:r>
    </w:p>
    <w:p w14:paraId="71E74257" w14:textId="77777777" w:rsidR="00CC3851" w:rsidRPr="00CC3851" w:rsidRDefault="00CC3851" w:rsidP="00CC3851">
      <w:pPr>
        <w:rPr>
          <w:rFonts w:ascii="Courier New" w:eastAsia="Times New Roman" w:hAnsi="Courier New"/>
        </w:rPr>
      </w:pPr>
      <w:r w:rsidRPr="00CC3851">
        <w:rPr>
          <w:rFonts w:ascii="Courier New" w:eastAsia="Times New Roman" w:hAnsi="Courier New"/>
        </w:rPr>
        <w:t xml:space="preserve">    }</w:t>
      </w:r>
    </w:p>
    <w:p w14:paraId="3855589B" w14:textId="31D8A7BA" w:rsidR="006019A4" w:rsidRPr="00DB2F7A" w:rsidRDefault="00CC3851" w:rsidP="00944203">
      <w:pPr>
        <w:pStyle w:val="Heading4"/>
      </w:pPr>
      <w:r w:rsidRPr="00CC3851">
        <w:rPr>
          <w:rFonts w:ascii="Courier New" w:eastAsia="Times New Roman" w:hAnsi="Courier New"/>
        </w:rPr>
        <w:t>}</w:t>
      </w:r>
    </w:p>
    <w:p w14:paraId="3D35087A" w14:textId="77777777" w:rsidR="009A4E19" w:rsidRPr="00DB2F7A" w:rsidRDefault="009A4E19" w:rsidP="00944203">
      <w:pPr>
        <w:pStyle w:val="Heading4"/>
      </w:pPr>
      <w:r w:rsidRPr="00DB2F7A">
        <w:t>Get</w:t>
      </w:r>
      <w:r w:rsidR="00FF1135" w:rsidRPr="00DB2F7A">
        <w:t>A</w:t>
      </w:r>
      <w:r w:rsidRPr="00DB2F7A">
        <w:t>ssociated</w:t>
      </w:r>
      <w:r w:rsidR="00FF1135" w:rsidRPr="00DB2F7A">
        <w:t>R</w:t>
      </w:r>
      <w:r w:rsidRPr="00DB2F7A">
        <w:t>obots</w:t>
      </w:r>
    </w:p>
    <w:p w14:paraId="369305D0" w14:textId="77777777" w:rsidR="0058375F" w:rsidRPr="00DB2F7A" w:rsidRDefault="0058375F" w:rsidP="009A4E19">
      <w:pPr>
        <w:rPr>
          <w:rFonts w:eastAsia="Times New Roman"/>
        </w:rPr>
      </w:pPr>
    </w:p>
    <w:p w14:paraId="4152E011" w14:textId="77777777" w:rsidR="006019A4" w:rsidRDefault="006019A4" w:rsidP="00447354">
      <w:pPr>
        <w:rPr>
          <w:rFonts w:eastAsia="Times New Roman"/>
        </w:rPr>
      </w:pPr>
      <w:r w:rsidRPr="00DB2F7A">
        <w:rPr>
          <w:rFonts w:eastAsia="Times New Roman"/>
        </w:rPr>
        <w:lastRenderedPageBreak/>
        <w:t xml:space="preserve">This </w:t>
      </w:r>
      <w:r w:rsidR="009A4E19" w:rsidRPr="00DB2F7A">
        <w:rPr>
          <w:rFonts w:eastAsia="Times New Roman"/>
        </w:rPr>
        <w:t>method</w:t>
      </w:r>
      <w:r w:rsidRPr="00DB2F7A">
        <w:rPr>
          <w:rFonts w:eastAsia="Times New Roman"/>
        </w:rPr>
        <w:t xml:space="preserve"> returns </w:t>
      </w:r>
      <w:r w:rsidR="009A4E19" w:rsidRPr="00DB2F7A">
        <w:rPr>
          <w:rFonts w:eastAsia="Times New Roman"/>
        </w:rPr>
        <w:t xml:space="preserve">the associated robots </w:t>
      </w:r>
      <w:r w:rsidRPr="00DB2F7A">
        <w:rPr>
          <w:rFonts w:eastAsia="Times New Roman"/>
        </w:rPr>
        <w:t>for a user.</w:t>
      </w:r>
      <w:r w:rsidR="009A4E19" w:rsidRPr="00DB2F7A">
        <w:br/>
      </w:r>
      <w:r w:rsidR="009A4E19" w:rsidRPr="00DB2F7A">
        <w:br/>
      </w:r>
      <w:hyperlink r:id="rId22" w:history="1">
        <w:r w:rsidR="00447354" w:rsidRPr="00AB2F08">
          <w:rPr>
            <w:rStyle w:val="Hyperlink"/>
            <w:rFonts w:eastAsia="Times New Roman"/>
          </w:rPr>
          <w:t>http://neatostaging.rajatogo.com/api/rest/json?method=user.get_associated_robots</w:t>
        </w:r>
      </w:hyperlink>
    </w:p>
    <w:p w14:paraId="236ACE69" w14:textId="77777777" w:rsidR="00447354" w:rsidRPr="00447354" w:rsidRDefault="00447354" w:rsidP="00447354">
      <w:pPr>
        <w:rPr>
          <w:rFonts w:eastAsia="Times New Roman"/>
        </w:rPr>
      </w:pPr>
    </w:p>
    <w:p w14:paraId="537D4AA4" w14:textId="77777777" w:rsidR="009A4E19" w:rsidRPr="00447354" w:rsidRDefault="009A4E19" w:rsidP="006019A4">
      <w:pPr>
        <w:rPr>
          <w:b/>
        </w:rPr>
      </w:pPr>
      <w:r w:rsidRPr="00447354">
        <w:rPr>
          <w:rFonts w:eastAsia="Times New Roman"/>
          <w:b/>
        </w:rPr>
        <w:t>Parameters</w:t>
      </w:r>
    </w:p>
    <w:p w14:paraId="08A54DC6" w14:textId="77777777" w:rsidR="009A4E19" w:rsidRPr="00447354" w:rsidRDefault="009A4E19" w:rsidP="00447354">
      <w:pPr>
        <w:pStyle w:val="ListParagraph"/>
        <w:spacing w:after="200"/>
        <w:ind w:left="0"/>
      </w:pPr>
      <w:r w:rsidRPr="00447354">
        <w:rPr>
          <w:rFonts w:eastAsia="Times New Roman"/>
          <w:bCs/>
        </w:rPr>
        <w:t>api_key</w:t>
      </w:r>
      <w:r w:rsidR="00BB37DE">
        <w:rPr>
          <w:rFonts w:eastAsia="Times New Roman"/>
        </w:rPr>
        <w:t xml:space="preserve">, </w:t>
      </w:r>
      <w:r w:rsidR="001E2A33" w:rsidRPr="00447354">
        <w:rPr>
          <w:rFonts w:eastAsia="Times New Roman"/>
        </w:rPr>
        <w:t>your API key</w:t>
      </w:r>
    </w:p>
    <w:p w14:paraId="48A55063" w14:textId="77777777" w:rsidR="009A4E19" w:rsidRPr="00447354" w:rsidRDefault="009A4E19" w:rsidP="00447354">
      <w:pPr>
        <w:pStyle w:val="ListParagraph"/>
        <w:spacing w:after="200"/>
        <w:ind w:left="0"/>
      </w:pPr>
      <w:r w:rsidRPr="00447354">
        <w:rPr>
          <w:rFonts w:eastAsia="Times New Roman"/>
          <w:bCs/>
        </w:rPr>
        <w:t>email</w:t>
      </w:r>
      <w:r w:rsidR="00BB37DE">
        <w:rPr>
          <w:rFonts w:eastAsia="Times New Roman"/>
        </w:rPr>
        <w:t xml:space="preserve">, </w:t>
      </w:r>
      <w:r w:rsidRPr="00447354">
        <w:rPr>
          <w:rFonts w:eastAsia="Times New Roman"/>
        </w:rPr>
        <w:t>User's email (Optional)</w:t>
      </w:r>
    </w:p>
    <w:p w14:paraId="0909CD4B" w14:textId="77777777" w:rsidR="009A4E19" w:rsidRPr="00447354" w:rsidRDefault="009A4E19" w:rsidP="00447354">
      <w:pPr>
        <w:pStyle w:val="ListParagraph"/>
        <w:spacing w:after="200"/>
        <w:ind w:left="0"/>
      </w:pPr>
      <w:r w:rsidRPr="00447354">
        <w:rPr>
          <w:rFonts w:eastAsia="Times New Roman"/>
          <w:bCs/>
        </w:rPr>
        <w:t>auth_token</w:t>
      </w:r>
      <w:r w:rsidR="00BB37DE">
        <w:rPr>
          <w:rFonts w:eastAsia="Times New Roman"/>
        </w:rPr>
        <w:t xml:space="preserve">, </w:t>
      </w:r>
      <w:r w:rsidRPr="00447354">
        <w:rPr>
          <w:rFonts w:eastAsia="Times New Roman"/>
        </w:rPr>
        <w:t xml:space="preserve">User's auth token </w:t>
      </w:r>
    </w:p>
    <w:p w14:paraId="4B4BAFEF" w14:textId="5FA76A2D" w:rsidR="00447354" w:rsidRPr="00447354" w:rsidRDefault="009A4E19" w:rsidP="009A4E19">
      <w:pPr>
        <w:rPr>
          <w:b/>
        </w:rPr>
      </w:pPr>
      <w:r w:rsidRPr="00447354">
        <w:rPr>
          <w:rFonts w:eastAsia="Times New Roman"/>
          <w:b/>
        </w:rPr>
        <w:t>Success Responses</w:t>
      </w:r>
    </w:p>
    <w:p w14:paraId="31A94F1F" w14:textId="77777777" w:rsidR="009A4E19" w:rsidRPr="00447354" w:rsidRDefault="009A4E19" w:rsidP="00447354">
      <w:pPr>
        <w:spacing w:after="200"/>
        <w:rPr>
          <w:i/>
        </w:rPr>
      </w:pPr>
      <w:r w:rsidRPr="00447354">
        <w:rPr>
          <w:rFonts w:eastAsia="Times New Roman"/>
          <w:i/>
        </w:rPr>
        <w:t>If robot association exists</w:t>
      </w:r>
    </w:p>
    <w:p w14:paraId="474D364C" w14:textId="77777777" w:rsidR="00B078A7" w:rsidRPr="00B078A7" w:rsidRDefault="00B078A7" w:rsidP="00B078A7">
      <w:pPr>
        <w:rPr>
          <w:rFonts w:ascii="Courier New" w:eastAsia="Times New Roman" w:hAnsi="Courier New"/>
        </w:rPr>
      </w:pPr>
      <w:r w:rsidRPr="00B078A7">
        <w:rPr>
          <w:rFonts w:ascii="Courier New" w:eastAsia="Times New Roman" w:hAnsi="Courier New"/>
        </w:rPr>
        <w:t>{</w:t>
      </w:r>
    </w:p>
    <w:p w14:paraId="7828D9DF" w14:textId="77777777" w:rsidR="00B078A7" w:rsidRPr="00B078A7" w:rsidRDefault="00B078A7" w:rsidP="00B078A7">
      <w:pPr>
        <w:rPr>
          <w:rFonts w:ascii="Courier New" w:eastAsia="Times New Roman" w:hAnsi="Courier New"/>
        </w:rPr>
      </w:pPr>
      <w:r w:rsidRPr="00B078A7">
        <w:rPr>
          <w:rFonts w:ascii="Courier New" w:eastAsia="Times New Roman" w:hAnsi="Courier New"/>
        </w:rPr>
        <w:t xml:space="preserve">    "status": 0,</w:t>
      </w:r>
    </w:p>
    <w:p w14:paraId="523B3F2A" w14:textId="77777777" w:rsidR="00B078A7" w:rsidRPr="00B078A7" w:rsidRDefault="00B078A7" w:rsidP="00B078A7">
      <w:pPr>
        <w:rPr>
          <w:rFonts w:ascii="Courier New" w:eastAsia="Times New Roman" w:hAnsi="Courier New"/>
        </w:rPr>
      </w:pPr>
      <w:r w:rsidRPr="00B078A7">
        <w:rPr>
          <w:rFonts w:ascii="Courier New" w:eastAsia="Times New Roman" w:hAnsi="Courier New"/>
        </w:rPr>
        <w:t xml:space="preserve">    "result": [</w:t>
      </w:r>
    </w:p>
    <w:p w14:paraId="45F3118A" w14:textId="77777777" w:rsidR="00B078A7" w:rsidRPr="00B078A7" w:rsidRDefault="00B078A7" w:rsidP="00B078A7">
      <w:pPr>
        <w:rPr>
          <w:rFonts w:ascii="Courier New" w:eastAsia="Times New Roman" w:hAnsi="Courier New"/>
        </w:rPr>
      </w:pPr>
      <w:r w:rsidRPr="00B078A7">
        <w:rPr>
          <w:rFonts w:ascii="Courier New" w:eastAsia="Times New Roman" w:hAnsi="Courier New"/>
        </w:rPr>
        <w:t xml:space="preserve">        {</w:t>
      </w:r>
    </w:p>
    <w:p w14:paraId="18F4A876" w14:textId="77777777" w:rsidR="00B078A7" w:rsidRPr="00B078A7" w:rsidRDefault="00B078A7" w:rsidP="00B078A7">
      <w:pPr>
        <w:rPr>
          <w:rFonts w:ascii="Courier New" w:eastAsia="Times New Roman" w:hAnsi="Courier New"/>
        </w:rPr>
      </w:pPr>
      <w:r w:rsidRPr="00B078A7">
        <w:rPr>
          <w:rFonts w:ascii="Courier New" w:eastAsia="Times New Roman" w:hAnsi="Courier New"/>
        </w:rPr>
        <w:t xml:space="preserve">            "id": "68",</w:t>
      </w:r>
    </w:p>
    <w:p w14:paraId="7CEF7BB9" w14:textId="77777777" w:rsidR="00B078A7" w:rsidRPr="00B078A7" w:rsidRDefault="00B078A7" w:rsidP="00B078A7">
      <w:pPr>
        <w:rPr>
          <w:rFonts w:ascii="Courier New" w:eastAsia="Times New Roman" w:hAnsi="Courier New"/>
        </w:rPr>
      </w:pPr>
      <w:r w:rsidRPr="00B078A7">
        <w:rPr>
          <w:rFonts w:ascii="Courier New" w:eastAsia="Times New Roman" w:hAnsi="Courier New"/>
        </w:rPr>
        <w:t xml:space="preserve">            "name": "room cleaner1",</w:t>
      </w:r>
    </w:p>
    <w:p w14:paraId="0A6A65A4" w14:textId="77777777" w:rsidR="00B078A7" w:rsidRPr="00B078A7" w:rsidRDefault="00B078A7" w:rsidP="00B078A7">
      <w:pPr>
        <w:rPr>
          <w:rFonts w:ascii="Courier New" w:eastAsia="Times New Roman" w:hAnsi="Courier New"/>
        </w:rPr>
      </w:pPr>
      <w:r w:rsidRPr="00B078A7">
        <w:rPr>
          <w:rFonts w:ascii="Courier New" w:eastAsia="Times New Roman" w:hAnsi="Courier New"/>
        </w:rPr>
        <w:t xml:space="preserve">            "serial_number": "robo5",</w:t>
      </w:r>
    </w:p>
    <w:p w14:paraId="2EC9FAC1" w14:textId="77777777" w:rsidR="00B078A7" w:rsidRPr="00B078A7" w:rsidRDefault="00B078A7" w:rsidP="00B078A7">
      <w:pPr>
        <w:rPr>
          <w:rFonts w:ascii="Courier New" w:eastAsia="Times New Roman" w:hAnsi="Courier New"/>
        </w:rPr>
      </w:pPr>
      <w:r w:rsidRPr="00B078A7">
        <w:rPr>
          <w:rFonts w:ascii="Courier New" w:eastAsia="Times New Roman" w:hAnsi="Courier New"/>
        </w:rPr>
        <w:t xml:space="preserve">            "chat_id": "1350987452_robot@rajatogo"</w:t>
      </w:r>
    </w:p>
    <w:p w14:paraId="15A57E1B" w14:textId="77777777" w:rsidR="00B078A7" w:rsidRPr="00B078A7" w:rsidRDefault="00B078A7" w:rsidP="00B078A7">
      <w:pPr>
        <w:rPr>
          <w:rFonts w:ascii="Courier New" w:eastAsia="Times New Roman" w:hAnsi="Courier New"/>
        </w:rPr>
      </w:pPr>
      <w:r w:rsidRPr="00B078A7">
        <w:rPr>
          <w:rFonts w:ascii="Courier New" w:eastAsia="Times New Roman" w:hAnsi="Courier New"/>
        </w:rPr>
        <w:t xml:space="preserve">        },</w:t>
      </w:r>
    </w:p>
    <w:p w14:paraId="08E389EF" w14:textId="77777777" w:rsidR="00B078A7" w:rsidRPr="00B078A7" w:rsidRDefault="00B078A7" w:rsidP="00B078A7">
      <w:pPr>
        <w:rPr>
          <w:rFonts w:ascii="Courier New" w:eastAsia="Times New Roman" w:hAnsi="Courier New"/>
        </w:rPr>
      </w:pPr>
      <w:r w:rsidRPr="00B078A7">
        <w:rPr>
          <w:rFonts w:ascii="Courier New" w:eastAsia="Times New Roman" w:hAnsi="Courier New"/>
        </w:rPr>
        <w:t xml:space="preserve">        {</w:t>
      </w:r>
    </w:p>
    <w:p w14:paraId="1C2F4B2D" w14:textId="77777777" w:rsidR="00B078A7" w:rsidRPr="00B078A7" w:rsidRDefault="00B078A7" w:rsidP="00B078A7">
      <w:pPr>
        <w:rPr>
          <w:rFonts w:ascii="Courier New" w:eastAsia="Times New Roman" w:hAnsi="Courier New"/>
        </w:rPr>
      </w:pPr>
      <w:r w:rsidRPr="00B078A7">
        <w:rPr>
          <w:rFonts w:ascii="Courier New" w:eastAsia="Times New Roman" w:hAnsi="Courier New"/>
        </w:rPr>
        <w:t xml:space="preserve">            "id": "69",</w:t>
      </w:r>
    </w:p>
    <w:p w14:paraId="5D63BD69" w14:textId="77777777" w:rsidR="00B078A7" w:rsidRPr="00B078A7" w:rsidRDefault="00B078A7" w:rsidP="00B078A7">
      <w:pPr>
        <w:rPr>
          <w:rFonts w:ascii="Courier New" w:eastAsia="Times New Roman" w:hAnsi="Courier New"/>
        </w:rPr>
      </w:pPr>
      <w:r w:rsidRPr="00B078A7">
        <w:rPr>
          <w:rFonts w:ascii="Courier New" w:eastAsia="Times New Roman" w:hAnsi="Courier New"/>
        </w:rPr>
        <w:t xml:space="preserve">            "name": "desk cleaner60",</w:t>
      </w:r>
    </w:p>
    <w:p w14:paraId="56664A99" w14:textId="77777777" w:rsidR="00B078A7" w:rsidRPr="00B078A7" w:rsidRDefault="00B078A7" w:rsidP="00B078A7">
      <w:pPr>
        <w:rPr>
          <w:rFonts w:ascii="Courier New" w:eastAsia="Times New Roman" w:hAnsi="Courier New"/>
        </w:rPr>
      </w:pPr>
      <w:r w:rsidRPr="00B078A7">
        <w:rPr>
          <w:rFonts w:ascii="Courier New" w:eastAsia="Times New Roman" w:hAnsi="Courier New"/>
        </w:rPr>
        <w:t xml:space="preserve">            "serial_number": "robo6",</w:t>
      </w:r>
    </w:p>
    <w:p w14:paraId="2D48A72D" w14:textId="77777777" w:rsidR="00B078A7" w:rsidRPr="00B078A7" w:rsidRDefault="00B078A7" w:rsidP="00B078A7">
      <w:pPr>
        <w:rPr>
          <w:rFonts w:ascii="Courier New" w:eastAsia="Times New Roman" w:hAnsi="Courier New"/>
        </w:rPr>
      </w:pPr>
      <w:r w:rsidRPr="00B078A7">
        <w:rPr>
          <w:rFonts w:ascii="Courier New" w:eastAsia="Times New Roman" w:hAnsi="Courier New"/>
        </w:rPr>
        <w:t xml:space="preserve">            "chat_id": "1350991375_robot@rajatogo"</w:t>
      </w:r>
    </w:p>
    <w:p w14:paraId="574229C9" w14:textId="77777777" w:rsidR="00B078A7" w:rsidRPr="00B078A7" w:rsidRDefault="00B078A7" w:rsidP="00B078A7">
      <w:pPr>
        <w:rPr>
          <w:rFonts w:ascii="Courier New" w:eastAsia="Times New Roman" w:hAnsi="Courier New"/>
        </w:rPr>
      </w:pPr>
      <w:r w:rsidRPr="00B078A7">
        <w:rPr>
          <w:rFonts w:ascii="Courier New" w:eastAsia="Times New Roman" w:hAnsi="Courier New"/>
        </w:rPr>
        <w:t xml:space="preserve">        }</w:t>
      </w:r>
    </w:p>
    <w:p w14:paraId="2049E5F4" w14:textId="77777777" w:rsidR="00B078A7" w:rsidRPr="00B078A7" w:rsidRDefault="00B078A7" w:rsidP="00B078A7">
      <w:pPr>
        <w:rPr>
          <w:rFonts w:ascii="Courier New" w:eastAsia="Times New Roman" w:hAnsi="Courier New"/>
        </w:rPr>
      </w:pPr>
      <w:r w:rsidRPr="00B078A7">
        <w:rPr>
          <w:rFonts w:ascii="Courier New" w:eastAsia="Times New Roman" w:hAnsi="Courier New"/>
        </w:rPr>
        <w:t xml:space="preserve">    ]</w:t>
      </w:r>
    </w:p>
    <w:p w14:paraId="19EBDB78" w14:textId="77777777" w:rsidR="003E4F86" w:rsidRDefault="00B078A7" w:rsidP="00447354">
      <w:pPr>
        <w:spacing w:after="200"/>
        <w:rPr>
          <w:rFonts w:ascii="Courier New" w:eastAsia="Times New Roman" w:hAnsi="Courier New"/>
        </w:rPr>
      </w:pPr>
      <w:r w:rsidRPr="00B078A7">
        <w:rPr>
          <w:rFonts w:ascii="Courier New" w:eastAsia="Times New Roman" w:hAnsi="Courier New"/>
        </w:rPr>
        <w:t>}</w:t>
      </w:r>
    </w:p>
    <w:p w14:paraId="1177D6CE" w14:textId="77777777" w:rsidR="009A4E19" w:rsidRPr="00447354" w:rsidRDefault="009A4E19" w:rsidP="00447354">
      <w:pPr>
        <w:spacing w:after="200"/>
        <w:rPr>
          <w:i/>
        </w:rPr>
      </w:pPr>
      <w:r w:rsidRPr="00447354">
        <w:rPr>
          <w:rFonts w:eastAsia="Times New Roman"/>
          <w:i/>
        </w:rPr>
        <w:t>If everything goes fine and robot association does not exist</w:t>
      </w:r>
    </w:p>
    <w:p w14:paraId="3D7846CC" w14:textId="77777777" w:rsidR="00B078A7" w:rsidRPr="00B078A7" w:rsidRDefault="00B078A7" w:rsidP="00B078A7">
      <w:pPr>
        <w:rPr>
          <w:rFonts w:ascii="Courier New" w:eastAsia="Times New Roman" w:hAnsi="Courier New"/>
        </w:rPr>
      </w:pPr>
      <w:r w:rsidRPr="00B078A7">
        <w:rPr>
          <w:rFonts w:ascii="Courier New" w:eastAsia="Times New Roman" w:hAnsi="Courier New"/>
        </w:rPr>
        <w:t>{</w:t>
      </w:r>
    </w:p>
    <w:p w14:paraId="4A40CF29" w14:textId="77777777" w:rsidR="00B078A7" w:rsidRPr="00B078A7" w:rsidRDefault="00B078A7" w:rsidP="00B078A7">
      <w:pPr>
        <w:rPr>
          <w:rFonts w:ascii="Courier New" w:eastAsia="Times New Roman" w:hAnsi="Courier New"/>
        </w:rPr>
      </w:pPr>
      <w:r w:rsidRPr="00B078A7">
        <w:rPr>
          <w:rFonts w:ascii="Courier New" w:eastAsia="Times New Roman" w:hAnsi="Courier New"/>
        </w:rPr>
        <w:t xml:space="preserve">    "status": 0,</w:t>
      </w:r>
    </w:p>
    <w:p w14:paraId="33582393" w14:textId="77777777" w:rsidR="00B078A7" w:rsidRPr="00B078A7" w:rsidRDefault="00B078A7" w:rsidP="00B078A7">
      <w:pPr>
        <w:rPr>
          <w:rFonts w:ascii="Courier New" w:eastAsia="Times New Roman" w:hAnsi="Courier New"/>
        </w:rPr>
      </w:pPr>
      <w:r w:rsidRPr="00B078A7">
        <w:rPr>
          <w:rFonts w:ascii="Courier New" w:eastAsia="Times New Roman" w:hAnsi="Courier New"/>
        </w:rPr>
        <w:t xml:space="preserve">    "result": []</w:t>
      </w:r>
    </w:p>
    <w:p w14:paraId="20133826" w14:textId="29644ED6" w:rsidR="009A4E19" w:rsidRPr="00DB2F7A" w:rsidRDefault="00B078A7" w:rsidP="009A4E19">
      <w:r w:rsidRPr="00B078A7">
        <w:rPr>
          <w:rFonts w:ascii="Courier New" w:eastAsia="Times New Roman" w:hAnsi="Courier New"/>
        </w:rPr>
        <w:t>}</w:t>
      </w:r>
    </w:p>
    <w:p w14:paraId="1C5DDDF4" w14:textId="77777777" w:rsidR="009A4E19" w:rsidRPr="00DB2F7A" w:rsidRDefault="009A4E19" w:rsidP="00685CDA">
      <w:pPr>
        <w:pStyle w:val="Heading4"/>
      </w:pPr>
      <w:r w:rsidRPr="00DB2F7A">
        <w:t>UpdateUserAuthTokenExpiry</w:t>
      </w:r>
    </w:p>
    <w:p w14:paraId="58188C71" w14:textId="77777777" w:rsidR="006019A4" w:rsidRPr="00DB2F7A" w:rsidRDefault="006019A4" w:rsidP="009A4E19"/>
    <w:p w14:paraId="40D0AABC" w14:textId="77777777" w:rsidR="006019A4" w:rsidRDefault="006019A4" w:rsidP="00182A82">
      <w:pPr>
        <w:rPr>
          <w:rFonts w:eastAsia="Times New Roman"/>
        </w:rPr>
      </w:pPr>
      <w:r w:rsidRPr="00DB2F7A">
        <w:rPr>
          <w:rFonts w:eastAsia="Times New Roman"/>
        </w:rPr>
        <w:t xml:space="preserve">This </w:t>
      </w:r>
      <w:r w:rsidR="009A4E19" w:rsidRPr="00DB2F7A">
        <w:rPr>
          <w:rFonts w:eastAsia="Times New Roman"/>
        </w:rPr>
        <w:t xml:space="preserve">method </w:t>
      </w:r>
      <w:r w:rsidRPr="00DB2F7A">
        <w:rPr>
          <w:rFonts w:eastAsia="Times New Roman"/>
        </w:rPr>
        <w:t>u</w:t>
      </w:r>
      <w:r w:rsidR="009A4E19" w:rsidRPr="00DB2F7A">
        <w:rPr>
          <w:rFonts w:eastAsia="Times New Roman"/>
        </w:rPr>
        <w:t>pdate</w:t>
      </w:r>
      <w:r w:rsidRPr="00DB2F7A">
        <w:rPr>
          <w:rFonts w:eastAsia="Times New Roman"/>
        </w:rPr>
        <w:t>s</w:t>
      </w:r>
      <w:r w:rsidR="009A4E19" w:rsidRPr="00DB2F7A">
        <w:rPr>
          <w:rFonts w:eastAsia="Times New Roman"/>
        </w:rPr>
        <w:t xml:space="preserve"> the User Auth token expiry</w:t>
      </w:r>
      <w:r w:rsidRPr="00DB2F7A">
        <w:rPr>
          <w:rFonts w:eastAsia="Times New Roman"/>
        </w:rPr>
        <w:t xml:space="preserve"> by a configurable duration. This method is used by SmartApp frequently to ensure that the user auth token does not expire.</w:t>
      </w:r>
      <w:r w:rsidR="009A4E19" w:rsidRPr="00DB2F7A">
        <w:br/>
      </w:r>
      <w:r w:rsidR="009A4E19" w:rsidRPr="00DB2F7A">
        <w:br/>
      </w:r>
      <w:hyperlink r:id="rId23" w:history="1">
        <w:r w:rsidR="00447354" w:rsidRPr="00AB2F08">
          <w:rPr>
            <w:rStyle w:val="Hyperlink"/>
            <w:rFonts w:eastAsia="Times New Roman"/>
          </w:rPr>
          <w:t>http://neatostaging.rajatogo.com/api/rest/json?method=user.update_auth_token_expiry</w:t>
        </w:r>
      </w:hyperlink>
    </w:p>
    <w:p w14:paraId="2032C66A" w14:textId="77777777" w:rsidR="00447354" w:rsidRPr="00182A82" w:rsidRDefault="00447354" w:rsidP="00182A82">
      <w:pPr>
        <w:rPr>
          <w:rFonts w:eastAsia="Times New Roman"/>
        </w:rPr>
      </w:pPr>
    </w:p>
    <w:p w14:paraId="56F29B5C" w14:textId="77777777" w:rsidR="009A4E19" w:rsidRPr="00447354" w:rsidRDefault="009A4E19" w:rsidP="006019A4">
      <w:pPr>
        <w:rPr>
          <w:b/>
        </w:rPr>
      </w:pPr>
      <w:r w:rsidRPr="00447354">
        <w:rPr>
          <w:rFonts w:eastAsia="Times New Roman"/>
          <w:b/>
        </w:rPr>
        <w:t>Parameters</w:t>
      </w:r>
    </w:p>
    <w:p w14:paraId="343F03DF" w14:textId="77777777" w:rsidR="009A4E19" w:rsidRPr="00447354" w:rsidRDefault="009A4E19" w:rsidP="00447354">
      <w:pPr>
        <w:pStyle w:val="ListParagraph"/>
        <w:spacing w:after="200"/>
        <w:ind w:left="0"/>
      </w:pPr>
      <w:r w:rsidRPr="00447354">
        <w:rPr>
          <w:rFonts w:eastAsia="Times New Roman"/>
          <w:bCs/>
        </w:rPr>
        <w:t>api_key</w:t>
      </w:r>
      <w:r w:rsidR="00623D74" w:rsidRPr="00447354">
        <w:rPr>
          <w:rFonts w:eastAsia="Times New Roman"/>
        </w:rPr>
        <w:t xml:space="preserve">, </w:t>
      </w:r>
      <w:r w:rsidR="001E2A33" w:rsidRPr="00447354">
        <w:rPr>
          <w:rFonts w:eastAsia="Times New Roman"/>
        </w:rPr>
        <w:t>your API key</w:t>
      </w:r>
    </w:p>
    <w:p w14:paraId="7084479E" w14:textId="77777777" w:rsidR="009A4E19" w:rsidRPr="00447354" w:rsidRDefault="009A4E19" w:rsidP="00447354">
      <w:pPr>
        <w:pStyle w:val="ListParagraph"/>
        <w:spacing w:after="200"/>
        <w:ind w:left="0"/>
      </w:pPr>
      <w:r w:rsidRPr="00447354">
        <w:rPr>
          <w:rFonts w:eastAsia="Times New Roman"/>
          <w:bCs/>
        </w:rPr>
        <w:t>auth_token</w:t>
      </w:r>
      <w:r w:rsidR="00623D74" w:rsidRPr="00447354">
        <w:rPr>
          <w:rFonts w:eastAsia="Times New Roman"/>
        </w:rPr>
        <w:t xml:space="preserve">, </w:t>
      </w:r>
      <w:r w:rsidRPr="00447354">
        <w:rPr>
          <w:rFonts w:eastAsia="Times New Roman"/>
        </w:rPr>
        <w:t xml:space="preserve">User's auth token </w:t>
      </w:r>
    </w:p>
    <w:p w14:paraId="1DBC6ECA" w14:textId="77777777" w:rsidR="009A4E19" w:rsidRPr="00447354" w:rsidRDefault="009A4E19" w:rsidP="009A4E19">
      <w:pPr>
        <w:rPr>
          <w:b/>
        </w:rPr>
      </w:pPr>
      <w:r w:rsidRPr="00447354">
        <w:rPr>
          <w:rFonts w:eastAsia="Times New Roman"/>
          <w:b/>
        </w:rPr>
        <w:t>Success Response</w:t>
      </w:r>
    </w:p>
    <w:p w14:paraId="60F2EE8F" w14:textId="77777777" w:rsidR="00E77F0F" w:rsidRPr="00E77F0F" w:rsidRDefault="00E77F0F" w:rsidP="00E77F0F">
      <w:pPr>
        <w:rPr>
          <w:rFonts w:ascii="Courier New" w:eastAsia="Times New Roman" w:hAnsi="Courier New"/>
        </w:rPr>
      </w:pPr>
      <w:r w:rsidRPr="00E77F0F">
        <w:rPr>
          <w:rFonts w:ascii="Courier New" w:eastAsia="Times New Roman" w:hAnsi="Courier New"/>
        </w:rPr>
        <w:t>{</w:t>
      </w:r>
    </w:p>
    <w:p w14:paraId="62B6C01C" w14:textId="77777777" w:rsidR="00E77F0F" w:rsidRPr="00E77F0F" w:rsidRDefault="00E77F0F" w:rsidP="00E77F0F">
      <w:pPr>
        <w:rPr>
          <w:rFonts w:ascii="Courier New" w:eastAsia="Times New Roman" w:hAnsi="Courier New"/>
        </w:rPr>
      </w:pPr>
      <w:r w:rsidRPr="00E77F0F">
        <w:rPr>
          <w:rFonts w:ascii="Courier New" w:eastAsia="Times New Roman" w:hAnsi="Courier New"/>
        </w:rPr>
        <w:lastRenderedPageBreak/>
        <w:t xml:space="preserve">    "status": 0,</w:t>
      </w:r>
    </w:p>
    <w:p w14:paraId="17F4DC0C" w14:textId="77777777" w:rsidR="00E77F0F" w:rsidRPr="00E77F0F" w:rsidRDefault="00E77F0F" w:rsidP="00E77F0F">
      <w:pPr>
        <w:rPr>
          <w:rFonts w:ascii="Courier New" w:eastAsia="Times New Roman" w:hAnsi="Courier New"/>
        </w:rPr>
      </w:pPr>
      <w:r w:rsidRPr="00E77F0F">
        <w:rPr>
          <w:rFonts w:ascii="Courier New" w:eastAsia="Times New Roman" w:hAnsi="Courier New"/>
        </w:rPr>
        <w:t xml:space="preserve">    "result": {</w:t>
      </w:r>
    </w:p>
    <w:p w14:paraId="27AA8516" w14:textId="77777777" w:rsidR="00E77F0F" w:rsidRPr="00E77F0F" w:rsidRDefault="00E77F0F" w:rsidP="00E77F0F">
      <w:pPr>
        <w:rPr>
          <w:rFonts w:ascii="Courier New" w:eastAsia="Times New Roman" w:hAnsi="Courier New"/>
        </w:rPr>
      </w:pPr>
      <w:r w:rsidRPr="00E77F0F">
        <w:rPr>
          <w:rFonts w:ascii="Courier New" w:eastAsia="Times New Roman" w:hAnsi="Courier New"/>
        </w:rPr>
        <w:t xml:space="preserve">        "success": true,</w:t>
      </w:r>
    </w:p>
    <w:p w14:paraId="53C076D5" w14:textId="77777777" w:rsidR="00E77F0F" w:rsidRPr="00E77F0F" w:rsidRDefault="00E77F0F" w:rsidP="00E77F0F">
      <w:pPr>
        <w:rPr>
          <w:rFonts w:ascii="Courier New" w:eastAsia="Times New Roman" w:hAnsi="Courier New"/>
        </w:rPr>
      </w:pPr>
      <w:r w:rsidRPr="00E77F0F">
        <w:rPr>
          <w:rFonts w:ascii="Courier New" w:eastAsia="Times New Roman" w:hAnsi="Courier New"/>
        </w:rPr>
        <w:t xml:space="preserve">        "message": "You are successfully updated auth token expiry date."</w:t>
      </w:r>
    </w:p>
    <w:p w14:paraId="199B9B0E" w14:textId="77777777" w:rsidR="00E77F0F" w:rsidRPr="00E77F0F" w:rsidRDefault="00E77F0F" w:rsidP="00E77F0F">
      <w:pPr>
        <w:rPr>
          <w:rFonts w:ascii="Courier New" w:eastAsia="Times New Roman" w:hAnsi="Courier New"/>
        </w:rPr>
      </w:pPr>
      <w:r w:rsidRPr="00E77F0F">
        <w:rPr>
          <w:rFonts w:ascii="Courier New" w:eastAsia="Times New Roman" w:hAnsi="Courier New"/>
        </w:rPr>
        <w:t xml:space="preserve">    }</w:t>
      </w:r>
    </w:p>
    <w:p w14:paraId="4354F5C3" w14:textId="608BF264" w:rsidR="00447354" w:rsidRDefault="00E77F0F" w:rsidP="00F56EFF">
      <w:pPr>
        <w:pStyle w:val="Heading4"/>
      </w:pPr>
      <w:r w:rsidRPr="00E77F0F">
        <w:rPr>
          <w:rFonts w:ascii="Courier New" w:eastAsia="Times New Roman" w:hAnsi="Courier New"/>
        </w:rPr>
        <w:t>}</w:t>
      </w:r>
    </w:p>
    <w:p w14:paraId="2D650598" w14:textId="77777777" w:rsidR="009A4E19" w:rsidRPr="00DB2F7A" w:rsidRDefault="009A4E19" w:rsidP="00F56EFF">
      <w:pPr>
        <w:pStyle w:val="Heading4"/>
      </w:pPr>
      <w:r w:rsidRPr="00DB2F7A">
        <w:t>LogoutUserAuthToken</w:t>
      </w:r>
    </w:p>
    <w:p w14:paraId="17946FAA" w14:textId="77777777" w:rsidR="00F56EFF" w:rsidRPr="00DB2F7A" w:rsidRDefault="00F56EFF" w:rsidP="00F56EFF"/>
    <w:p w14:paraId="348C7F43" w14:textId="77777777" w:rsidR="00623D74" w:rsidRDefault="00623D74" w:rsidP="002A6AE0">
      <w:pPr>
        <w:rPr>
          <w:rFonts w:eastAsia="Times New Roman"/>
        </w:rPr>
      </w:pPr>
      <w:r w:rsidRPr="00DB2F7A">
        <w:rPr>
          <w:rFonts w:eastAsia="Times New Roman"/>
        </w:rPr>
        <w:t>This API is used to d</w:t>
      </w:r>
      <w:r w:rsidR="009A4E19" w:rsidRPr="00DB2F7A">
        <w:rPr>
          <w:rFonts w:eastAsia="Times New Roman"/>
        </w:rPr>
        <w:t xml:space="preserve">elete </w:t>
      </w:r>
      <w:r w:rsidRPr="00DB2F7A">
        <w:rPr>
          <w:rFonts w:eastAsia="Times New Roman"/>
        </w:rPr>
        <w:t>a specific</w:t>
      </w:r>
      <w:r w:rsidR="009A4E19" w:rsidRPr="00DB2F7A">
        <w:rPr>
          <w:rFonts w:eastAsia="Times New Roman"/>
        </w:rPr>
        <w:t xml:space="preserve"> Auth token</w:t>
      </w:r>
      <w:r w:rsidRPr="00DB2F7A">
        <w:rPr>
          <w:rFonts w:eastAsia="Times New Roman"/>
        </w:rPr>
        <w:t>.</w:t>
      </w:r>
      <w:r w:rsidR="009A4E19" w:rsidRPr="00DB2F7A">
        <w:br/>
      </w:r>
      <w:r w:rsidR="009A4E19" w:rsidRPr="00DB2F7A">
        <w:br/>
      </w:r>
      <w:hyperlink r:id="rId24" w:history="1">
        <w:r w:rsidR="00447354" w:rsidRPr="00AB2F08">
          <w:rPr>
            <w:rStyle w:val="Hyperlink"/>
            <w:rFonts w:eastAsia="Times New Roman"/>
          </w:rPr>
          <w:t>http://neatostaging.rajatogo.com/api/rest/json?method=user.logout_auth_token</w:t>
        </w:r>
      </w:hyperlink>
    </w:p>
    <w:p w14:paraId="0CFAF127" w14:textId="77777777" w:rsidR="00447354" w:rsidRPr="002A6AE0" w:rsidRDefault="00447354" w:rsidP="002A6AE0">
      <w:pPr>
        <w:rPr>
          <w:rFonts w:eastAsia="Times New Roman"/>
        </w:rPr>
      </w:pPr>
    </w:p>
    <w:p w14:paraId="12022768" w14:textId="77777777" w:rsidR="009A4E19" w:rsidRPr="00447354" w:rsidRDefault="009A4E19" w:rsidP="00623D74">
      <w:pPr>
        <w:rPr>
          <w:b/>
        </w:rPr>
      </w:pPr>
      <w:r w:rsidRPr="00447354">
        <w:rPr>
          <w:rFonts w:eastAsia="Times New Roman"/>
          <w:b/>
        </w:rPr>
        <w:t>Parameters</w:t>
      </w:r>
    </w:p>
    <w:p w14:paraId="77AE8A22" w14:textId="77777777" w:rsidR="009A4E19" w:rsidRPr="00447354" w:rsidRDefault="009A4E19" w:rsidP="00447354">
      <w:pPr>
        <w:pStyle w:val="ListParagraph"/>
        <w:spacing w:after="200"/>
        <w:ind w:left="0"/>
      </w:pPr>
      <w:r w:rsidRPr="00447354">
        <w:rPr>
          <w:rFonts w:eastAsia="Times New Roman"/>
          <w:bCs/>
        </w:rPr>
        <w:t>api_key</w:t>
      </w:r>
      <w:r w:rsidR="00623D74" w:rsidRPr="00447354">
        <w:rPr>
          <w:rFonts w:eastAsia="Times New Roman"/>
        </w:rPr>
        <w:t xml:space="preserve">, </w:t>
      </w:r>
      <w:r w:rsidR="001E2A33" w:rsidRPr="00447354">
        <w:rPr>
          <w:rFonts w:eastAsia="Times New Roman"/>
        </w:rPr>
        <w:t>your API key</w:t>
      </w:r>
    </w:p>
    <w:p w14:paraId="7DF633E2" w14:textId="77777777" w:rsidR="009A4E19" w:rsidRPr="00447354" w:rsidRDefault="009A4E19" w:rsidP="00447354">
      <w:pPr>
        <w:pStyle w:val="ListParagraph"/>
        <w:spacing w:after="200"/>
        <w:ind w:left="0"/>
      </w:pPr>
      <w:r w:rsidRPr="00447354">
        <w:rPr>
          <w:rFonts w:eastAsia="Times New Roman"/>
          <w:bCs/>
        </w:rPr>
        <w:t>email</w:t>
      </w:r>
      <w:r w:rsidR="00623D74" w:rsidRPr="00447354">
        <w:rPr>
          <w:rFonts w:eastAsia="Times New Roman"/>
        </w:rPr>
        <w:t xml:space="preserve">, </w:t>
      </w:r>
      <w:r w:rsidRPr="00447354">
        <w:rPr>
          <w:rFonts w:eastAsia="Times New Roman"/>
        </w:rPr>
        <w:t>User's email (Optional)</w:t>
      </w:r>
    </w:p>
    <w:p w14:paraId="693156EA" w14:textId="77777777" w:rsidR="009A4E19" w:rsidRPr="00DB2F7A" w:rsidRDefault="009A4E19" w:rsidP="00447354">
      <w:pPr>
        <w:pStyle w:val="ListParagraph"/>
        <w:spacing w:after="200"/>
        <w:ind w:left="0"/>
      </w:pPr>
      <w:r w:rsidRPr="00447354">
        <w:rPr>
          <w:rFonts w:eastAsia="Times New Roman"/>
          <w:bCs/>
        </w:rPr>
        <w:t>auth_token</w:t>
      </w:r>
      <w:r w:rsidR="00623D74" w:rsidRPr="00447354">
        <w:rPr>
          <w:rFonts w:eastAsia="Times New Roman"/>
        </w:rPr>
        <w:t xml:space="preserve">, </w:t>
      </w:r>
      <w:r w:rsidRPr="00447354">
        <w:rPr>
          <w:rFonts w:eastAsia="Times New Roman"/>
        </w:rPr>
        <w:t xml:space="preserve">User's auth token </w:t>
      </w:r>
    </w:p>
    <w:p w14:paraId="24E04BEA" w14:textId="77777777" w:rsidR="004E08BA" w:rsidRPr="00447354" w:rsidRDefault="009A4E19" w:rsidP="009A4E19">
      <w:pPr>
        <w:rPr>
          <w:rFonts w:eastAsia="Times New Roman"/>
          <w:b/>
        </w:rPr>
      </w:pPr>
      <w:r w:rsidRPr="00447354">
        <w:rPr>
          <w:rFonts w:eastAsia="Times New Roman"/>
          <w:b/>
        </w:rPr>
        <w:t>Success Response</w:t>
      </w:r>
    </w:p>
    <w:p w14:paraId="4BCD21FB" w14:textId="77777777" w:rsidR="000613B5" w:rsidRPr="000613B5" w:rsidRDefault="000613B5" w:rsidP="000613B5">
      <w:pPr>
        <w:rPr>
          <w:rFonts w:ascii="Courier New" w:eastAsia="Times New Roman" w:hAnsi="Courier New"/>
        </w:rPr>
      </w:pPr>
      <w:r w:rsidRPr="000613B5">
        <w:rPr>
          <w:rFonts w:ascii="Courier New" w:eastAsia="Times New Roman" w:hAnsi="Courier New"/>
        </w:rPr>
        <w:t>{</w:t>
      </w:r>
    </w:p>
    <w:p w14:paraId="179D6916" w14:textId="77777777" w:rsidR="000613B5" w:rsidRPr="000613B5" w:rsidRDefault="000613B5" w:rsidP="000613B5">
      <w:pPr>
        <w:rPr>
          <w:rFonts w:ascii="Courier New" w:eastAsia="Times New Roman" w:hAnsi="Courier New"/>
        </w:rPr>
      </w:pPr>
      <w:r w:rsidRPr="000613B5">
        <w:rPr>
          <w:rFonts w:ascii="Courier New" w:eastAsia="Times New Roman" w:hAnsi="Courier New"/>
        </w:rPr>
        <w:t xml:space="preserve">    "status": 0,</w:t>
      </w:r>
    </w:p>
    <w:p w14:paraId="0CD52EBD" w14:textId="77777777" w:rsidR="000613B5" w:rsidRPr="000613B5" w:rsidRDefault="000613B5" w:rsidP="000613B5">
      <w:pPr>
        <w:rPr>
          <w:rFonts w:ascii="Courier New" w:eastAsia="Times New Roman" w:hAnsi="Courier New"/>
        </w:rPr>
      </w:pPr>
      <w:r w:rsidRPr="000613B5">
        <w:rPr>
          <w:rFonts w:ascii="Courier New" w:eastAsia="Times New Roman" w:hAnsi="Courier New"/>
        </w:rPr>
        <w:t xml:space="preserve">    "result": {</w:t>
      </w:r>
    </w:p>
    <w:p w14:paraId="696EAF8C" w14:textId="77777777" w:rsidR="000613B5" w:rsidRPr="000613B5" w:rsidRDefault="000613B5" w:rsidP="000613B5">
      <w:pPr>
        <w:rPr>
          <w:rFonts w:ascii="Courier New" w:eastAsia="Times New Roman" w:hAnsi="Courier New"/>
        </w:rPr>
      </w:pPr>
      <w:r w:rsidRPr="000613B5">
        <w:rPr>
          <w:rFonts w:ascii="Courier New" w:eastAsia="Times New Roman" w:hAnsi="Courier New"/>
        </w:rPr>
        <w:t xml:space="preserve">        "success": true,</w:t>
      </w:r>
    </w:p>
    <w:p w14:paraId="5651721D" w14:textId="77777777" w:rsidR="000613B5" w:rsidRPr="000613B5" w:rsidRDefault="000613B5" w:rsidP="000613B5">
      <w:pPr>
        <w:rPr>
          <w:rFonts w:ascii="Courier New" w:eastAsia="Times New Roman" w:hAnsi="Courier New"/>
        </w:rPr>
      </w:pPr>
      <w:r w:rsidRPr="000613B5">
        <w:rPr>
          <w:rFonts w:ascii="Courier New" w:eastAsia="Times New Roman" w:hAnsi="Courier New"/>
        </w:rPr>
        <w:t xml:space="preserve">        "message": "You are successfully logged out."</w:t>
      </w:r>
    </w:p>
    <w:p w14:paraId="0D939DBA" w14:textId="77777777" w:rsidR="000613B5" w:rsidRPr="000613B5" w:rsidRDefault="000613B5" w:rsidP="000613B5">
      <w:pPr>
        <w:rPr>
          <w:rFonts w:ascii="Courier New" w:eastAsia="Times New Roman" w:hAnsi="Courier New"/>
        </w:rPr>
      </w:pPr>
      <w:r w:rsidRPr="000613B5">
        <w:rPr>
          <w:rFonts w:ascii="Courier New" w:eastAsia="Times New Roman" w:hAnsi="Courier New"/>
        </w:rPr>
        <w:t xml:space="preserve">    }</w:t>
      </w:r>
    </w:p>
    <w:p w14:paraId="45C0A648" w14:textId="0FD8348E" w:rsidR="00447354" w:rsidRPr="00447354" w:rsidRDefault="000613B5" w:rsidP="002A6AE0">
      <w:pPr>
        <w:spacing w:after="200"/>
        <w:rPr>
          <w:rFonts w:ascii="Courier New" w:hAnsi="Courier New"/>
        </w:rPr>
      </w:pPr>
      <w:r w:rsidRPr="000613B5">
        <w:rPr>
          <w:rFonts w:ascii="Courier New" w:eastAsia="Times New Roman" w:hAnsi="Courier New"/>
        </w:rPr>
        <w:t>}</w:t>
      </w:r>
    </w:p>
    <w:p w14:paraId="0AB7ED34" w14:textId="77777777" w:rsidR="009A4E19" w:rsidRPr="00DB2F7A" w:rsidRDefault="009A4E19" w:rsidP="00A42AE0">
      <w:pPr>
        <w:pStyle w:val="Heading4"/>
      </w:pPr>
      <w:r w:rsidRPr="00DB2F7A">
        <w:t>DisassociateUser</w:t>
      </w:r>
      <w:r w:rsidR="00447354">
        <w:t>F</w:t>
      </w:r>
      <w:r w:rsidRPr="00DB2F7A">
        <w:t>romRobot</w:t>
      </w:r>
    </w:p>
    <w:p w14:paraId="4D139D96" w14:textId="77777777" w:rsidR="00A42AE0" w:rsidRPr="00DB2F7A" w:rsidRDefault="00A42AE0" w:rsidP="00A42AE0"/>
    <w:p w14:paraId="04915817" w14:textId="77777777" w:rsidR="00923B2C" w:rsidRDefault="00923B2C" w:rsidP="002A6AE0">
      <w:pPr>
        <w:rPr>
          <w:rFonts w:eastAsia="Times New Roman"/>
        </w:rPr>
      </w:pPr>
      <w:r w:rsidRPr="00DB2F7A">
        <w:rPr>
          <w:rFonts w:eastAsia="Times New Roman"/>
        </w:rPr>
        <w:t xml:space="preserve">This API is used </w:t>
      </w:r>
      <w:r w:rsidR="009A4E19" w:rsidRPr="00DB2F7A">
        <w:rPr>
          <w:rFonts w:eastAsia="Times New Roman"/>
        </w:rPr>
        <w:t xml:space="preserve">to </w:t>
      </w:r>
      <w:r w:rsidRPr="00DB2F7A">
        <w:rPr>
          <w:rFonts w:eastAsia="Times New Roman"/>
        </w:rPr>
        <w:t>d</w:t>
      </w:r>
      <w:r w:rsidR="009A4E19" w:rsidRPr="00DB2F7A">
        <w:rPr>
          <w:rFonts w:eastAsia="Times New Roman"/>
        </w:rPr>
        <w:t>isassociate User from Robot or Robots</w:t>
      </w:r>
      <w:r w:rsidR="009A4E19" w:rsidRPr="00DB2F7A">
        <w:br/>
      </w:r>
      <w:r w:rsidR="009A4E19" w:rsidRPr="00DB2F7A">
        <w:br/>
      </w:r>
      <w:hyperlink r:id="rId25" w:history="1">
        <w:r w:rsidR="003B6AF2" w:rsidRPr="002A6AE0">
          <w:rPr>
            <w:rStyle w:val="Hyperlink"/>
            <w:rFonts w:eastAsia="Times New Roman"/>
          </w:rPr>
          <w:t>http://neatostaging.rajatogo.com/</w:t>
        </w:r>
        <w:r w:rsidRPr="002A6AE0">
          <w:rPr>
            <w:rStyle w:val="Hyperlink"/>
            <w:rFonts w:eastAsia="Times New Roman"/>
          </w:rPr>
          <w:t>api/rest/json?method=user.disassociate_robot</w:t>
        </w:r>
      </w:hyperlink>
    </w:p>
    <w:p w14:paraId="56ED209A" w14:textId="77777777" w:rsidR="00447354" w:rsidRPr="002A6AE0" w:rsidRDefault="00447354" w:rsidP="002A6AE0">
      <w:pPr>
        <w:rPr>
          <w:rFonts w:eastAsia="Times New Roman"/>
        </w:rPr>
      </w:pPr>
    </w:p>
    <w:p w14:paraId="6208A144" w14:textId="77777777" w:rsidR="009A4E19" w:rsidRPr="00447354" w:rsidRDefault="009A4E19" w:rsidP="00923B2C">
      <w:pPr>
        <w:rPr>
          <w:b/>
        </w:rPr>
      </w:pPr>
      <w:r w:rsidRPr="00447354">
        <w:rPr>
          <w:rFonts w:eastAsia="Times New Roman"/>
          <w:b/>
        </w:rPr>
        <w:t>Parameters</w:t>
      </w:r>
    </w:p>
    <w:p w14:paraId="001F8812" w14:textId="77777777" w:rsidR="009A4E19" w:rsidRPr="00447354" w:rsidRDefault="009A4E19" w:rsidP="00447354">
      <w:pPr>
        <w:pStyle w:val="ListParagraph"/>
        <w:spacing w:after="200"/>
        <w:ind w:left="0"/>
      </w:pPr>
      <w:r w:rsidRPr="00447354">
        <w:rPr>
          <w:rFonts w:eastAsia="Times New Roman"/>
          <w:bCs/>
        </w:rPr>
        <w:t>api_key</w:t>
      </w:r>
      <w:r w:rsidR="00923B2C" w:rsidRPr="00447354">
        <w:rPr>
          <w:rFonts w:eastAsia="Times New Roman"/>
        </w:rPr>
        <w:t xml:space="preserve">, </w:t>
      </w:r>
      <w:r w:rsidR="001E2A33" w:rsidRPr="00447354">
        <w:rPr>
          <w:rFonts w:eastAsia="Times New Roman"/>
        </w:rPr>
        <w:t>your API key</w:t>
      </w:r>
    </w:p>
    <w:p w14:paraId="54B3D043" w14:textId="77777777" w:rsidR="009A4E19" w:rsidRPr="00447354" w:rsidRDefault="009A4E19" w:rsidP="00447354">
      <w:pPr>
        <w:pStyle w:val="ListParagraph"/>
        <w:spacing w:after="200"/>
        <w:ind w:left="0"/>
      </w:pPr>
      <w:r w:rsidRPr="00447354">
        <w:rPr>
          <w:rFonts w:eastAsia="Times New Roman"/>
          <w:bCs/>
        </w:rPr>
        <w:t>email</w:t>
      </w:r>
      <w:r w:rsidR="00923B2C" w:rsidRPr="00447354">
        <w:rPr>
          <w:rFonts w:eastAsia="Times New Roman"/>
        </w:rPr>
        <w:t xml:space="preserve">, </w:t>
      </w:r>
      <w:r w:rsidRPr="00447354">
        <w:rPr>
          <w:rFonts w:eastAsia="Times New Roman"/>
        </w:rPr>
        <w:t>User's email</w:t>
      </w:r>
    </w:p>
    <w:p w14:paraId="11497D40" w14:textId="77777777" w:rsidR="009A4E19" w:rsidRPr="00DB2F7A" w:rsidRDefault="009A4E19" w:rsidP="00447354">
      <w:pPr>
        <w:pStyle w:val="ListParagraph"/>
        <w:spacing w:after="200"/>
        <w:ind w:left="0"/>
      </w:pPr>
      <w:r w:rsidRPr="00447354">
        <w:rPr>
          <w:rFonts w:eastAsia="Times New Roman"/>
          <w:bCs/>
        </w:rPr>
        <w:t>serial_number</w:t>
      </w:r>
      <w:r w:rsidR="00923B2C" w:rsidRPr="00447354">
        <w:rPr>
          <w:rFonts w:eastAsia="Times New Roman"/>
        </w:rPr>
        <w:t xml:space="preserve">, </w:t>
      </w:r>
      <w:r w:rsidRPr="00447354">
        <w:rPr>
          <w:rFonts w:eastAsia="Times New Roman"/>
        </w:rPr>
        <w:t xml:space="preserve">Serial Number of robot (If this field is empty, it would delete all </w:t>
      </w:r>
      <w:r w:rsidR="00923B2C" w:rsidRPr="00447354">
        <w:rPr>
          <w:rFonts w:eastAsia="Times New Roman"/>
        </w:rPr>
        <w:t xml:space="preserve">the </w:t>
      </w:r>
      <w:r w:rsidRPr="00447354">
        <w:rPr>
          <w:rFonts w:eastAsia="Times New Roman"/>
        </w:rPr>
        <w:t xml:space="preserve">robot </w:t>
      </w:r>
      <w:r w:rsidR="00923B2C" w:rsidRPr="00447354">
        <w:rPr>
          <w:rFonts w:eastAsia="Times New Roman"/>
        </w:rPr>
        <w:t xml:space="preserve">associated with </w:t>
      </w:r>
      <w:r w:rsidRPr="00447354">
        <w:rPr>
          <w:rFonts w:eastAsia="Times New Roman"/>
        </w:rPr>
        <w:t>this particular user)</w:t>
      </w:r>
    </w:p>
    <w:p w14:paraId="4B56B91F" w14:textId="77777777" w:rsidR="008D34CB" w:rsidRPr="00447354" w:rsidRDefault="009A4E19" w:rsidP="009A4E19">
      <w:pPr>
        <w:rPr>
          <w:rFonts w:eastAsia="Times New Roman"/>
          <w:b/>
        </w:rPr>
      </w:pPr>
      <w:r w:rsidRPr="00447354">
        <w:rPr>
          <w:rFonts w:eastAsia="Times New Roman"/>
          <w:b/>
        </w:rPr>
        <w:t>Success Responses</w:t>
      </w:r>
    </w:p>
    <w:p w14:paraId="5908AEEE" w14:textId="77777777" w:rsidR="009A4E19" w:rsidRPr="00BB4945" w:rsidRDefault="009A4E19" w:rsidP="002A6AE0">
      <w:pPr>
        <w:spacing w:after="200"/>
        <w:rPr>
          <w:i/>
        </w:rPr>
      </w:pPr>
      <w:r w:rsidRPr="00BB4945">
        <w:rPr>
          <w:rFonts w:eastAsia="Times New Roman"/>
          <w:i/>
        </w:rPr>
        <w:t>If everything goes fine, robot serial number provided and user robot association exist</w:t>
      </w:r>
    </w:p>
    <w:p w14:paraId="3D2BC40B" w14:textId="77777777" w:rsidR="000613B5" w:rsidRPr="000613B5" w:rsidRDefault="000613B5" w:rsidP="000613B5">
      <w:pPr>
        <w:rPr>
          <w:rFonts w:ascii="Courier New" w:eastAsia="Times New Roman" w:hAnsi="Courier New"/>
        </w:rPr>
      </w:pPr>
      <w:r w:rsidRPr="000613B5">
        <w:rPr>
          <w:rFonts w:ascii="Courier New" w:eastAsia="Times New Roman" w:hAnsi="Courier New"/>
        </w:rPr>
        <w:t>{</w:t>
      </w:r>
    </w:p>
    <w:p w14:paraId="530C9CD5" w14:textId="77777777" w:rsidR="000613B5" w:rsidRPr="000613B5" w:rsidRDefault="000613B5" w:rsidP="000613B5">
      <w:pPr>
        <w:rPr>
          <w:rFonts w:ascii="Courier New" w:eastAsia="Times New Roman" w:hAnsi="Courier New"/>
        </w:rPr>
      </w:pPr>
      <w:r w:rsidRPr="000613B5">
        <w:rPr>
          <w:rFonts w:ascii="Courier New" w:eastAsia="Times New Roman" w:hAnsi="Courier New"/>
        </w:rPr>
        <w:t xml:space="preserve">    "status": 0,</w:t>
      </w:r>
    </w:p>
    <w:p w14:paraId="25E9721E" w14:textId="77777777" w:rsidR="000613B5" w:rsidRPr="000613B5" w:rsidRDefault="000613B5" w:rsidP="000613B5">
      <w:pPr>
        <w:rPr>
          <w:rFonts w:ascii="Courier New" w:eastAsia="Times New Roman" w:hAnsi="Courier New"/>
        </w:rPr>
      </w:pPr>
      <w:r w:rsidRPr="000613B5">
        <w:rPr>
          <w:rFonts w:ascii="Courier New" w:eastAsia="Times New Roman" w:hAnsi="Courier New"/>
        </w:rPr>
        <w:t xml:space="preserve">    "result": {</w:t>
      </w:r>
    </w:p>
    <w:p w14:paraId="07CBC178" w14:textId="77777777" w:rsidR="000613B5" w:rsidRPr="000613B5" w:rsidRDefault="000613B5" w:rsidP="000613B5">
      <w:pPr>
        <w:rPr>
          <w:rFonts w:ascii="Courier New" w:eastAsia="Times New Roman" w:hAnsi="Courier New"/>
        </w:rPr>
      </w:pPr>
      <w:r w:rsidRPr="000613B5">
        <w:rPr>
          <w:rFonts w:ascii="Courier New" w:eastAsia="Times New Roman" w:hAnsi="Courier New"/>
        </w:rPr>
        <w:t xml:space="preserve">        "success": true,</w:t>
      </w:r>
    </w:p>
    <w:p w14:paraId="2EC9C088" w14:textId="77777777" w:rsidR="000613B5" w:rsidRPr="000613B5" w:rsidRDefault="000613B5" w:rsidP="000613B5">
      <w:pPr>
        <w:rPr>
          <w:rFonts w:ascii="Courier New" w:eastAsia="Times New Roman" w:hAnsi="Courier New"/>
        </w:rPr>
      </w:pPr>
      <w:r w:rsidRPr="000613B5">
        <w:rPr>
          <w:rFonts w:ascii="Courier New" w:eastAsia="Times New Roman" w:hAnsi="Courier New"/>
        </w:rPr>
        <w:t xml:space="preserve">        "message": "User Robot association removed successfully."</w:t>
      </w:r>
    </w:p>
    <w:p w14:paraId="0CEBF421" w14:textId="77777777" w:rsidR="000613B5" w:rsidRPr="000613B5" w:rsidRDefault="000613B5" w:rsidP="000613B5">
      <w:pPr>
        <w:rPr>
          <w:rFonts w:ascii="Courier New" w:eastAsia="Times New Roman" w:hAnsi="Courier New"/>
        </w:rPr>
      </w:pPr>
      <w:r w:rsidRPr="000613B5">
        <w:rPr>
          <w:rFonts w:ascii="Courier New" w:eastAsia="Times New Roman" w:hAnsi="Courier New"/>
        </w:rPr>
        <w:t xml:space="preserve">    }</w:t>
      </w:r>
    </w:p>
    <w:p w14:paraId="02158369" w14:textId="77777777" w:rsidR="00905671" w:rsidRDefault="000613B5" w:rsidP="002A6AE0">
      <w:pPr>
        <w:spacing w:after="200"/>
        <w:rPr>
          <w:rFonts w:ascii="Courier New" w:eastAsia="Times New Roman" w:hAnsi="Courier New"/>
        </w:rPr>
      </w:pPr>
      <w:r w:rsidRPr="000613B5">
        <w:rPr>
          <w:rFonts w:ascii="Courier New" w:eastAsia="Times New Roman" w:hAnsi="Courier New"/>
        </w:rPr>
        <w:t>}</w:t>
      </w:r>
    </w:p>
    <w:p w14:paraId="767A08B9" w14:textId="77777777" w:rsidR="009A4E19" w:rsidRPr="00BB4945" w:rsidRDefault="009A4E19" w:rsidP="002A6AE0">
      <w:pPr>
        <w:spacing w:after="200"/>
        <w:rPr>
          <w:i/>
        </w:rPr>
      </w:pPr>
      <w:r w:rsidRPr="00BB4945">
        <w:rPr>
          <w:rFonts w:eastAsia="Times New Roman"/>
          <w:i/>
        </w:rPr>
        <w:lastRenderedPageBreak/>
        <w:t>If everything goes fine, robot serial number not provided and user-robot association exist</w:t>
      </w:r>
    </w:p>
    <w:p w14:paraId="42AD9891" w14:textId="77777777" w:rsidR="000613B5" w:rsidRPr="000613B5" w:rsidRDefault="000613B5" w:rsidP="000613B5">
      <w:pPr>
        <w:rPr>
          <w:rFonts w:ascii="Courier New" w:eastAsia="Times New Roman" w:hAnsi="Courier New"/>
        </w:rPr>
      </w:pPr>
      <w:r w:rsidRPr="000613B5">
        <w:rPr>
          <w:rFonts w:ascii="Courier New" w:eastAsia="Times New Roman" w:hAnsi="Courier New"/>
        </w:rPr>
        <w:t>{</w:t>
      </w:r>
    </w:p>
    <w:p w14:paraId="18C2DA28" w14:textId="77777777" w:rsidR="000613B5" w:rsidRPr="000613B5" w:rsidRDefault="000613B5" w:rsidP="000613B5">
      <w:pPr>
        <w:rPr>
          <w:rFonts w:ascii="Courier New" w:eastAsia="Times New Roman" w:hAnsi="Courier New"/>
        </w:rPr>
      </w:pPr>
      <w:r w:rsidRPr="000613B5">
        <w:rPr>
          <w:rFonts w:ascii="Courier New" w:eastAsia="Times New Roman" w:hAnsi="Courier New"/>
        </w:rPr>
        <w:t xml:space="preserve">    "status": 0,</w:t>
      </w:r>
    </w:p>
    <w:p w14:paraId="0637DE17" w14:textId="77777777" w:rsidR="000613B5" w:rsidRPr="000613B5" w:rsidRDefault="000613B5" w:rsidP="000613B5">
      <w:pPr>
        <w:rPr>
          <w:rFonts w:ascii="Courier New" w:eastAsia="Times New Roman" w:hAnsi="Courier New"/>
        </w:rPr>
      </w:pPr>
      <w:r w:rsidRPr="000613B5">
        <w:rPr>
          <w:rFonts w:ascii="Courier New" w:eastAsia="Times New Roman" w:hAnsi="Courier New"/>
        </w:rPr>
        <w:t xml:space="preserve">    "result": {</w:t>
      </w:r>
    </w:p>
    <w:p w14:paraId="284FDC9E" w14:textId="77777777" w:rsidR="000613B5" w:rsidRPr="000613B5" w:rsidRDefault="000613B5" w:rsidP="000613B5">
      <w:pPr>
        <w:rPr>
          <w:rFonts w:ascii="Courier New" w:eastAsia="Times New Roman" w:hAnsi="Courier New"/>
        </w:rPr>
      </w:pPr>
      <w:r w:rsidRPr="000613B5">
        <w:rPr>
          <w:rFonts w:ascii="Courier New" w:eastAsia="Times New Roman" w:hAnsi="Courier New"/>
        </w:rPr>
        <w:t xml:space="preserve">        "success": true,</w:t>
      </w:r>
    </w:p>
    <w:p w14:paraId="1ACF5F16" w14:textId="77777777" w:rsidR="000613B5" w:rsidRPr="000613B5" w:rsidRDefault="000613B5" w:rsidP="000613B5">
      <w:pPr>
        <w:rPr>
          <w:rFonts w:ascii="Courier New" w:eastAsia="Times New Roman" w:hAnsi="Courier New"/>
        </w:rPr>
      </w:pPr>
      <w:r w:rsidRPr="000613B5">
        <w:rPr>
          <w:rFonts w:ascii="Courier New" w:eastAsia="Times New Roman" w:hAnsi="Courier New"/>
        </w:rPr>
        <w:t xml:space="preserve">        "message": "User association with all robot removed successfully."</w:t>
      </w:r>
    </w:p>
    <w:p w14:paraId="207F7F9F" w14:textId="77777777" w:rsidR="000613B5" w:rsidRPr="000613B5" w:rsidRDefault="000613B5" w:rsidP="000613B5">
      <w:pPr>
        <w:rPr>
          <w:rFonts w:ascii="Courier New" w:eastAsia="Times New Roman" w:hAnsi="Courier New"/>
        </w:rPr>
      </w:pPr>
      <w:r w:rsidRPr="000613B5">
        <w:rPr>
          <w:rFonts w:ascii="Courier New" w:eastAsia="Times New Roman" w:hAnsi="Courier New"/>
        </w:rPr>
        <w:t xml:space="preserve">    }</w:t>
      </w:r>
    </w:p>
    <w:p w14:paraId="41A6CC81" w14:textId="77777777" w:rsidR="00621D0D" w:rsidRDefault="000613B5" w:rsidP="002A6AE0">
      <w:pPr>
        <w:spacing w:after="200"/>
        <w:rPr>
          <w:rFonts w:ascii="Courier New" w:eastAsia="Times New Roman" w:hAnsi="Courier New"/>
        </w:rPr>
      </w:pPr>
      <w:r w:rsidRPr="000613B5">
        <w:rPr>
          <w:rFonts w:ascii="Courier New" w:eastAsia="Times New Roman" w:hAnsi="Courier New"/>
        </w:rPr>
        <w:t>}</w:t>
      </w:r>
    </w:p>
    <w:p w14:paraId="4E58DD3F" w14:textId="77777777" w:rsidR="009A4E19" w:rsidRPr="00BB4945" w:rsidRDefault="009A4E19" w:rsidP="002A6AE0">
      <w:pPr>
        <w:spacing w:after="200"/>
        <w:rPr>
          <w:i/>
        </w:rPr>
      </w:pPr>
      <w:r w:rsidRPr="00BB4945">
        <w:rPr>
          <w:rFonts w:eastAsia="Times New Roman"/>
          <w:i/>
        </w:rPr>
        <w:t>If everything goes fine and robot association does not exist</w:t>
      </w:r>
    </w:p>
    <w:p w14:paraId="422CA03D" w14:textId="77777777" w:rsidR="000613B5" w:rsidRPr="000613B5" w:rsidRDefault="000613B5" w:rsidP="000613B5">
      <w:pPr>
        <w:rPr>
          <w:rFonts w:ascii="Courier New" w:eastAsia="Times New Roman" w:hAnsi="Courier New"/>
        </w:rPr>
      </w:pPr>
      <w:r w:rsidRPr="000613B5">
        <w:rPr>
          <w:rFonts w:ascii="Courier New" w:eastAsia="Times New Roman" w:hAnsi="Courier New"/>
        </w:rPr>
        <w:t>{</w:t>
      </w:r>
    </w:p>
    <w:p w14:paraId="450C22A5" w14:textId="77777777" w:rsidR="000613B5" w:rsidRPr="000613B5" w:rsidRDefault="000613B5" w:rsidP="000613B5">
      <w:pPr>
        <w:rPr>
          <w:rFonts w:ascii="Courier New" w:eastAsia="Times New Roman" w:hAnsi="Courier New"/>
        </w:rPr>
      </w:pPr>
      <w:r w:rsidRPr="000613B5">
        <w:rPr>
          <w:rFonts w:ascii="Courier New" w:eastAsia="Times New Roman" w:hAnsi="Courier New"/>
        </w:rPr>
        <w:t xml:space="preserve">    "status": 0,</w:t>
      </w:r>
    </w:p>
    <w:p w14:paraId="7D99EFA6" w14:textId="77777777" w:rsidR="000613B5" w:rsidRPr="000613B5" w:rsidRDefault="000613B5" w:rsidP="000613B5">
      <w:pPr>
        <w:rPr>
          <w:rFonts w:ascii="Courier New" w:eastAsia="Times New Roman" w:hAnsi="Courier New"/>
        </w:rPr>
      </w:pPr>
      <w:r w:rsidRPr="000613B5">
        <w:rPr>
          <w:rFonts w:ascii="Courier New" w:eastAsia="Times New Roman" w:hAnsi="Courier New"/>
        </w:rPr>
        <w:t xml:space="preserve">    "result": {</w:t>
      </w:r>
    </w:p>
    <w:p w14:paraId="158BC019" w14:textId="77777777" w:rsidR="000613B5" w:rsidRPr="000613B5" w:rsidRDefault="000613B5" w:rsidP="000613B5">
      <w:pPr>
        <w:rPr>
          <w:rFonts w:ascii="Courier New" w:eastAsia="Times New Roman" w:hAnsi="Courier New"/>
        </w:rPr>
      </w:pPr>
      <w:r w:rsidRPr="000613B5">
        <w:rPr>
          <w:rFonts w:ascii="Courier New" w:eastAsia="Times New Roman" w:hAnsi="Courier New"/>
        </w:rPr>
        <w:t xml:space="preserve">        "success": true,</w:t>
      </w:r>
    </w:p>
    <w:p w14:paraId="2D553E40" w14:textId="77777777" w:rsidR="000613B5" w:rsidRPr="000613B5" w:rsidRDefault="000613B5" w:rsidP="000613B5">
      <w:pPr>
        <w:rPr>
          <w:rFonts w:ascii="Courier New" w:eastAsia="Times New Roman" w:hAnsi="Courier New"/>
        </w:rPr>
      </w:pPr>
      <w:r w:rsidRPr="000613B5">
        <w:rPr>
          <w:rFonts w:ascii="Courier New" w:eastAsia="Times New Roman" w:hAnsi="Courier New"/>
        </w:rPr>
        <w:t xml:space="preserve">        "message": "There is no association between provided user and robot"</w:t>
      </w:r>
    </w:p>
    <w:p w14:paraId="3A41D572" w14:textId="77777777" w:rsidR="000613B5" w:rsidRPr="000613B5" w:rsidRDefault="000613B5" w:rsidP="000613B5">
      <w:pPr>
        <w:rPr>
          <w:rFonts w:ascii="Courier New" w:eastAsia="Times New Roman" w:hAnsi="Courier New"/>
        </w:rPr>
      </w:pPr>
      <w:r w:rsidRPr="000613B5">
        <w:rPr>
          <w:rFonts w:ascii="Courier New" w:eastAsia="Times New Roman" w:hAnsi="Courier New"/>
        </w:rPr>
        <w:t xml:space="preserve">    }</w:t>
      </w:r>
    </w:p>
    <w:p w14:paraId="0198BCCF" w14:textId="77777777" w:rsidR="00236F92" w:rsidRDefault="000613B5" w:rsidP="009A4E19">
      <w:pPr>
        <w:rPr>
          <w:rFonts w:ascii="Courier New" w:eastAsia="Times New Roman" w:hAnsi="Courier New"/>
        </w:rPr>
      </w:pPr>
      <w:r w:rsidRPr="000613B5">
        <w:rPr>
          <w:rFonts w:ascii="Courier New" w:eastAsia="Times New Roman" w:hAnsi="Courier New"/>
        </w:rPr>
        <w:t>}</w:t>
      </w:r>
    </w:p>
    <w:p w14:paraId="41211ABA" w14:textId="77777777" w:rsidR="00236F92" w:rsidRDefault="00236F92" w:rsidP="009A4E19">
      <w:pPr>
        <w:rPr>
          <w:rFonts w:ascii="Courier New" w:eastAsia="Times New Roman" w:hAnsi="Courier New"/>
        </w:rPr>
      </w:pPr>
    </w:p>
    <w:p w14:paraId="2AB4D007" w14:textId="77777777" w:rsidR="009A4E19" w:rsidRPr="00447354" w:rsidRDefault="009A4E19" w:rsidP="009A4E19">
      <w:pPr>
        <w:rPr>
          <w:rFonts w:eastAsia="Times New Roman"/>
          <w:b/>
        </w:rPr>
      </w:pPr>
      <w:r w:rsidRPr="00447354">
        <w:rPr>
          <w:rFonts w:eastAsia="Times New Roman"/>
          <w:b/>
        </w:rPr>
        <w:t>Failure Responses</w:t>
      </w:r>
    </w:p>
    <w:p w14:paraId="759D5C01" w14:textId="77777777" w:rsidR="002A6AE0" w:rsidRPr="00DB2F7A" w:rsidRDefault="002A6AE0" w:rsidP="009A4E19"/>
    <w:p w14:paraId="30DF8CCC" w14:textId="77777777" w:rsidR="009A4E19" w:rsidRPr="00447354" w:rsidRDefault="009A4E19" w:rsidP="002A6AE0">
      <w:pPr>
        <w:spacing w:after="200"/>
        <w:rPr>
          <w:i/>
        </w:rPr>
      </w:pPr>
      <w:r w:rsidRPr="00447354">
        <w:rPr>
          <w:rFonts w:eastAsia="Times New Roman"/>
          <w:i/>
        </w:rPr>
        <w:t xml:space="preserve">If </w:t>
      </w:r>
      <w:r w:rsidR="00447354" w:rsidRPr="00447354">
        <w:rPr>
          <w:rFonts w:eastAsia="Times New Roman"/>
          <w:i/>
        </w:rPr>
        <w:t>e</w:t>
      </w:r>
      <w:r w:rsidRPr="00447354">
        <w:rPr>
          <w:rFonts w:eastAsia="Times New Roman"/>
          <w:i/>
        </w:rPr>
        <w:t>mail does not exist</w:t>
      </w:r>
    </w:p>
    <w:p w14:paraId="0B294076" w14:textId="77777777" w:rsidR="000613B5" w:rsidRPr="000613B5" w:rsidRDefault="000613B5" w:rsidP="000613B5">
      <w:pPr>
        <w:rPr>
          <w:rFonts w:ascii="Courier New" w:eastAsia="Times New Roman" w:hAnsi="Courier New"/>
        </w:rPr>
      </w:pPr>
      <w:r w:rsidRPr="000613B5">
        <w:rPr>
          <w:rFonts w:ascii="Courier New" w:eastAsia="Times New Roman" w:hAnsi="Courier New"/>
        </w:rPr>
        <w:t>{</w:t>
      </w:r>
    </w:p>
    <w:p w14:paraId="489A93E2" w14:textId="77777777" w:rsidR="000613B5" w:rsidRPr="000613B5" w:rsidRDefault="000613B5" w:rsidP="000613B5">
      <w:pPr>
        <w:rPr>
          <w:rFonts w:ascii="Courier New" w:eastAsia="Times New Roman" w:hAnsi="Courier New"/>
        </w:rPr>
      </w:pPr>
      <w:r w:rsidRPr="000613B5">
        <w:rPr>
          <w:rFonts w:ascii="Courier New" w:eastAsia="Times New Roman" w:hAnsi="Courier New"/>
        </w:rPr>
        <w:t xml:space="preserve">    "status": -1,</w:t>
      </w:r>
    </w:p>
    <w:p w14:paraId="6D281499" w14:textId="77777777" w:rsidR="000613B5" w:rsidRPr="000613B5" w:rsidRDefault="000613B5" w:rsidP="000613B5">
      <w:pPr>
        <w:rPr>
          <w:rFonts w:ascii="Courier New" w:eastAsia="Times New Roman" w:hAnsi="Courier New"/>
        </w:rPr>
      </w:pPr>
      <w:r w:rsidRPr="000613B5">
        <w:rPr>
          <w:rFonts w:ascii="Courier New" w:eastAsia="Times New Roman" w:hAnsi="Courier New"/>
        </w:rPr>
        <w:t xml:space="preserve">    "message": "Email does not exist.",</w:t>
      </w:r>
    </w:p>
    <w:p w14:paraId="35AB2712" w14:textId="77777777" w:rsidR="000613B5" w:rsidRPr="000613B5" w:rsidRDefault="000613B5" w:rsidP="000613B5">
      <w:pPr>
        <w:rPr>
          <w:rFonts w:ascii="Courier New" w:eastAsia="Times New Roman" w:hAnsi="Courier New"/>
        </w:rPr>
      </w:pPr>
      <w:r w:rsidRPr="000613B5">
        <w:rPr>
          <w:rFonts w:ascii="Courier New" w:eastAsia="Times New Roman" w:hAnsi="Courier New"/>
        </w:rPr>
        <w:t xml:space="preserve">    "error": {</w:t>
      </w:r>
    </w:p>
    <w:p w14:paraId="0206B030" w14:textId="77777777" w:rsidR="000613B5" w:rsidRPr="000613B5" w:rsidRDefault="000613B5" w:rsidP="000613B5">
      <w:pPr>
        <w:rPr>
          <w:rFonts w:ascii="Courier New" w:eastAsia="Times New Roman" w:hAnsi="Courier New"/>
        </w:rPr>
      </w:pPr>
      <w:r w:rsidRPr="000613B5">
        <w:rPr>
          <w:rFonts w:ascii="Courier New" w:eastAsia="Times New Roman" w:hAnsi="Courier New"/>
        </w:rPr>
        <w:t xml:space="preserve">        "code": "-112",</w:t>
      </w:r>
    </w:p>
    <w:p w14:paraId="55A1E253" w14:textId="77777777" w:rsidR="000613B5" w:rsidRPr="000613B5" w:rsidRDefault="000613B5" w:rsidP="000613B5">
      <w:pPr>
        <w:rPr>
          <w:rFonts w:ascii="Courier New" w:eastAsia="Times New Roman" w:hAnsi="Courier New"/>
        </w:rPr>
      </w:pPr>
      <w:r w:rsidRPr="000613B5">
        <w:rPr>
          <w:rFonts w:ascii="Courier New" w:eastAsia="Times New Roman" w:hAnsi="Courier New"/>
        </w:rPr>
        <w:t xml:space="preserve">        "message": "Email does not exist."</w:t>
      </w:r>
    </w:p>
    <w:p w14:paraId="3E746F88" w14:textId="77777777" w:rsidR="000613B5" w:rsidRPr="000613B5" w:rsidRDefault="000613B5" w:rsidP="000613B5">
      <w:pPr>
        <w:rPr>
          <w:rFonts w:ascii="Courier New" w:eastAsia="Times New Roman" w:hAnsi="Courier New"/>
        </w:rPr>
      </w:pPr>
      <w:r w:rsidRPr="000613B5">
        <w:rPr>
          <w:rFonts w:ascii="Courier New" w:eastAsia="Times New Roman" w:hAnsi="Courier New"/>
        </w:rPr>
        <w:t xml:space="preserve">    }</w:t>
      </w:r>
    </w:p>
    <w:p w14:paraId="579BE104" w14:textId="77777777" w:rsidR="009901D1" w:rsidRDefault="000613B5" w:rsidP="002A6AE0">
      <w:pPr>
        <w:spacing w:after="200"/>
        <w:rPr>
          <w:rFonts w:ascii="Courier New" w:eastAsia="Times New Roman" w:hAnsi="Courier New"/>
        </w:rPr>
      </w:pPr>
      <w:r w:rsidRPr="000613B5">
        <w:rPr>
          <w:rFonts w:ascii="Courier New" w:eastAsia="Times New Roman" w:hAnsi="Courier New"/>
        </w:rPr>
        <w:t>}</w:t>
      </w:r>
    </w:p>
    <w:p w14:paraId="3759C0C3" w14:textId="77777777" w:rsidR="009A4E19" w:rsidRPr="00447354" w:rsidRDefault="009A4E19" w:rsidP="002A6AE0">
      <w:pPr>
        <w:spacing w:after="200"/>
        <w:rPr>
          <w:i/>
        </w:rPr>
      </w:pPr>
      <w:r w:rsidRPr="00447354">
        <w:rPr>
          <w:rFonts w:eastAsia="Times New Roman"/>
          <w:i/>
        </w:rPr>
        <w:t>If serial number does not exist</w:t>
      </w:r>
    </w:p>
    <w:p w14:paraId="0944DB39" w14:textId="77777777" w:rsidR="000613B5" w:rsidRPr="000613B5" w:rsidRDefault="000613B5" w:rsidP="000613B5">
      <w:pPr>
        <w:rPr>
          <w:rFonts w:ascii="Courier New" w:eastAsia="Times New Roman" w:hAnsi="Courier New"/>
        </w:rPr>
      </w:pPr>
      <w:r w:rsidRPr="000613B5">
        <w:rPr>
          <w:rFonts w:ascii="Courier New" w:eastAsia="Times New Roman" w:hAnsi="Courier New"/>
        </w:rPr>
        <w:t>{</w:t>
      </w:r>
    </w:p>
    <w:p w14:paraId="319AE024" w14:textId="77777777" w:rsidR="000613B5" w:rsidRPr="000613B5" w:rsidRDefault="000613B5" w:rsidP="000613B5">
      <w:pPr>
        <w:rPr>
          <w:rFonts w:ascii="Courier New" w:eastAsia="Times New Roman" w:hAnsi="Courier New"/>
        </w:rPr>
      </w:pPr>
      <w:r w:rsidRPr="000613B5">
        <w:rPr>
          <w:rFonts w:ascii="Courier New" w:eastAsia="Times New Roman" w:hAnsi="Courier New"/>
        </w:rPr>
        <w:t xml:space="preserve">    "status": -1,</w:t>
      </w:r>
    </w:p>
    <w:p w14:paraId="1D959507" w14:textId="77777777" w:rsidR="000613B5" w:rsidRPr="000613B5" w:rsidRDefault="000613B5" w:rsidP="000613B5">
      <w:pPr>
        <w:rPr>
          <w:rFonts w:ascii="Courier New" w:eastAsia="Times New Roman" w:hAnsi="Courier New"/>
        </w:rPr>
      </w:pPr>
      <w:r w:rsidRPr="000613B5">
        <w:rPr>
          <w:rFonts w:ascii="Courier New" w:eastAsia="Times New Roman" w:hAnsi="Courier New"/>
        </w:rPr>
        <w:t xml:space="preserve">    "message": "Serial number does not exist",</w:t>
      </w:r>
    </w:p>
    <w:p w14:paraId="0E83001E" w14:textId="77777777" w:rsidR="000613B5" w:rsidRPr="000613B5" w:rsidRDefault="000613B5" w:rsidP="000613B5">
      <w:pPr>
        <w:rPr>
          <w:rFonts w:ascii="Courier New" w:eastAsia="Times New Roman" w:hAnsi="Courier New"/>
        </w:rPr>
      </w:pPr>
      <w:r w:rsidRPr="000613B5">
        <w:rPr>
          <w:rFonts w:ascii="Courier New" w:eastAsia="Times New Roman" w:hAnsi="Courier New"/>
        </w:rPr>
        <w:t xml:space="preserve">    "error": {</w:t>
      </w:r>
    </w:p>
    <w:p w14:paraId="52A838D1" w14:textId="77777777" w:rsidR="000613B5" w:rsidRPr="000613B5" w:rsidRDefault="000613B5" w:rsidP="000613B5">
      <w:pPr>
        <w:rPr>
          <w:rFonts w:ascii="Courier New" w:eastAsia="Times New Roman" w:hAnsi="Courier New"/>
        </w:rPr>
      </w:pPr>
      <w:r w:rsidRPr="000613B5">
        <w:rPr>
          <w:rFonts w:ascii="Courier New" w:eastAsia="Times New Roman" w:hAnsi="Courier New"/>
        </w:rPr>
        <w:t xml:space="preserve">        "code": "-114",</w:t>
      </w:r>
    </w:p>
    <w:p w14:paraId="1A98936D" w14:textId="77777777" w:rsidR="000613B5" w:rsidRPr="000613B5" w:rsidRDefault="000613B5" w:rsidP="000613B5">
      <w:pPr>
        <w:rPr>
          <w:rFonts w:ascii="Courier New" w:eastAsia="Times New Roman" w:hAnsi="Courier New"/>
        </w:rPr>
      </w:pPr>
      <w:r w:rsidRPr="000613B5">
        <w:rPr>
          <w:rFonts w:ascii="Courier New" w:eastAsia="Times New Roman" w:hAnsi="Courier New"/>
        </w:rPr>
        <w:t xml:space="preserve">        "message": "Serial number does not exist."</w:t>
      </w:r>
    </w:p>
    <w:p w14:paraId="6A5C8CD8" w14:textId="77777777" w:rsidR="000613B5" w:rsidRPr="000613B5" w:rsidRDefault="000613B5" w:rsidP="000613B5">
      <w:pPr>
        <w:rPr>
          <w:rFonts w:ascii="Courier New" w:eastAsia="Times New Roman" w:hAnsi="Courier New"/>
        </w:rPr>
      </w:pPr>
      <w:r w:rsidRPr="000613B5">
        <w:rPr>
          <w:rFonts w:ascii="Courier New" w:eastAsia="Times New Roman" w:hAnsi="Courier New"/>
        </w:rPr>
        <w:t xml:space="preserve">    }</w:t>
      </w:r>
    </w:p>
    <w:p w14:paraId="7DF268CE" w14:textId="1BFAF5C7" w:rsidR="009A4E19" w:rsidRPr="00DB2F7A" w:rsidRDefault="000613B5" w:rsidP="009A4E19">
      <w:r w:rsidRPr="000613B5">
        <w:rPr>
          <w:rFonts w:ascii="Courier New" w:eastAsia="Times New Roman" w:hAnsi="Courier New"/>
        </w:rPr>
        <w:t>}</w:t>
      </w:r>
    </w:p>
    <w:p w14:paraId="57AB91E8" w14:textId="77777777" w:rsidR="009A4E19" w:rsidRPr="00DB2F7A" w:rsidRDefault="009A4E19" w:rsidP="00C41AA5">
      <w:pPr>
        <w:pStyle w:val="Heading4"/>
      </w:pPr>
      <w:r w:rsidRPr="00DB2F7A">
        <w:t>IsUserValidated</w:t>
      </w:r>
    </w:p>
    <w:p w14:paraId="6C0960D9" w14:textId="77777777" w:rsidR="00C41AA5" w:rsidRPr="00DB2F7A" w:rsidRDefault="00C41AA5" w:rsidP="00C41AA5"/>
    <w:p w14:paraId="3ED5506E" w14:textId="77777777" w:rsidR="00923B2C" w:rsidRDefault="00923B2C" w:rsidP="004B4101">
      <w:pPr>
        <w:rPr>
          <w:rFonts w:eastAsia="Times New Roman"/>
        </w:rPr>
      </w:pPr>
      <w:r w:rsidRPr="00DB2F7A">
        <w:rPr>
          <w:rFonts w:eastAsia="Times New Roman"/>
        </w:rPr>
        <w:t xml:space="preserve">This method is used </w:t>
      </w:r>
      <w:r w:rsidR="009A4E19" w:rsidRPr="00DB2F7A">
        <w:rPr>
          <w:rFonts w:eastAsia="Times New Roman"/>
        </w:rPr>
        <w:t>to check whether</w:t>
      </w:r>
      <w:r w:rsidRPr="00DB2F7A">
        <w:rPr>
          <w:rFonts w:eastAsia="Times New Roman"/>
        </w:rPr>
        <w:t xml:space="preserve"> a</w:t>
      </w:r>
      <w:r w:rsidR="009A4E19" w:rsidRPr="00DB2F7A">
        <w:rPr>
          <w:rFonts w:eastAsia="Times New Roman"/>
        </w:rPr>
        <w:t xml:space="preserve"> user's email is validated or not </w:t>
      </w:r>
      <w:r w:rsidR="009A4E19" w:rsidRPr="00DB2F7A">
        <w:br/>
      </w:r>
      <w:r w:rsidR="009A4E19" w:rsidRPr="00DB2F7A">
        <w:br/>
      </w:r>
      <w:hyperlink r:id="rId26" w:history="1">
        <w:r w:rsidR="00447354" w:rsidRPr="00AB2F08">
          <w:rPr>
            <w:rStyle w:val="Hyperlink"/>
            <w:rFonts w:eastAsia="Times New Roman"/>
          </w:rPr>
          <w:t>http://neatostaging.rajatogo.com/api/rest/json?method=user.IsUserValidated</w:t>
        </w:r>
      </w:hyperlink>
    </w:p>
    <w:p w14:paraId="187B5F82" w14:textId="77777777" w:rsidR="00447354" w:rsidRDefault="00447354" w:rsidP="00923B2C">
      <w:pPr>
        <w:rPr>
          <w:rFonts w:eastAsia="Times New Roman"/>
        </w:rPr>
      </w:pPr>
    </w:p>
    <w:p w14:paraId="500BC602" w14:textId="77777777" w:rsidR="009A4E19" w:rsidRPr="00447354" w:rsidRDefault="009A4E19" w:rsidP="00923B2C">
      <w:pPr>
        <w:rPr>
          <w:b/>
        </w:rPr>
      </w:pPr>
      <w:r w:rsidRPr="00447354">
        <w:rPr>
          <w:rFonts w:eastAsia="Times New Roman"/>
          <w:b/>
        </w:rPr>
        <w:t>Parameters</w:t>
      </w:r>
    </w:p>
    <w:p w14:paraId="6EB81503" w14:textId="77777777" w:rsidR="009A4E19" w:rsidRPr="00447354" w:rsidRDefault="009A4E19" w:rsidP="00447354">
      <w:pPr>
        <w:pStyle w:val="ListParagraph"/>
        <w:spacing w:after="200"/>
        <w:ind w:left="0"/>
      </w:pPr>
      <w:r w:rsidRPr="00447354">
        <w:rPr>
          <w:rFonts w:eastAsia="Times New Roman"/>
          <w:bCs/>
        </w:rPr>
        <w:lastRenderedPageBreak/>
        <w:t>api_key</w:t>
      </w:r>
      <w:r w:rsidR="00923B2C" w:rsidRPr="00447354">
        <w:rPr>
          <w:rFonts w:eastAsia="Times New Roman"/>
        </w:rPr>
        <w:t xml:space="preserve">, </w:t>
      </w:r>
      <w:r w:rsidR="001E2A33" w:rsidRPr="00447354">
        <w:rPr>
          <w:rFonts w:eastAsia="Times New Roman"/>
        </w:rPr>
        <w:t>your API key</w:t>
      </w:r>
    </w:p>
    <w:p w14:paraId="270B0F93" w14:textId="77777777" w:rsidR="009A4E19" w:rsidRPr="00DB2F7A" w:rsidRDefault="009A4E19" w:rsidP="00447354">
      <w:pPr>
        <w:pStyle w:val="ListParagraph"/>
        <w:spacing w:after="200"/>
        <w:ind w:left="0"/>
      </w:pPr>
      <w:r w:rsidRPr="00447354">
        <w:rPr>
          <w:rFonts w:eastAsia="Times New Roman"/>
          <w:bCs/>
        </w:rPr>
        <w:t>email</w:t>
      </w:r>
      <w:r w:rsidR="00923B2C" w:rsidRPr="00447354">
        <w:rPr>
          <w:rFonts w:eastAsia="Times New Roman"/>
        </w:rPr>
        <w:t xml:space="preserve">, </w:t>
      </w:r>
      <w:r w:rsidRPr="00447354">
        <w:rPr>
          <w:rFonts w:eastAsia="Times New Roman"/>
        </w:rPr>
        <w:t>Email of the user</w:t>
      </w:r>
    </w:p>
    <w:p w14:paraId="6E613B10" w14:textId="77777777" w:rsidR="009A4E19" w:rsidRPr="00447354" w:rsidRDefault="009A4E19" w:rsidP="009A4E19">
      <w:pPr>
        <w:rPr>
          <w:b/>
        </w:rPr>
      </w:pPr>
      <w:r w:rsidRPr="00447354">
        <w:rPr>
          <w:rFonts w:eastAsia="Times New Roman"/>
          <w:b/>
        </w:rPr>
        <w:t>Success Responses</w:t>
      </w:r>
    </w:p>
    <w:p w14:paraId="2323CBA7" w14:textId="77777777" w:rsidR="009A4E19" w:rsidRPr="00447354" w:rsidRDefault="009A4E19" w:rsidP="004B4101">
      <w:pPr>
        <w:spacing w:after="200"/>
        <w:rPr>
          <w:i/>
        </w:rPr>
      </w:pPr>
      <w:r w:rsidRPr="00447354">
        <w:rPr>
          <w:rFonts w:eastAsia="Times New Roman"/>
          <w:i/>
        </w:rPr>
        <w:t>If email is active</w:t>
      </w:r>
    </w:p>
    <w:p w14:paraId="2F487C71" w14:textId="77777777" w:rsidR="000613B5" w:rsidRPr="000613B5" w:rsidRDefault="000613B5" w:rsidP="000613B5">
      <w:pPr>
        <w:rPr>
          <w:rFonts w:ascii="Courier New" w:eastAsia="Times New Roman" w:hAnsi="Courier New"/>
        </w:rPr>
      </w:pPr>
      <w:r w:rsidRPr="000613B5">
        <w:rPr>
          <w:rFonts w:ascii="Courier New" w:eastAsia="Times New Roman" w:hAnsi="Courier New"/>
        </w:rPr>
        <w:t>{</w:t>
      </w:r>
    </w:p>
    <w:p w14:paraId="0ADACC6D" w14:textId="77777777" w:rsidR="000613B5" w:rsidRPr="000613B5" w:rsidRDefault="000613B5" w:rsidP="000613B5">
      <w:pPr>
        <w:rPr>
          <w:rFonts w:ascii="Courier New" w:eastAsia="Times New Roman" w:hAnsi="Courier New"/>
        </w:rPr>
      </w:pPr>
      <w:r w:rsidRPr="000613B5">
        <w:rPr>
          <w:rFonts w:ascii="Courier New" w:eastAsia="Times New Roman" w:hAnsi="Courier New"/>
        </w:rPr>
        <w:t xml:space="preserve">    "status": 0,</w:t>
      </w:r>
    </w:p>
    <w:p w14:paraId="06E12F1E" w14:textId="77777777" w:rsidR="000613B5" w:rsidRPr="000613B5" w:rsidRDefault="000613B5" w:rsidP="000613B5">
      <w:pPr>
        <w:rPr>
          <w:rFonts w:ascii="Courier New" w:eastAsia="Times New Roman" w:hAnsi="Courier New"/>
        </w:rPr>
      </w:pPr>
      <w:r w:rsidRPr="000613B5">
        <w:rPr>
          <w:rFonts w:ascii="Courier New" w:eastAsia="Times New Roman" w:hAnsi="Courier New"/>
        </w:rPr>
        <w:t xml:space="preserve">    "result": {</w:t>
      </w:r>
    </w:p>
    <w:p w14:paraId="07D94A40" w14:textId="77777777" w:rsidR="000613B5" w:rsidRPr="000613B5" w:rsidRDefault="000613B5" w:rsidP="000613B5">
      <w:pPr>
        <w:rPr>
          <w:rFonts w:ascii="Courier New" w:eastAsia="Times New Roman" w:hAnsi="Courier New"/>
        </w:rPr>
      </w:pPr>
      <w:r w:rsidRPr="000613B5">
        <w:rPr>
          <w:rFonts w:ascii="Courier New" w:eastAsia="Times New Roman" w:hAnsi="Courier New"/>
        </w:rPr>
        <w:t xml:space="preserve">        "validation_status": 0,</w:t>
      </w:r>
    </w:p>
    <w:p w14:paraId="36021D24" w14:textId="77777777" w:rsidR="000613B5" w:rsidRPr="000613B5" w:rsidRDefault="000613B5" w:rsidP="000613B5">
      <w:pPr>
        <w:rPr>
          <w:rFonts w:ascii="Courier New" w:eastAsia="Times New Roman" w:hAnsi="Courier New"/>
        </w:rPr>
      </w:pPr>
      <w:r w:rsidRPr="000613B5">
        <w:rPr>
          <w:rFonts w:ascii="Courier New" w:eastAsia="Times New Roman" w:hAnsi="Courier New"/>
        </w:rPr>
        <w:t xml:space="preserve">        "message": "The email address you have provided is Active"</w:t>
      </w:r>
    </w:p>
    <w:p w14:paraId="0A24C825" w14:textId="77777777" w:rsidR="000613B5" w:rsidRPr="000613B5" w:rsidRDefault="000613B5" w:rsidP="000613B5">
      <w:pPr>
        <w:rPr>
          <w:rFonts w:ascii="Courier New" w:eastAsia="Times New Roman" w:hAnsi="Courier New"/>
        </w:rPr>
      </w:pPr>
      <w:r w:rsidRPr="000613B5">
        <w:rPr>
          <w:rFonts w:ascii="Courier New" w:eastAsia="Times New Roman" w:hAnsi="Courier New"/>
        </w:rPr>
        <w:t xml:space="preserve">    }</w:t>
      </w:r>
    </w:p>
    <w:p w14:paraId="1D82DBAF" w14:textId="77777777" w:rsidR="00BB3BC4" w:rsidRDefault="000613B5" w:rsidP="004B4101">
      <w:pPr>
        <w:spacing w:after="200"/>
        <w:rPr>
          <w:rFonts w:ascii="Courier New" w:eastAsia="Times New Roman" w:hAnsi="Courier New"/>
        </w:rPr>
      </w:pPr>
      <w:r w:rsidRPr="000613B5">
        <w:rPr>
          <w:rFonts w:ascii="Courier New" w:eastAsia="Times New Roman" w:hAnsi="Courier New"/>
        </w:rPr>
        <w:t>}</w:t>
      </w:r>
    </w:p>
    <w:p w14:paraId="7E76410E" w14:textId="77777777" w:rsidR="009A4E19" w:rsidRPr="00447354" w:rsidRDefault="009A4E19" w:rsidP="004B4101">
      <w:pPr>
        <w:spacing w:after="200"/>
        <w:rPr>
          <w:i/>
        </w:rPr>
      </w:pPr>
      <w:r w:rsidRPr="00447354">
        <w:rPr>
          <w:rFonts w:eastAsia="Times New Roman"/>
          <w:i/>
        </w:rPr>
        <w:t>If email is inactive and within grace period</w:t>
      </w:r>
    </w:p>
    <w:p w14:paraId="19AAABCD" w14:textId="77777777" w:rsidR="00E30CAD" w:rsidRPr="00E30CAD" w:rsidRDefault="00E30CAD" w:rsidP="00E30CAD">
      <w:pPr>
        <w:rPr>
          <w:rFonts w:ascii="Courier New" w:eastAsia="Times New Roman" w:hAnsi="Courier New"/>
        </w:rPr>
      </w:pPr>
      <w:r w:rsidRPr="00E30CAD">
        <w:rPr>
          <w:rFonts w:ascii="Courier New" w:eastAsia="Times New Roman" w:hAnsi="Courier New"/>
        </w:rPr>
        <w:t>{</w:t>
      </w:r>
    </w:p>
    <w:p w14:paraId="438D98BC" w14:textId="77777777" w:rsidR="00E30CAD" w:rsidRPr="00E30CAD" w:rsidRDefault="00E30CAD" w:rsidP="00E30CAD">
      <w:pPr>
        <w:rPr>
          <w:rFonts w:ascii="Courier New" w:eastAsia="Times New Roman" w:hAnsi="Courier New"/>
        </w:rPr>
      </w:pPr>
      <w:r w:rsidRPr="00E30CAD">
        <w:rPr>
          <w:rFonts w:ascii="Courier New" w:eastAsia="Times New Roman" w:hAnsi="Courier New"/>
        </w:rPr>
        <w:t xml:space="preserve">    "status": 0,</w:t>
      </w:r>
    </w:p>
    <w:p w14:paraId="2A294628" w14:textId="77777777" w:rsidR="00E30CAD" w:rsidRPr="00E30CAD" w:rsidRDefault="00E30CAD" w:rsidP="00E30CAD">
      <w:pPr>
        <w:rPr>
          <w:rFonts w:ascii="Courier New" w:eastAsia="Times New Roman" w:hAnsi="Courier New"/>
        </w:rPr>
      </w:pPr>
      <w:r w:rsidRPr="00E30CAD">
        <w:rPr>
          <w:rFonts w:ascii="Courier New" w:eastAsia="Times New Roman" w:hAnsi="Courier New"/>
        </w:rPr>
        <w:t xml:space="preserve">    "result": {</w:t>
      </w:r>
    </w:p>
    <w:p w14:paraId="0C75288D" w14:textId="77777777" w:rsidR="00E30CAD" w:rsidRPr="00E30CAD" w:rsidRDefault="00E30CAD" w:rsidP="00E30CAD">
      <w:pPr>
        <w:rPr>
          <w:rFonts w:ascii="Courier New" w:eastAsia="Times New Roman" w:hAnsi="Courier New"/>
        </w:rPr>
      </w:pPr>
      <w:r w:rsidRPr="00E30CAD">
        <w:rPr>
          <w:rFonts w:ascii="Courier New" w:eastAsia="Times New Roman" w:hAnsi="Courier New"/>
        </w:rPr>
        <w:t xml:space="preserve">        "validation_status": -1,</w:t>
      </w:r>
    </w:p>
    <w:p w14:paraId="05A16FA9" w14:textId="77777777" w:rsidR="00E30CAD" w:rsidRPr="00E30CAD" w:rsidRDefault="00E30CAD" w:rsidP="00E30CAD">
      <w:pPr>
        <w:rPr>
          <w:rFonts w:ascii="Courier New" w:eastAsia="Times New Roman" w:hAnsi="Courier New"/>
        </w:rPr>
      </w:pPr>
      <w:r w:rsidRPr="00E30CAD">
        <w:rPr>
          <w:rFonts w:ascii="Courier New" w:eastAsia="Times New Roman" w:hAnsi="Courier New"/>
        </w:rPr>
        <w:t xml:space="preserve">        "message": "The email address you have provided does not appear to be a validated. Please validate it."</w:t>
      </w:r>
    </w:p>
    <w:p w14:paraId="1D454FFB" w14:textId="77777777" w:rsidR="00E30CAD" w:rsidRPr="00E30CAD" w:rsidRDefault="00E30CAD" w:rsidP="00E30CAD">
      <w:pPr>
        <w:rPr>
          <w:rFonts w:ascii="Courier New" w:eastAsia="Times New Roman" w:hAnsi="Courier New"/>
        </w:rPr>
      </w:pPr>
      <w:r w:rsidRPr="00E30CAD">
        <w:rPr>
          <w:rFonts w:ascii="Courier New" w:eastAsia="Times New Roman" w:hAnsi="Courier New"/>
        </w:rPr>
        <w:t xml:space="preserve">    }</w:t>
      </w:r>
    </w:p>
    <w:p w14:paraId="1FD44763" w14:textId="77777777" w:rsidR="00D64C8A" w:rsidRDefault="00E30CAD" w:rsidP="004B4101">
      <w:pPr>
        <w:spacing w:after="200"/>
        <w:rPr>
          <w:rFonts w:ascii="Courier New" w:eastAsia="Times New Roman" w:hAnsi="Courier New"/>
        </w:rPr>
      </w:pPr>
      <w:r w:rsidRPr="00E30CAD">
        <w:rPr>
          <w:rFonts w:ascii="Courier New" w:eastAsia="Times New Roman" w:hAnsi="Courier New"/>
        </w:rPr>
        <w:t>}</w:t>
      </w:r>
    </w:p>
    <w:p w14:paraId="10B42666" w14:textId="77777777" w:rsidR="009A4E19" w:rsidRPr="00447354" w:rsidRDefault="009A4E19" w:rsidP="004B4101">
      <w:pPr>
        <w:spacing w:after="200"/>
        <w:rPr>
          <w:i/>
        </w:rPr>
      </w:pPr>
      <w:r w:rsidRPr="00447354">
        <w:rPr>
          <w:rFonts w:eastAsia="Times New Roman"/>
          <w:i/>
        </w:rPr>
        <w:t>If email is inactive and cross grace period</w:t>
      </w:r>
    </w:p>
    <w:p w14:paraId="6A31DA30" w14:textId="77777777" w:rsidR="00E30CAD" w:rsidRPr="00E30CAD" w:rsidRDefault="00E30CAD" w:rsidP="00E30CAD">
      <w:pPr>
        <w:rPr>
          <w:rFonts w:ascii="Courier New" w:eastAsia="Times New Roman" w:hAnsi="Courier New"/>
        </w:rPr>
      </w:pPr>
      <w:r w:rsidRPr="00E30CAD">
        <w:rPr>
          <w:rFonts w:ascii="Courier New" w:eastAsia="Times New Roman" w:hAnsi="Courier New"/>
        </w:rPr>
        <w:t>{</w:t>
      </w:r>
    </w:p>
    <w:p w14:paraId="158C5A0D" w14:textId="77777777" w:rsidR="00E30CAD" w:rsidRPr="00E30CAD" w:rsidRDefault="00E30CAD" w:rsidP="00E30CAD">
      <w:pPr>
        <w:rPr>
          <w:rFonts w:ascii="Courier New" w:eastAsia="Times New Roman" w:hAnsi="Courier New"/>
        </w:rPr>
      </w:pPr>
      <w:r w:rsidRPr="00E30CAD">
        <w:rPr>
          <w:rFonts w:ascii="Courier New" w:eastAsia="Times New Roman" w:hAnsi="Courier New"/>
        </w:rPr>
        <w:t xml:space="preserve">    "status": 0,</w:t>
      </w:r>
    </w:p>
    <w:p w14:paraId="44676CCE" w14:textId="77777777" w:rsidR="00E30CAD" w:rsidRPr="00E30CAD" w:rsidRDefault="00E30CAD" w:rsidP="00E30CAD">
      <w:pPr>
        <w:rPr>
          <w:rFonts w:ascii="Courier New" w:eastAsia="Times New Roman" w:hAnsi="Courier New"/>
        </w:rPr>
      </w:pPr>
      <w:r w:rsidRPr="00E30CAD">
        <w:rPr>
          <w:rFonts w:ascii="Courier New" w:eastAsia="Times New Roman" w:hAnsi="Courier New"/>
        </w:rPr>
        <w:t xml:space="preserve">    "result": {</w:t>
      </w:r>
    </w:p>
    <w:p w14:paraId="4EC5EAA2" w14:textId="77777777" w:rsidR="00E30CAD" w:rsidRPr="00E30CAD" w:rsidRDefault="00E30CAD" w:rsidP="00E30CAD">
      <w:pPr>
        <w:rPr>
          <w:rFonts w:ascii="Courier New" w:eastAsia="Times New Roman" w:hAnsi="Courier New"/>
        </w:rPr>
      </w:pPr>
      <w:r w:rsidRPr="00E30CAD">
        <w:rPr>
          <w:rFonts w:ascii="Courier New" w:eastAsia="Times New Roman" w:hAnsi="Courier New"/>
        </w:rPr>
        <w:t xml:space="preserve">        "validation_status": -2,</w:t>
      </w:r>
    </w:p>
    <w:p w14:paraId="19C733DA" w14:textId="77777777" w:rsidR="00E30CAD" w:rsidRPr="00E30CAD" w:rsidRDefault="00E30CAD" w:rsidP="00E30CAD">
      <w:pPr>
        <w:rPr>
          <w:rFonts w:ascii="Courier New" w:eastAsia="Times New Roman" w:hAnsi="Courier New"/>
        </w:rPr>
      </w:pPr>
      <w:r w:rsidRPr="00E30CAD">
        <w:rPr>
          <w:rFonts w:ascii="Courier New" w:eastAsia="Times New Roman" w:hAnsi="Courier New"/>
        </w:rPr>
        <w:t xml:space="preserve">        "message": "Sorry, You must validate your account to proceed."</w:t>
      </w:r>
    </w:p>
    <w:p w14:paraId="0A1CF45C" w14:textId="77777777" w:rsidR="00E30CAD" w:rsidRPr="00E30CAD" w:rsidRDefault="00E30CAD" w:rsidP="00E30CAD">
      <w:pPr>
        <w:rPr>
          <w:rFonts w:ascii="Courier New" w:eastAsia="Times New Roman" w:hAnsi="Courier New"/>
        </w:rPr>
      </w:pPr>
      <w:r w:rsidRPr="00E30CAD">
        <w:rPr>
          <w:rFonts w:ascii="Courier New" w:eastAsia="Times New Roman" w:hAnsi="Courier New"/>
        </w:rPr>
        <w:t xml:space="preserve">    }</w:t>
      </w:r>
    </w:p>
    <w:p w14:paraId="63B2E8B8" w14:textId="77777777" w:rsidR="004F2D4F" w:rsidRDefault="00E30CAD" w:rsidP="009A4E19">
      <w:pPr>
        <w:rPr>
          <w:rFonts w:ascii="Courier New" w:eastAsia="Times New Roman" w:hAnsi="Courier New"/>
        </w:rPr>
      </w:pPr>
      <w:r w:rsidRPr="00E30CAD">
        <w:rPr>
          <w:rFonts w:ascii="Courier New" w:eastAsia="Times New Roman" w:hAnsi="Courier New"/>
        </w:rPr>
        <w:t>}</w:t>
      </w:r>
    </w:p>
    <w:p w14:paraId="6DE36C24" w14:textId="77777777" w:rsidR="004F2D4F" w:rsidRDefault="004F2D4F" w:rsidP="009A4E19">
      <w:pPr>
        <w:rPr>
          <w:rFonts w:ascii="Courier New" w:eastAsia="Times New Roman" w:hAnsi="Courier New"/>
        </w:rPr>
      </w:pPr>
    </w:p>
    <w:p w14:paraId="4151EF7E" w14:textId="77777777" w:rsidR="009A4E19" w:rsidRPr="00447354" w:rsidRDefault="009A4E19" w:rsidP="009A4E19">
      <w:pPr>
        <w:rPr>
          <w:b/>
        </w:rPr>
      </w:pPr>
      <w:r w:rsidRPr="00447354">
        <w:rPr>
          <w:rFonts w:eastAsia="Times New Roman"/>
          <w:b/>
        </w:rPr>
        <w:t>Failure Responses</w:t>
      </w:r>
    </w:p>
    <w:p w14:paraId="7F5D7FB3" w14:textId="77777777" w:rsidR="009A4E19" w:rsidRPr="00447354" w:rsidRDefault="009A4E19" w:rsidP="004B4101">
      <w:pPr>
        <w:spacing w:after="200"/>
        <w:rPr>
          <w:i/>
        </w:rPr>
      </w:pPr>
      <w:r w:rsidRPr="00447354">
        <w:rPr>
          <w:rFonts w:eastAsia="Times New Roman"/>
          <w:i/>
        </w:rPr>
        <w:t>If email is missing or invalid</w:t>
      </w:r>
    </w:p>
    <w:p w14:paraId="40F8E871" w14:textId="77777777" w:rsidR="00E30CAD" w:rsidRPr="00E30CAD" w:rsidRDefault="00E30CAD" w:rsidP="00E30CAD">
      <w:pPr>
        <w:rPr>
          <w:rFonts w:ascii="Courier New" w:eastAsia="Times New Roman" w:hAnsi="Courier New"/>
        </w:rPr>
      </w:pPr>
      <w:r w:rsidRPr="00E30CAD">
        <w:rPr>
          <w:rFonts w:ascii="Courier New" w:eastAsia="Times New Roman" w:hAnsi="Courier New"/>
        </w:rPr>
        <w:t>{</w:t>
      </w:r>
    </w:p>
    <w:p w14:paraId="27FA1EFA" w14:textId="77777777" w:rsidR="00E30CAD" w:rsidRPr="00E30CAD" w:rsidRDefault="00E30CAD" w:rsidP="00E30CAD">
      <w:pPr>
        <w:rPr>
          <w:rFonts w:ascii="Courier New" w:eastAsia="Times New Roman" w:hAnsi="Courier New"/>
        </w:rPr>
      </w:pPr>
      <w:r w:rsidRPr="00E30CAD">
        <w:rPr>
          <w:rFonts w:ascii="Courier New" w:eastAsia="Times New Roman" w:hAnsi="Courier New"/>
        </w:rPr>
        <w:t xml:space="preserve">    "status": -1,</w:t>
      </w:r>
    </w:p>
    <w:p w14:paraId="41833430" w14:textId="77777777" w:rsidR="00E30CAD" w:rsidRPr="00E30CAD" w:rsidRDefault="00E30CAD" w:rsidP="00E30CAD">
      <w:pPr>
        <w:rPr>
          <w:rFonts w:ascii="Courier New" w:eastAsia="Times New Roman" w:hAnsi="Courier New"/>
        </w:rPr>
      </w:pPr>
      <w:r w:rsidRPr="00E30CAD">
        <w:rPr>
          <w:rFonts w:ascii="Courier New" w:eastAsia="Times New Roman" w:hAnsi="Courier New"/>
        </w:rPr>
        <w:t xml:space="preserve">    "message": "The email address you have provided does not appear to be a valid email address.",</w:t>
      </w:r>
    </w:p>
    <w:p w14:paraId="6175E755" w14:textId="77777777" w:rsidR="00E30CAD" w:rsidRPr="00E30CAD" w:rsidRDefault="00E30CAD" w:rsidP="00E30CAD">
      <w:pPr>
        <w:rPr>
          <w:rFonts w:ascii="Courier New" w:eastAsia="Times New Roman" w:hAnsi="Courier New"/>
        </w:rPr>
      </w:pPr>
      <w:r w:rsidRPr="00E30CAD">
        <w:rPr>
          <w:rFonts w:ascii="Courier New" w:eastAsia="Times New Roman" w:hAnsi="Courier New"/>
        </w:rPr>
        <w:t xml:space="preserve">    "error": {</w:t>
      </w:r>
    </w:p>
    <w:p w14:paraId="0338962D" w14:textId="77777777" w:rsidR="00E30CAD" w:rsidRPr="00E30CAD" w:rsidRDefault="00E30CAD" w:rsidP="00E30CAD">
      <w:pPr>
        <w:rPr>
          <w:rFonts w:ascii="Courier New" w:eastAsia="Times New Roman" w:hAnsi="Courier New"/>
        </w:rPr>
      </w:pPr>
      <w:r w:rsidRPr="00E30CAD">
        <w:rPr>
          <w:rFonts w:ascii="Courier New" w:eastAsia="Times New Roman" w:hAnsi="Courier New"/>
        </w:rPr>
        <w:t xml:space="preserve">        "code": "-105",</w:t>
      </w:r>
    </w:p>
    <w:p w14:paraId="2CE5FE36" w14:textId="77777777" w:rsidR="00E30CAD" w:rsidRPr="00E30CAD" w:rsidRDefault="00E30CAD" w:rsidP="00E30CAD">
      <w:pPr>
        <w:rPr>
          <w:rFonts w:ascii="Courier New" w:eastAsia="Times New Roman" w:hAnsi="Courier New"/>
        </w:rPr>
      </w:pPr>
      <w:r w:rsidRPr="00E30CAD">
        <w:rPr>
          <w:rFonts w:ascii="Courier New" w:eastAsia="Times New Roman" w:hAnsi="Courier New"/>
        </w:rPr>
        <w:t xml:space="preserve">        "message": "The email address you provided does not appear to be a valid email address."</w:t>
      </w:r>
    </w:p>
    <w:p w14:paraId="0E562A80" w14:textId="77777777" w:rsidR="00E30CAD" w:rsidRPr="00E30CAD" w:rsidRDefault="00E30CAD" w:rsidP="00E30CAD">
      <w:pPr>
        <w:rPr>
          <w:rFonts w:ascii="Courier New" w:eastAsia="Times New Roman" w:hAnsi="Courier New"/>
        </w:rPr>
      </w:pPr>
      <w:r w:rsidRPr="00E30CAD">
        <w:rPr>
          <w:rFonts w:ascii="Courier New" w:eastAsia="Times New Roman" w:hAnsi="Courier New"/>
        </w:rPr>
        <w:t xml:space="preserve">    }</w:t>
      </w:r>
    </w:p>
    <w:p w14:paraId="06823140" w14:textId="77777777" w:rsidR="0086585F" w:rsidRDefault="00E30CAD" w:rsidP="004B4101">
      <w:pPr>
        <w:spacing w:after="200"/>
        <w:rPr>
          <w:rFonts w:ascii="Courier New" w:eastAsia="Times New Roman" w:hAnsi="Courier New"/>
        </w:rPr>
      </w:pPr>
      <w:r w:rsidRPr="00E30CAD">
        <w:rPr>
          <w:rFonts w:ascii="Courier New" w:eastAsia="Times New Roman" w:hAnsi="Courier New"/>
        </w:rPr>
        <w:t>}</w:t>
      </w:r>
    </w:p>
    <w:p w14:paraId="659F61F3" w14:textId="77777777" w:rsidR="009A4E19" w:rsidRPr="00447354" w:rsidRDefault="009A4E19" w:rsidP="004B4101">
      <w:pPr>
        <w:spacing w:after="200"/>
        <w:rPr>
          <w:i/>
        </w:rPr>
      </w:pPr>
      <w:r w:rsidRPr="00447354">
        <w:rPr>
          <w:rFonts w:eastAsia="Times New Roman"/>
          <w:i/>
        </w:rPr>
        <w:t xml:space="preserve">If provided email does not exist in </w:t>
      </w:r>
      <w:r w:rsidR="004B4101" w:rsidRPr="00447354">
        <w:rPr>
          <w:rFonts w:eastAsia="Times New Roman"/>
          <w:i/>
        </w:rPr>
        <w:t xml:space="preserve">the </w:t>
      </w:r>
      <w:r w:rsidRPr="00447354">
        <w:rPr>
          <w:rFonts w:eastAsia="Times New Roman"/>
          <w:i/>
        </w:rPr>
        <w:t>database</w:t>
      </w:r>
    </w:p>
    <w:p w14:paraId="2E7D823E" w14:textId="77777777" w:rsidR="00E30CAD" w:rsidRPr="00E30CAD" w:rsidRDefault="00E30CAD" w:rsidP="00E30CAD">
      <w:pPr>
        <w:rPr>
          <w:rFonts w:ascii="Courier New" w:eastAsia="Times New Roman" w:hAnsi="Courier New"/>
        </w:rPr>
      </w:pPr>
      <w:r w:rsidRPr="00E30CAD">
        <w:rPr>
          <w:rFonts w:ascii="Courier New" w:eastAsia="Times New Roman" w:hAnsi="Courier New"/>
        </w:rPr>
        <w:lastRenderedPageBreak/>
        <w:t>{</w:t>
      </w:r>
    </w:p>
    <w:p w14:paraId="1FFA4BA2" w14:textId="77777777" w:rsidR="00E30CAD" w:rsidRPr="00E30CAD" w:rsidRDefault="00E30CAD" w:rsidP="00E30CAD">
      <w:pPr>
        <w:rPr>
          <w:rFonts w:ascii="Courier New" w:eastAsia="Times New Roman" w:hAnsi="Courier New"/>
        </w:rPr>
      </w:pPr>
      <w:r w:rsidRPr="00E30CAD">
        <w:rPr>
          <w:rFonts w:ascii="Courier New" w:eastAsia="Times New Roman" w:hAnsi="Courier New"/>
        </w:rPr>
        <w:t xml:space="preserve">    "status": -1,</w:t>
      </w:r>
    </w:p>
    <w:p w14:paraId="603447C9" w14:textId="77777777" w:rsidR="00E30CAD" w:rsidRPr="00E30CAD" w:rsidRDefault="00E30CAD" w:rsidP="00E30CAD">
      <w:pPr>
        <w:rPr>
          <w:rFonts w:ascii="Courier New" w:eastAsia="Times New Roman" w:hAnsi="Courier New"/>
        </w:rPr>
      </w:pPr>
      <w:r w:rsidRPr="00E30CAD">
        <w:rPr>
          <w:rFonts w:ascii="Courier New" w:eastAsia="Times New Roman" w:hAnsi="Courier New"/>
        </w:rPr>
        <w:t xml:space="preserve">    "message": "The email address you have provided does not exist in our system.",</w:t>
      </w:r>
    </w:p>
    <w:p w14:paraId="50B2E43A" w14:textId="77777777" w:rsidR="00E30CAD" w:rsidRPr="00E30CAD" w:rsidRDefault="00E30CAD" w:rsidP="00E30CAD">
      <w:pPr>
        <w:rPr>
          <w:rFonts w:ascii="Courier New" w:eastAsia="Times New Roman" w:hAnsi="Courier New"/>
        </w:rPr>
      </w:pPr>
      <w:r w:rsidRPr="00E30CAD">
        <w:rPr>
          <w:rFonts w:ascii="Courier New" w:eastAsia="Times New Roman" w:hAnsi="Courier New"/>
        </w:rPr>
        <w:t xml:space="preserve">    "error": {</w:t>
      </w:r>
    </w:p>
    <w:p w14:paraId="79EA68B9" w14:textId="77777777" w:rsidR="00E30CAD" w:rsidRPr="00E30CAD" w:rsidRDefault="00E30CAD" w:rsidP="00E30CAD">
      <w:pPr>
        <w:rPr>
          <w:rFonts w:ascii="Courier New" w:eastAsia="Times New Roman" w:hAnsi="Courier New"/>
        </w:rPr>
      </w:pPr>
      <w:r w:rsidRPr="00E30CAD">
        <w:rPr>
          <w:rFonts w:ascii="Courier New" w:eastAsia="Times New Roman" w:hAnsi="Courier New"/>
        </w:rPr>
        <w:t xml:space="preserve">        "code": "-112",</w:t>
      </w:r>
    </w:p>
    <w:p w14:paraId="30C07160" w14:textId="77777777" w:rsidR="00E30CAD" w:rsidRPr="00E30CAD" w:rsidRDefault="00E30CAD" w:rsidP="00E30CAD">
      <w:pPr>
        <w:rPr>
          <w:rFonts w:ascii="Courier New" w:eastAsia="Times New Roman" w:hAnsi="Courier New"/>
        </w:rPr>
      </w:pPr>
      <w:r w:rsidRPr="00E30CAD">
        <w:rPr>
          <w:rFonts w:ascii="Courier New" w:eastAsia="Times New Roman" w:hAnsi="Courier New"/>
        </w:rPr>
        <w:t xml:space="preserve">        "message": "Email does not exist."</w:t>
      </w:r>
    </w:p>
    <w:p w14:paraId="61CA4691" w14:textId="77777777" w:rsidR="00E30CAD" w:rsidRPr="00E30CAD" w:rsidRDefault="00E30CAD" w:rsidP="00E30CAD">
      <w:pPr>
        <w:rPr>
          <w:rFonts w:ascii="Courier New" w:eastAsia="Times New Roman" w:hAnsi="Courier New"/>
        </w:rPr>
      </w:pPr>
      <w:r w:rsidRPr="00E30CAD">
        <w:rPr>
          <w:rFonts w:ascii="Courier New" w:eastAsia="Times New Roman" w:hAnsi="Courier New"/>
        </w:rPr>
        <w:t xml:space="preserve">    }</w:t>
      </w:r>
    </w:p>
    <w:p w14:paraId="71102926" w14:textId="53EB3ECB" w:rsidR="00923B2C" w:rsidRPr="00DB2F7A" w:rsidRDefault="00E30CAD" w:rsidP="00E56A08">
      <w:pPr>
        <w:pStyle w:val="Heading4"/>
      </w:pPr>
      <w:r w:rsidRPr="00E30CAD">
        <w:rPr>
          <w:rFonts w:ascii="Courier New" w:eastAsia="Times New Roman" w:hAnsi="Courier New"/>
        </w:rPr>
        <w:t>}</w:t>
      </w:r>
    </w:p>
    <w:p w14:paraId="14077BA9" w14:textId="77777777" w:rsidR="009A4E19" w:rsidRPr="00DB2F7A" w:rsidRDefault="009A4E19" w:rsidP="00E56A08">
      <w:pPr>
        <w:pStyle w:val="Heading4"/>
      </w:pPr>
      <w:r w:rsidRPr="00DB2F7A">
        <w:t>ResendValidationEmail</w:t>
      </w:r>
    </w:p>
    <w:p w14:paraId="7E1FC8C0" w14:textId="77777777" w:rsidR="009A4E19" w:rsidRPr="00DB2F7A" w:rsidRDefault="009A4E19" w:rsidP="009A4E19"/>
    <w:p w14:paraId="24655D18" w14:textId="77777777" w:rsidR="00447354" w:rsidRDefault="00176B9A" w:rsidP="00447354">
      <w:pPr>
        <w:rPr>
          <w:rFonts w:eastAsia="Times New Roman"/>
        </w:rPr>
      </w:pPr>
      <w:r w:rsidRPr="00DB2F7A">
        <w:rPr>
          <w:rFonts w:eastAsia="Times New Roman"/>
        </w:rPr>
        <w:t>This API is used to r</w:t>
      </w:r>
      <w:r w:rsidR="009A4E19" w:rsidRPr="00DB2F7A">
        <w:rPr>
          <w:rFonts w:eastAsia="Times New Roman"/>
        </w:rPr>
        <w:t xml:space="preserve">esend </w:t>
      </w:r>
      <w:r w:rsidRPr="00DB2F7A">
        <w:rPr>
          <w:rFonts w:eastAsia="Times New Roman"/>
        </w:rPr>
        <w:t>v</w:t>
      </w:r>
      <w:r w:rsidR="009A4E19" w:rsidRPr="00DB2F7A">
        <w:rPr>
          <w:rFonts w:eastAsia="Times New Roman"/>
        </w:rPr>
        <w:t xml:space="preserve">alidation </w:t>
      </w:r>
      <w:r w:rsidRPr="00DB2F7A">
        <w:rPr>
          <w:rFonts w:eastAsia="Times New Roman"/>
        </w:rPr>
        <w:t>e</w:t>
      </w:r>
      <w:r w:rsidR="009A4E19" w:rsidRPr="00DB2F7A">
        <w:rPr>
          <w:rFonts w:eastAsia="Times New Roman"/>
        </w:rPr>
        <w:t>mail</w:t>
      </w:r>
      <w:r w:rsidRPr="00DB2F7A">
        <w:rPr>
          <w:rFonts w:eastAsia="Times New Roman"/>
        </w:rPr>
        <w:t xml:space="preserve"> to a given email address.</w:t>
      </w:r>
    </w:p>
    <w:p w14:paraId="5FB1388F" w14:textId="77777777" w:rsidR="00176B9A" w:rsidRDefault="009A4E19" w:rsidP="00447354">
      <w:pPr>
        <w:rPr>
          <w:rFonts w:eastAsia="Times New Roman"/>
        </w:rPr>
      </w:pPr>
      <w:r w:rsidRPr="00DB2F7A">
        <w:br/>
      </w:r>
      <w:hyperlink r:id="rId27" w:history="1">
        <w:r w:rsidR="003B6AF2" w:rsidRPr="00447354">
          <w:rPr>
            <w:rStyle w:val="Hyperlink"/>
            <w:rFonts w:eastAsia="Times New Roman"/>
          </w:rPr>
          <w:t>http://neatostaging.rajatogo.com/</w:t>
        </w:r>
        <w:r w:rsidR="00176B9A" w:rsidRPr="00447354">
          <w:rPr>
            <w:rStyle w:val="Hyperlink"/>
            <w:rFonts w:eastAsia="Times New Roman"/>
          </w:rPr>
          <w:t>api/rest/json?method=user.ResendValidationEmail</w:t>
        </w:r>
      </w:hyperlink>
    </w:p>
    <w:p w14:paraId="2CD3B3CC" w14:textId="77777777" w:rsidR="00447354" w:rsidRPr="00447354" w:rsidRDefault="00447354" w:rsidP="00447354">
      <w:pPr>
        <w:rPr>
          <w:rFonts w:eastAsia="Times New Roman"/>
        </w:rPr>
      </w:pPr>
    </w:p>
    <w:p w14:paraId="50A55786" w14:textId="77777777" w:rsidR="009A4E19" w:rsidRPr="00447354" w:rsidRDefault="009A4E19" w:rsidP="00176B9A">
      <w:pPr>
        <w:rPr>
          <w:b/>
        </w:rPr>
      </w:pPr>
      <w:r w:rsidRPr="00447354">
        <w:rPr>
          <w:rFonts w:eastAsia="Times New Roman"/>
          <w:b/>
        </w:rPr>
        <w:t>Parameters</w:t>
      </w:r>
    </w:p>
    <w:p w14:paraId="721B9548" w14:textId="77777777" w:rsidR="009A4E19" w:rsidRPr="00447354" w:rsidRDefault="009A4E19" w:rsidP="00447354">
      <w:pPr>
        <w:pStyle w:val="ListParagraph"/>
        <w:spacing w:after="200"/>
        <w:ind w:left="0"/>
      </w:pPr>
      <w:r w:rsidRPr="00447354">
        <w:rPr>
          <w:rFonts w:eastAsia="Times New Roman"/>
          <w:bCs/>
        </w:rPr>
        <w:t>api_key</w:t>
      </w:r>
      <w:r w:rsidR="00176B9A" w:rsidRPr="00447354">
        <w:rPr>
          <w:rFonts w:eastAsia="Times New Roman"/>
        </w:rPr>
        <w:t xml:space="preserve">, </w:t>
      </w:r>
      <w:r w:rsidR="001E2A33" w:rsidRPr="00447354">
        <w:rPr>
          <w:rFonts w:eastAsia="Times New Roman"/>
        </w:rPr>
        <w:t>your API key</w:t>
      </w:r>
    </w:p>
    <w:p w14:paraId="273AD0B0" w14:textId="77777777" w:rsidR="009A4E19" w:rsidRPr="00447354" w:rsidRDefault="009A4E19" w:rsidP="00447354">
      <w:pPr>
        <w:pStyle w:val="ListParagraph"/>
        <w:spacing w:after="200"/>
        <w:ind w:left="0"/>
      </w:pPr>
      <w:r w:rsidRPr="00447354">
        <w:rPr>
          <w:rFonts w:eastAsia="Times New Roman"/>
          <w:bCs/>
        </w:rPr>
        <w:t>email</w:t>
      </w:r>
      <w:r w:rsidR="00176B9A" w:rsidRPr="00447354">
        <w:rPr>
          <w:rFonts w:eastAsia="Times New Roman"/>
        </w:rPr>
        <w:t xml:space="preserve">, </w:t>
      </w:r>
      <w:r w:rsidRPr="00447354">
        <w:rPr>
          <w:rFonts w:eastAsia="Times New Roman"/>
        </w:rPr>
        <w:t>Email of the user</w:t>
      </w:r>
    </w:p>
    <w:p w14:paraId="1664A836" w14:textId="77777777" w:rsidR="009A4E19" w:rsidRPr="00447354" w:rsidRDefault="009A4E19" w:rsidP="009A4E19">
      <w:pPr>
        <w:rPr>
          <w:b/>
        </w:rPr>
      </w:pPr>
      <w:r w:rsidRPr="00447354">
        <w:rPr>
          <w:rFonts w:eastAsia="Times New Roman"/>
          <w:b/>
        </w:rPr>
        <w:t>Success Responses</w:t>
      </w:r>
    </w:p>
    <w:p w14:paraId="2E95E2E7" w14:textId="77777777" w:rsidR="0014096C" w:rsidRPr="0014096C" w:rsidRDefault="0014096C" w:rsidP="0014096C">
      <w:pPr>
        <w:rPr>
          <w:rFonts w:ascii="Courier New" w:eastAsia="Times New Roman" w:hAnsi="Courier New"/>
        </w:rPr>
      </w:pPr>
      <w:r w:rsidRPr="0014096C">
        <w:rPr>
          <w:rFonts w:ascii="Courier New" w:eastAsia="Times New Roman" w:hAnsi="Courier New"/>
        </w:rPr>
        <w:t>{</w:t>
      </w:r>
    </w:p>
    <w:p w14:paraId="472E961A" w14:textId="77777777" w:rsidR="0014096C" w:rsidRPr="0014096C" w:rsidRDefault="0014096C" w:rsidP="0014096C">
      <w:pPr>
        <w:rPr>
          <w:rFonts w:ascii="Courier New" w:eastAsia="Times New Roman" w:hAnsi="Courier New"/>
        </w:rPr>
      </w:pPr>
      <w:r w:rsidRPr="0014096C">
        <w:rPr>
          <w:rFonts w:ascii="Courier New" w:eastAsia="Times New Roman" w:hAnsi="Courier New"/>
        </w:rPr>
        <w:t xml:space="preserve">    "status": 0,</w:t>
      </w:r>
    </w:p>
    <w:p w14:paraId="614149A5" w14:textId="77777777" w:rsidR="0014096C" w:rsidRPr="0014096C" w:rsidRDefault="0014096C" w:rsidP="0014096C">
      <w:pPr>
        <w:rPr>
          <w:rFonts w:ascii="Courier New" w:eastAsia="Times New Roman" w:hAnsi="Courier New"/>
        </w:rPr>
      </w:pPr>
      <w:r w:rsidRPr="0014096C">
        <w:rPr>
          <w:rFonts w:ascii="Courier New" w:eastAsia="Times New Roman" w:hAnsi="Courier New"/>
        </w:rPr>
        <w:t xml:space="preserve">    "result": {</w:t>
      </w:r>
    </w:p>
    <w:p w14:paraId="20B335DB" w14:textId="77777777" w:rsidR="0014096C" w:rsidRPr="0014096C" w:rsidRDefault="0014096C" w:rsidP="0014096C">
      <w:pPr>
        <w:rPr>
          <w:rFonts w:ascii="Courier New" w:eastAsia="Times New Roman" w:hAnsi="Courier New"/>
        </w:rPr>
      </w:pPr>
      <w:r w:rsidRPr="0014096C">
        <w:rPr>
          <w:rFonts w:ascii="Courier New" w:eastAsia="Times New Roman" w:hAnsi="Courier New"/>
        </w:rPr>
        <w:t xml:space="preserve">        "success": true,</w:t>
      </w:r>
    </w:p>
    <w:p w14:paraId="1625D027" w14:textId="77777777" w:rsidR="0014096C" w:rsidRPr="0014096C" w:rsidRDefault="0014096C" w:rsidP="0014096C">
      <w:pPr>
        <w:rPr>
          <w:rFonts w:ascii="Courier New" w:eastAsia="Times New Roman" w:hAnsi="Courier New"/>
        </w:rPr>
      </w:pPr>
      <w:r w:rsidRPr="0014096C">
        <w:rPr>
          <w:rFonts w:ascii="Courier New" w:eastAsia="Times New Roman" w:hAnsi="Courier New"/>
        </w:rPr>
        <w:t xml:space="preserve">        "message": "We have resent validation email"</w:t>
      </w:r>
    </w:p>
    <w:p w14:paraId="43AF277C" w14:textId="77777777" w:rsidR="0014096C" w:rsidRPr="0014096C" w:rsidRDefault="0014096C" w:rsidP="0014096C">
      <w:pPr>
        <w:rPr>
          <w:rFonts w:ascii="Courier New" w:eastAsia="Times New Roman" w:hAnsi="Courier New"/>
        </w:rPr>
      </w:pPr>
      <w:r w:rsidRPr="0014096C">
        <w:rPr>
          <w:rFonts w:ascii="Courier New" w:eastAsia="Times New Roman" w:hAnsi="Courier New"/>
        </w:rPr>
        <w:t xml:space="preserve">    }</w:t>
      </w:r>
    </w:p>
    <w:p w14:paraId="117D95FE" w14:textId="77777777" w:rsidR="00BC0731" w:rsidRDefault="0014096C" w:rsidP="009A4E19">
      <w:pPr>
        <w:rPr>
          <w:rFonts w:ascii="Courier New" w:eastAsia="Times New Roman" w:hAnsi="Courier New"/>
        </w:rPr>
      </w:pPr>
      <w:r w:rsidRPr="0014096C">
        <w:rPr>
          <w:rFonts w:ascii="Courier New" w:eastAsia="Times New Roman" w:hAnsi="Courier New"/>
        </w:rPr>
        <w:t>}</w:t>
      </w:r>
    </w:p>
    <w:p w14:paraId="2355695B" w14:textId="77777777" w:rsidR="00BC0731" w:rsidRDefault="00BC0731" w:rsidP="009A4E19">
      <w:pPr>
        <w:rPr>
          <w:rFonts w:ascii="Courier New" w:eastAsia="Times New Roman" w:hAnsi="Courier New"/>
        </w:rPr>
      </w:pPr>
    </w:p>
    <w:p w14:paraId="2A4A6D27" w14:textId="77777777" w:rsidR="009A4E19" w:rsidRPr="00447354" w:rsidRDefault="009A4E19" w:rsidP="009A4E19">
      <w:pPr>
        <w:rPr>
          <w:b/>
        </w:rPr>
      </w:pPr>
      <w:r w:rsidRPr="00447354">
        <w:rPr>
          <w:rFonts w:eastAsia="Times New Roman"/>
          <w:b/>
        </w:rPr>
        <w:t>Failure Responses</w:t>
      </w:r>
    </w:p>
    <w:p w14:paraId="044A2DDD" w14:textId="77777777" w:rsidR="009A4E19" w:rsidRPr="00447354" w:rsidRDefault="009A4E19" w:rsidP="004B4101">
      <w:pPr>
        <w:spacing w:after="200"/>
        <w:rPr>
          <w:i/>
        </w:rPr>
      </w:pPr>
      <w:r w:rsidRPr="00447354">
        <w:rPr>
          <w:rFonts w:eastAsia="Times New Roman"/>
          <w:i/>
        </w:rPr>
        <w:t>If email is missing or invalid</w:t>
      </w:r>
    </w:p>
    <w:p w14:paraId="2CCE2FB5" w14:textId="77777777" w:rsidR="003115C6" w:rsidRPr="003115C6" w:rsidRDefault="003115C6" w:rsidP="003115C6">
      <w:pPr>
        <w:rPr>
          <w:rFonts w:ascii="Courier New" w:eastAsia="Times New Roman" w:hAnsi="Courier New"/>
        </w:rPr>
      </w:pPr>
      <w:r w:rsidRPr="003115C6">
        <w:rPr>
          <w:rFonts w:ascii="Courier New" w:eastAsia="Times New Roman" w:hAnsi="Courier New"/>
        </w:rPr>
        <w:t>{</w:t>
      </w:r>
    </w:p>
    <w:p w14:paraId="7D0903F9" w14:textId="77777777" w:rsidR="003115C6" w:rsidRPr="003115C6" w:rsidRDefault="003115C6" w:rsidP="003115C6">
      <w:pPr>
        <w:rPr>
          <w:rFonts w:ascii="Courier New" w:eastAsia="Times New Roman" w:hAnsi="Courier New"/>
        </w:rPr>
      </w:pPr>
      <w:r w:rsidRPr="003115C6">
        <w:rPr>
          <w:rFonts w:ascii="Courier New" w:eastAsia="Times New Roman" w:hAnsi="Courier New"/>
        </w:rPr>
        <w:t xml:space="preserve">    "status": -1,</w:t>
      </w:r>
    </w:p>
    <w:p w14:paraId="5DEA63C3" w14:textId="77777777" w:rsidR="003115C6" w:rsidRPr="003115C6" w:rsidRDefault="003115C6" w:rsidP="003115C6">
      <w:pPr>
        <w:rPr>
          <w:rFonts w:ascii="Courier New" w:eastAsia="Times New Roman" w:hAnsi="Courier New"/>
        </w:rPr>
      </w:pPr>
      <w:r w:rsidRPr="003115C6">
        <w:rPr>
          <w:rFonts w:ascii="Courier New" w:eastAsia="Times New Roman" w:hAnsi="Courier New"/>
        </w:rPr>
        <w:t xml:space="preserve">    "message": "The email address you have provided does not appear to be a valid email address.",</w:t>
      </w:r>
    </w:p>
    <w:p w14:paraId="040216DF" w14:textId="77777777" w:rsidR="003115C6" w:rsidRPr="003115C6" w:rsidRDefault="003115C6" w:rsidP="003115C6">
      <w:pPr>
        <w:rPr>
          <w:rFonts w:ascii="Courier New" w:eastAsia="Times New Roman" w:hAnsi="Courier New"/>
        </w:rPr>
      </w:pPr>
      <w:r w:rsidRPr="003115C6">
        <w:rPr>
          <w:rFonts w:ascii="Courier New" w:eastAsia="Times New Roman" w:hAnsi="Courier New"/>
        </w:rPr>
        <w:t xml:space="preserve">    "error": {</w:t>
      </w:r>
    </w:p>
    <w:p w14:paraId="5F34131F" w14:textId="77777777" w:rsidR="003115C6" w:rsidRPr="003115C6" w:rsidRDefault="003115C6" w:rsidP="003115C6">
      <w:pPr>
        <w:rPr>
          <w:rFonts w:ascii="Courier New" w:eastAsia="Times New Roman" w:hAnsi="Courier New"/>
        </w:rPr>
      </w:pPr>
      <w:r w:rsidRPr="003115C6">
        <w:rPr>
          <w:rFonts w:ascii="Courier New" w:eastAsia="Times New Roman" w:hAnsi="Courier New"/>
        </w:rPr>
        <w:t xml:space="preserve">        "code": "-105",</w:t>
      </w:r>
    </w:p>
    <w:p w14:paraId="6BCE693F" w14:textId="77777777" w:rsidR="003115C6" w:rsidRPr="003115C6" w:rsidRDefault="003115C6" w:rsidP="003115C6">
      <w:pPr>
        <w:rPr>
          <w:rFonts w:ascii="Courier New" w:eastAsia="Times New Roman" w:hAnsi="Courier New"/>
        </w:rPr>
      </w:pPr>
      <w:r w:rsidRPr="003115C6">
        <w:rPr>
          <w:rFonts w:ascii="Courier New" w:eastAsia="Times New Roman" w:hAnsi="Courier New"/>
        </w:rPr>
        <w:t xml:space="preserve">        "message": "The email address you provided does not appear to be a valid email address."</w:t>
      </w:r>
    </w:p>
    <w:p w14:paraId="68A87FAF" w14:textId="77777777" w:rsidR="003115C6" w:rsidRPr="003115C6" w:rsidRDefault="003115C6" w:rsidP="003115C6">
      <w:pPr>
        <w:rPr>
          <w:rFonts w:ascii="Courier New" w:eastAsia="Times New Roman" w:hAnsi="Courier New"/>
        </w:rPr>
      </w:pPr>
      <w:r w:rsidRPr="003115C6">
        <w:rPr>
          <w:rFonts w:ascii="Courier New" w:eastAsia="Times New Roman" w:hAnsi="Courier New"/>
        </w:rPr>
        <w:t xml:space="preserve">    }</w:t>
      </w:r>
    </w:p>
    <w:p w14:paraId="27286CF8" w14:textId="77777777" w:rsidR="00444D53" w:rsidRDefault="003115C6" w:rsidP="004B4101">
      <w:pPr>
        <w:spacing w:after="200"/>
        <w:rPr>
          <w:rFonts w:ascii="Courier New" w:eastAsia="Times New Roman" w:hAnsi="Courier New"/>
        </w:rPr>
      </w:pPr>
      <w:r w:rsidRPr="003115C6">
        <w:rPr>
          <w:rFonts w:ascii="Courier New" w:eastAsia="Times New Roman" w:hAnsi="Courier New"/>
        </w:rPr>
        <w:t>}</w:t>
      </w:r>
    </w:p>
    <w:p w14:paraId="1AECB2A0" w14:textId="77777777" w:rsidR="009A4E19" w:rsidRPr="00447354" w:rsidRDefault="009A4E19" w:rsidP="004B4101">
      <w:pPr>
        <w:spacing w:after="200"/>
        <w:rPr>
          <w:i/>
        </w:rPr>
      </w:pPr>
      <w:r w:rsidRPr="00447354">
        <w:rPr>
          <w:rFonts w:eastAsia="Times New Roman"/>
          <w:i/>
        </w:rPr>
        <w:t>If provided email does not exist in database</w:t>
      </w:r>
    </w:p>
    <w:p w14:paraId="058D756D" w14:textId="77777777" w:rsidR="003115C6" w:rsidRPr="003115C6" w:rsidRDefault="003115C6" w:rsidP="003115C6">
      <w:pPr>
        <w:rPr>
          <w:rFonts w:ascii="Courier New" w:eastAsia="Times New Roman" w:hAnsi="Courier New"/>
        </w:rPr>
      </w:pPr>
      <w:r w:rsidRPr="003115C6">
        <w:rPr>
          <w:rFonts w:ascii="Courier New" w:eastAsia="Times New Roman" w:hAnsi="Courier New"/>
        </w:rPr>
        <w:t>{</w:t>
      </w:r>
    </w:p>
    <w:p w14:paraId="1EDE8D26" w14:textId="77777777" w:rsidR="003115C6" w:rsidRPr="003115C6" w:rsidRDefault="003115C6" w:rsidP="003115C6">
      <w:pPr>
        <w:rPr>
          <w:rFonts w:ascii="Courier New" w:eastAsia="Times New Roman" w:hAnsi="Courier New"/>
        </w:rPr>
      </w:pPr>
      <w:r w:rsidRPr="003115C6">
        <w:rPr>
          <w:rFonts w:ascii="Courier New" w:eastAsia="Times New Roman" w:hAnsi="Courier New"/>
        </w:rPr>
        <w:t xml:space="preserve">    "status": -1,</w:t>
      </w:r>
    </w:p>
    <w:p w14:paraId="5AD9A745" w14:textId="77777777" w:rsidR="003115C6" w:rsidRPr="003115C6" w:rsidRDefault="003115C6" w:rsidP="003115C6">
      <w:pPr>
        <w:rPr>
          <w:rFonts w:ascii="Courier New" w:eastAsia="Times New Roman" w:hAnsi="Courier New"/>
        </w:rPr>
      </w:pPr>
      <w:r w:rsidRPr="003115C6">
        <w:rPr>
          <w:rFonts w:ascii="Courier New" w:eastAsia="Times New Roman" w:hAnsi="Courier New"/>
        </w:rPr>
        <w:t xml:space="preserve">    "message": "The email address you have provided does not exist in our system.",</w:t>
      </w:r>
    </w:p>
    <w:p w14:paraId="6AF2F24F" w14:textId="77777777" w:rsidR="003115C6" w:rsidRPr="003115C6" w:rsidRDefault="003115C6" w:rsidP="003115C6">
      <w:pPr>
        <w:rPr>
          <w:rFonts w:ascii="Courier New" w:eastAsia="Times New Roman" w:hAnsi="Courier New"/>
        </w:rPr>
      </w:pPr>
      <w:r w:rsidRPr="003115C6">
        <w:rPr>
          <w:rFonts w:ascii="Courier New" w:eastAsia="Times New Roman" w:hAnsi="Courier New"/>
        </w:rPr>
        <w:lastRenderedPageBreak/>
        <w:t xml:space="preserve">    "error": {</w:t>
      </w:r>
    </w:p>
    <w:p w14:paraId="05469E4A" w14:textId="77777777" w:rsidR="003115C6" w:rsidRPr="003115C6" w:rsidRDefault="003115C6" w:rsidP="003115C6">
      <w:pPr>
        <w:rPr>
          <w:rFonts w:ascii="Courier New" w:eastAsia="Times New Roman" w:hAnsi="Courier New"/>
        </w:rPr>
      </w:pPr>
      <w:r w:rsidRPr="003115C6">
        <w:rPr>
          <w:rFonts w:ascii="Courier New" w:eastAsia="Times New Roman" w:hAnsi="Courier New"/>
        </w:rPr>
        <w:t xml:space="preserve">        "code": "-112",</w:t>
      </w:r>
    </w:p>
    <w:p w14:paraId="01332B6B" w14:textId="77777777" w:rsidR="003115C6" w:rsidRPr="003115C6" w:rsidRDefault="003115C6" w:rsidP="003115C6">
      <w:pPr>
        <w:rPr>
          <w:rFonts w:ascii="Courier New" w:eastAsia="Times New Roman" w:hAnsi="Courier New"/>
        </w:rPr>
      </w:pPr>
      <w:r w:rsidRPr="003115C6">
        <w:rPr>
          <w:rFonts w:ascii="Courier New" w:eastAsia="Times New Roman" w:hAnsi="Courier New"/>
        </w:rPr>
        <w:t xml:space="preserve">        "message": "Email does not exist."</w:t>
      </w:r>
    </w:p>
    <w:p w14:paraId="231553A2" w14:textId="77777777" w:rsidR="003115C6" w:rsidRPr="003115C6" w:rsidRDefault="003115C6" w:rsidP="003115C6">
      <w:pPr>
        <w:rPr>
          <w:rFonts w:ascii="Courier New" w:eastAsia="Times New Roman" w:hAnsi="Courier New"/>
        </w:rPr>
      </w:pPr>
      <w:r w:rsidRPr="003115C6">
        <w:rPr>
          <w:rFonts w:ascii="Courier New" w:eastAsia="Times New Roman" w:hAnsi="Courier New"/>
        </w:rPr>
        <w:t xml:space="preserve">    }</w:t>
      </w:r>
    </w:p>
    <w:p w14:paraId="7B525509" w14:textId="77777777" w:rsidR="007656CF" w:rsidRDefault="003115C6" w:rsidP="004B4101">
      <w:pPr>
        <w:spacing w:after="200"/>
        <w:rPr>
          <w:rFonts w:ascii="Courier New" w:eastAsia="Times New Roman" w:hAnsi="Courier New"/>
        </w:rPr>
      </w:pPr>
      <w:r w:rsidRPr="003115C6">
        <w:rPr>
          <w:rFonts w:ascii="Courier New" w:eastAsia="Times New Roman" w:hAnsi="Courier New"/>
        </w:rPr>
        <w:t>}</w:t>
      </w:r>
    </w:p>
    <w:p w14:paraId="2C1C6B84" w14:textId="77777777" w:rsidR="009A4E19" w:rsidRPr="00447354" w:rsidRDefault="009A4E19" w:rsidP="004B4101">
      <w:pPr>
        <w:spacing w:after="200"/>
        <w:rPr>
          <w:i/>
        </w:rPr>
      </w:pPr>
      <w:r w:rsidRPr="00447354">
        <w:rPr>
          <w:rFonts w:eastAsia="Times New Roman"/>
          <w:i/>
        </w:rPr>
        <w:t>If resend limit exceed</w:t>
      </w:r>
      <w:r w:rsidR="004B4101" w:rsidRPr="00447354">
        <w:rPr>
          <w:rFonts w:eastAsia="Times New Roman"/>
          <w:i/>
        </w:rPr>
        <w:t>ed</w:t>
      </w:r>
    </w:p>
    <w:p w14:paraId="5955839A" w14:textId="77777777" w:rsidR="00A02D54" w:rsidRPr="00A02D54" w:rsidRDefault="00A02D54" w:rsidP="00A02D54">
      <w:pPr>
        <w:rPr>
          <w:rFonts w:ascii="Courier New" w:eastAsia="Times New Roman" w:hAnsi="Courier New"/>
        </w:rPr>
      </w:pPr>
      <w:r w:rsidRPr="00A02D54">
        <w:rPr>
          <w:rFonts w:ascii="Courier New" w:eastAsia="Times New Roman" w:hAnsi="Courier New"/>
        </w:rPr>
        <w:t>{</w:t>
      </w:r>
    </w:p>
    <w:p w14:paraId="40A68892" w14:textId="77777777" w:rsidR="00A02D54" w:rsidRPr="00A02D54" w:rsidRDefault="00A02D54" w:rsidP="00A02D54">
      <w:pPr>
        <w:rPr>
          <w:rFonts w:ascii="Courier New" w:eastAsia="Times New Roman" w:hAnsi="Courier New"/>
        </w:rPr>
      </w:pPr>
      <w:r w:rsidRPr="00A02D54">
        <w:rPr>
          <w:rFonts w:ascii="Courier New" w:eastAsia="Times New Roman" w:hAnsi="Courier New"/>
        </w:rPr>
        <w:t xml:space="preserve">    "status": -1,</w:t>
      </w:r>
    </w:p>
    <w:p w14:paraId="4FD20E1F" w14:textId="77777777" w:rsidR="00A02D54" w:rsidRPr="00A02D54" w:rsidRDefault="00A02D54" w:rsidP="00A02D54">
      <w:pPr>
        <w:rPr>
          <w:rFonts w:ascii="Courier New" w:eastAsia="Times New Roman" w:hAnsi="Courier New"/>
        </w:rPr>
      </w:pPr>
      <w:r w:rsidRPr="00A02D54">
        <w:rPr>
          <w:rFonts w:ascii="Courier New" w:eastAsia="Times New Roman" w:hAnsi="Courier New"/>
        </w:rPr>
        <w:t xml:space="preserve">    "message": "Sorry, You crossed resend validation email limit.",</w:t>
      </w:r>
    </w:p>
    <w:p w14:paraId="4874A73C" w14:textId="77777777" w:rsidR="00A02D54" w:rsidRPr="00A02D54" w:rsidRDefault="00A02D54" w:rsidP="00A02D54">
      <w:pPr>
        <w:rPr>
          <w:rFonts w:ascii="Courier New" w:eastAsia="Times New Roman" w:hAnsi="Courier New"/>
        </w:rPr>
      </w:pPr>
      <w:r w:rsidRPr="00A02D54">
        <w:rPr>
          <w:rFonts w:ascii="Courier New" w:eastAsia="Times New Roman" w:hAnsi="Courier New"/>
        </w:rPr>
        <w:t xml:space="preserve">    "error": {</w:t>
      </w:r>
    </w:p>
    <w:p w14:paraId="3E4078D2" w14:textId="77777777" w:rsidR="00A02D54" w:rsidRPr="00A02D54" w:rsidRDefault="00A02D54" w:rsidP="00A02D54">
      <w:pPr>
        <w:rPr>
          <w:rFonts w:ascii="Courier New" w:eastAsia="Times New Roman" w:hAnsi="Courier New"/>
        </w:rPr>
      </w:pPr>
      <w:r w:rsidRPr="00A02D54">
        <w:rPr>
          <w:rFonts w:ascii="Courier New" w:eastAsia="Times New Roman" w:hAnsi="Courier New"/>
        </w:rPr>
        <w:t xml:space="preserve">        "code": "-116",</w:t>
      </w:r>
    </w:p>
    <w:p w14:paraId="4A67E9D4" w14:textId="77777777" w:rsidR="00A02D54" w:rsidRPr="00A02D54" w:rsidRDefault="00A02D54" w:rsidP="00A02D54">
      <w:pPr>
        <w:rPr>
          <w:rFonts w:ascii="Courier New" w:eastAsia="Times New Roman" w:hAnsi="Courier New"/>
        </w:rPr>
      </w:pPr>
      <w:r w:rsidRPr="00A02D54">
        <w:rPr>
          <w:rFonts w:ascii="Courier New" w:eastAsia="Times New Roman" w:hAnsi="Courier New"/>
        </w:rPr>
        <w:t xml:space="preserve">        "message": "Sorry, You crossed resend validation email limit."</w:t>
      </w:r>
    </w:p>
    <w:p w14:paraId="0F82462E" w14:textId="77777777" w:rsidR="00A02D54" w:rsidRPr="00A02D54" w:rsidRDefault="00A02D54" w:rsidP="00A02D54">
      <w:pPr>
        <w:rPr>
          <w:rFonts w:ascii="Courier New" w:eastAsia="Times New Roman" w:hAnsi="Courier New"/>
        </w:rPr>
      </w:pPr>
      <w:r w:rsidRPr="00A02D54">
        <w:rPr>
          <w:rFonts w:ascii="Courier New" w:eastAsia="Times New Roman" w:hAnsi="Courier New"/>
        </w:rPr>
        <w:t xml:space="preserve">    }</w:t>
      </w:r>
    </w:p>
    <w:p w14:paraId="3C3F7952" w14:textId="77777777" w:rsidR="00401E44" w:rsidRDefault="00A02D54" w:rsidP="004B4101">
      <w:pPr>
        <w:spacing w:after="200"/>
        <w:rPr>
          <w:rFonts w:ascii="Courier New" w:eastAsia="Times New Roman" w:hAnsi="Courier New"/>
        </w:rPr>
      </w:pPr>
      <w:r w:rsidRPr="00A02D54">
        <w:rPr>
          <w:rFonts w:ascii="Courier New" w:eastAsia="Times New Roman" w:hAnsi="Courier New"/>
        </w:rPr>
        <w:t>}</w:t>
      </w:r>
    </w:p>
    <w:p w14:paraId="7120556E" w14:textId="77777777" w:rsidR="009A4E19" w:rsidRPr="00447354" w:rsidRDefault="009A4E19" w:rsidP="004B4101">
      <w:pPr>
        <w:spacing w:after="200"/>
        <w:rPr>
          <w:i/>
        </w:rPr>
      </w:pPr>
      <w:r w:rsidRPr="00447354">
        <w:rPr>
          <w:rFonts w:eastAsia="Times New Roman"/>
          <w:i/>
        </w:rPr>
        <w:t>If provided email already activated</w:t>
      </w:r>
    </w:p>
    <w:p w14:paraId="007A5D2B" w14:textId="77777777" w:rsidR="009120F7" w:rsidRPr="009120F7" w:rsidRDefault="009120F7" w:rsidP="009120F7">
      <w:pPr>
        <w:rPr>
          <w:rFonts w:ascii="Courier New" w:eastAsia="Times New Roman" w:hAnsi="Courier New"/>
        </w:rPr>
      </w:pPr>
      <w:r w:rsidRPr="009120F7">
        <w:rPr>
          <w:rFonts w:ascii="Courier New" w:eastAsia="Times New Roman" w:hAnsi="Courier New"/>
        </w:rPr>
        <w:t>{</w:t>
      </w:r>
    </w:p>
    <w:p w14:paraId="7154E600"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"status": -1,</w:t>
      </w:r>
    </w:p>
    <w:p w14:paraId="610894B8"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"message": "The email address you have provided is already activated.",</w:t>
      </w:r>
    </w:p>
    <w:p w14:paraId="213E52DA"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"error": {</w:t>
      </w:r>
    </w:p>
    <w:p w14:paraId="6EFD4045"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"code": "-117",</w:t>
      </w:r>
    </w:p>
    <w:p w14:paraId="0497976C"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"message": "The email address you have provided is already activated."</w:t>
      </w:r>
    </w:p>
    <w:p w14:paraId="4698C38E"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w:t>
      </w:r>
    </w:p>
    <w:p w14:paraId="3A0F223F" w14:textId="35471123" w:rsidR="009A4E19" w:rsidRPr="00DB2F7A" w:rsidRDefault="009120F7" w:rsidP="009A4E19">
      <w:r w:rsidRPr="009120F7">
        <w:rPr>
          <w:rFonts w:ascii="Courier New" w:eastAsia="Times New Roman" w:hAnsi="Courier New"/>
        </w:rPr>
        <w:t>}</w:t>
      </w:r>
    </w:p>
    <w:p w14:paraId="71A1900B" w14:textId="77777777" w:rsidR="009A4E19" w:rsidRPr="00DB2F7A" w:rsidRDefault="009A4E19" w:rsidP="00C678A3">
      <w:pPr>
        <w:pStyle w:val="Heading4"/>
      </w:pPr>
      <w:r w:rsidRPr="00DB2F7A">
        <w:t>GetErrorDetailByErrorCode</w:t>
      </w:r>
    </w:p>
    <w:p w14:paraId="5E1FE8EF" w14:textId="77777777" w:rsidR="009A4E19" w:rsidRPr="00DB2F7A" w:rsidRDefault="009A4E19" w:rsidP="009A4E19"/>
    <w:p w14:paraId="09380B3E" w14:textId="23EDBE24" w:rsidR="00176B9A" w:rsidRDefault="00176B9A" w:rsidP="004B4101">
      <w:pPr>
        <w:rPr>
          <w:rFonts w:eastAsia="Times New Roman"/>
        </w:rPr>
      </w:pPr>
      <w:r w:rsidRPr="00DB2F7A">
        <w:rPr>
          <w:rFonts w:eastAsia="Times New Roman"/>
        </w:rPr>
        <w:t>This API</w:t>
      </w:r>
      <w:ins w:id="98" w:author="Admin1" w:date="2014-03-26T16:00:00Z">
        <w:r w:rsidR="00F75D4E">
          <w:rPr>
            <w:rFonts w:eastAsia="Times New Roman"/>
          </w:rPr>
          <w:t xml:space="preserve"> </w:t>
        </w:r>
      </w:ins>
      <w:r w:rsidRPr="00DB2F7A">
        <w:rPr>
          <w:rFonts w:eastAsia="Times New Roman"/>
        </w:rPr>
        <w:t>is used to get the error details for a given error code.</w:t>
      </w:r>
      <w:r w:rsidR="009A4E19" w:rsidRPr="00DB2F7A">
        <w:br/>
      </w:r>
      <w:r w:rsidR="009A4E19" w:rsidRPr="00DB2F7A">
        <w:br/>
      </w:r>
      <w:hyperlink r:id="rId28" w:history="1">
        <w:r w:rsidR="00447354" w:rsidRPr="00AB2F08">
          <w:rPr>
            <w:rStyle w:val="Hyperlink"/>
            <w:rFonts w:eastAsia="Times New Roman"/>
          </w:rPr>
          <w:t>http://neatostaging.rajatogo.com/api/rest/json?method=user.get_error_code</w:t>
        </w:r>
      </w:hyperlink>
    </w:p>
    <w:p w14:paraId="46140B03" w14:textId="77777777" w:rsidR="00447354" w:rsidRPr="004B4101" w:rsidRDefault="00447354" w:rsidP="004B4101">
      <w:pPr>
        <w:rPr>
          <w:rFonts w:eastAsia="Times New Roman"/>
        </w:rPr>
      </w:pPr>
    </w:p>
    <w:p w14:paraId="09F7427E" w14:textId="77777777" w:rsidR="009A4E19" w:rsidRPr="00447354" w:rsidRDefault="009A4E19" w:rsidP="00176B9A">
      <w:pPr>
        <w:rPr>
          <w:b/>
        </w:rPr>
      </w:pPr>
      <w:r w:rsidRPr="00447354">
        <w:rPr>
          <w:rFonts w:eastAsia="Times New Roman"/>
          <w:b/>
        </w:rPr>
        <w:t>Parameters</w:t>
      </w:r>
    </w:p>
    <w:p w14:paraId="6DBE8B6D" w14:textId="77777777" w:rsidR="009A4E19" w:rsidRPr="00447354" w:rsidRDefault="009A4E19" w:rsidP="00447354">
      <w:pPr>
        <w:pStyle w:val="ListParagraph"/>
        <w:spacing w:after="200"/>
        <w:ind w:left="0"/>
      </w:pPr>
      <w:r w:rsidRPr="00447354">
        <w:rPr>
          <w:rFonts w:eastAsia="Times New Roman"/>
          <w:bCs/>
        </w:rPr>
        <w:t>api_key</w:t>
      </w:r>
      <w:r w:rsidR="00176B9A" w:rsidRPr="00447354">
        <w:rPr>
          <w:rFonts w:eastAsia="Times New Roman"/>
        </w:rPr>
        <w:t xml:space="preserve">, </w:t>
      </w:r>
      <w:r w:rsidR="001E2A33" w:rsidRPr="00447354">
        <w:rPr>
          <w:rFonts w:eastAsia="Times New Roman"/>
        </w:rPr>
        <w:t>your API key</w:t>
      </w:r>
    </w:p>
    <w:p w14:paraId="41F7C285" w14:textId="77777777" w:rsidR="009A4E19" w:rsidRPr="00DB2F7A" w:rsidRDefault="009A4E19" w:rsidP="00447354">
      <w:pPr>
        <w:pStyle w:val="ListParagraph"/>
        <w:spacing w:after="200"/>
        <w:ind w:left="0"/>
      </w:pPr>
      <w:r w:rsidRPr="00447354">
        <w:rPr>
          <w:rFonts w:eastAsia="Times New Roman"/>
          <w:bCs/>
        </w:rPr>
        <w:t>error_code</w:t>
      </w:r>
      <w:r w:rsidR="00176B9A" w:rsidRPr="00447354">
        <w:rPr>
          <w:rFonts w:eastAsia="Times New Roman"/>
        </w:rPr>
        <w:t xml:space="preserve">, </w:t>
      </w:r>
      <w:r w:rsidRPr="00447354">
        <w:rPr>
          <w:rFonts w:eastAsia="Times New Roman"/>
        </w:rPr>
        <w:t>Enter Erro</w:t>
      </w:r>
      <w:r w:rsidRPr="00DB2F7A">
        <w:rPr>
          <w:rFonts w:eastAsia="Times New Roman"/>
        </w:rPr>
        <w:t>r Code</w:t>
      </w:r>
    </w:p>
    <w:p w14:paraId="58EE2DC6" w14:textId="77777777" w:rsidR="009A4E19" w:rsidRDefault="009A4E19" w:rsidP="009A4E19">
      <w:pPr>
        <w:rPr>
          <w:rFonts w:eastAsia="Times New Roman"/>
          <w:b/>
        </w:rPr>
      </w:pPr>
      <w:r w:rsidRPr="00447354">
        <w:rPr>
          <w:rFonts w:eastAsia="Times New Roman"/>
          <w:b/>
        </w:rPr>
        <w:t>Success Response</w:t>
      </w:r>
    </w:p>
    <w:p w14:paraId="445EED61" w14:textId="77777777" w:rsidR="00447354" w:rsidRPr="00447354" w:rsidRDefault="00447354" w:rsidP="009A4E19">
      <w:pPr>
        <w:rPr>
          <w:b/>
        </w:rPr>
      </w:pPr>
    </w:p>
    <w:p w14:paraId="08C58406" w14:textId="77777777" w:rsidR="009120F7" w:rsidRPr="009120F7" w:rsidRDefault="009120F7" w:rsidP="009120F7">
      <w:pPr>
        <w:rPr>
          <w:rFonts w:ascii="Courier New" w:eastAsia="Times New Roman" w:hAnsi="Courier New"/>
        </w:rPr>
      </w:pPr>
      <w:r w:rsidRPr="009120F7">
        <w:rPr>
          <w:rFonts w:ascii="Courier New" w:eastAsia="Times New Roman" w:hAnsi="Courier New"/>
        </w:rPr>
        <w:t>{</w:t>
      </w:r>
    </w:p>
    <w:p w14:paraId="1C668F3B"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"status": 0,</w:t>
      </w:r>
    </w:p>
    <w:p w14:paraId="259194FD"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"result": {</w:t>
      </w:r>
    </w:p>
    <w:p w14:paraId="5D0D7D7C"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"-174": "Method call failed the API Authentication"</w:t>
      </w:r>
    </w:p>
    <w:p w14:paraId="6993D423"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w:t>
      </w:r>
    </w:p>
    <w:p w14:paraId="4E507A6D" w14:textId="77777777" w:rsidR="0071465E" w:rsidRDefault="009120F7" w:rsidP="009A4E19">
      <w:pPr>
        <w:rPr>
          <w:rFonts w:ascii="Courier New" w:eastAsia="Times New Roman" w:hAnsi="Courier New"/>
        </w:rPr>
      </w:pPr>
      <w:r w:rsidRPr="009120F7">
        <w:rPr>
          <w:rFonts w:ascii="Courier New" w:eastAsia="Times New Roman" w:hAnsi="Courier New"/>
        </w:rPr>
        <w:t>}</w:t>
      </w:r>
    </w:p>
    <w:p w14:paraId="38F60036" w14:textId="77777777" w:rsidR="0071465E" w:rsidRDefault="0071465E" w:rsidP="009A4E19">
      <w:pPr>
        <w:rPr>
          <w:rFonts w:ascii="Courier New" w:eastAsia="Times New Roman" w:hAnsi="Courier New"/>
        </w:rPr>
      </w:pPr>
    </w:p>
    <w:p w14:paraId="58E7F692" w14:textId="77777777" w:rsidR="009A4E19" w:rsidRPr="00447354" w:rsidRDefault="009A4E19" w:rsidP="009A4E19">
      <w:pPr>
        <w:rPr>
          <w:b/>
        </w:rPr>
      </w:pPr>
      <w:r w:rsidRPr="00447354">
        <w:rPr>
          <w:rFonts w:eastAsia="Times New Roman"/>
          <w:b/>
        </w:rPr>
        <w:t>Failure Responses</w:t>
      </w:r>
    </w:p>
    <w:p w14:paraId="55EB20E5" w14:textId="1828D218" w:rsidR="009A4E19" w:rsidRPr="00BB4945" w:rsidRDefault="009A4E19" w:rsidP="004B4101">
      <w:pPr>
        <w:spacing w:after="200"/>
        <w:rPr>
          <w:i/>
        </w:rPr>
      </w:pPr>
      <w:r w:rsidRPr="00BB4945">
        <w:rPr>
          <w:rFonts w:eastAsia="Times New Roman"/>
          <w:i/>
        </w:rPr>
        <w:t xml:space="preserve">If </w:t>
      </w:r>
      <w:r w:rsidR="00447354" w:rsidRPr="00BB4945">
        <w:rPr>
          <w:rFonts w:eastAsia="Times New Roman"/>
          <w:i/>
        </w:rPr>
        <w:t>e</w:t>
      </w:r>
      <w:r w:rsidRPr="00BB4945">
        <w:rPr>
          <w:rFonts w:eastAsia="Times New Roman"/>
          <w:i/>
        </w:rPr>
        <w:t>rror code does not exist</w:t>
      </w:r>
    </w:p>
    <w:p w14:paraId="3859D393" w14:textId="77777777" w:rsidR="009120F7" w:rsidRPr="009120F7" w:rsidRDefault="009120F7" w:rsidP="009120F7">
      <w:pPr>
        <w:rPr>
          <w:rFonts w:ascii="Courier New" w:eastAsia="Times New Roman" w:hAnsi="Courier New"/>
        </w:rPr>
      </w:pPr>
      <w:r w:rsidRPr="009120F7">
        <w:rPr>
          <w:rFonts w:ascii="Courier New" w:eastAsia="Times New Roman" w:hAnsi="Courier New"/>
        </w:rPr>
        <w:lastRenderedPageBreak/>
        <w:t>{</w:t>
      </w:r>
    </w:p>
    <w:p w14:paraId="691674D5"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"status": -1,</w:t>
      </w:r>
    </w:p>
    <w:p w14:paraId="1D8D05B1"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"message": "-189",</w:t>
      </w:r>
    </w:p>
    <w:p w14:paraId="462029DF"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"error": {</w:t>
      </w:r>
    </w:p>
    <w:p w14:paraId="5AF3304B"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"code": "-175",</w:t>
      </w:r>
    </w:p>
    <w:p w14:paraId="3E9096BF"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"message": "Provided error code does not exist."</w:t>
      </w:r>
    </w:p>
    <w:p w14:paraId="4BF3EDA2"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w:t>
      </w:r>
    </w:p>
    <w:p w14:paraId="08F88969" w14:textId="24CC1FED" w:rsidR="007E626C" w:rsidRPr="00DB2F7A" w:rsidRDefault="009120F7" w:rsidP="00FE1960">
      <w:pPr>
        <w:pStyle w:val="Heading4"/>
      </w:pPr>
      <w:r w:rsidRPr="009120F7">
        <w:rPr>
          <w:rFonts w:ascii="Courier New" w:eastAsia="Times New Roman" w:hAnsi="Courier New"/>
        </w:rPr>
        <w:t>}</w:t>
      </w:r>
    </w:p>
    <w:p w14:paraId="41BC45C7" w14:textId="77777777" w:rsidR="000F2836" w:rsidRPr="00DB2F7A" w:rsidRDefault="000F2836" w:rsidP="00FE1960">
      <w:pPr>
        <w:pStyle w:val="Heading4"/>
      </w:pPr>
    </w:p>
    <w:p w14:paraId="6ECDCBD1" w14:textId="77777777" w:rsidR="00E54428" w:rsidRPr="00DB2F7A" w:rsidRDefault="00E54428" w:rsidP="00455975"/>
    <w:p w14:paraId="6810F9AC" w14:textId="77777777" w:rsidR="000F2836" w:rsidRPr="00DB2F7A" w:rsidRDefault="000F2836">
      <w:pPr>
        <w:spacing w:line="240" w:lineRule="auto"/>
        <w:rPr>
          <w:rFonts w:eastAsia="Times New Roman"/>
          <w:b/>
          <w:bCs/>
          <w:color w:val="365F91"/>
          <w:sz w:val="32"/>
          <w:szCs w:val="28"/>
        </w:rPr>
      </w:pPr>
      <w:r w:rsidRPr="00DB2F7A">
        <w:br w:type="page"/>
      </w:r>
    </w:p>
    <w:p w14:paraId="6E473949" w14:textId="5FD4FE96" w:rsidR="00E54428" w:rsidRPr="00DB2F7A" w:rsidRDefault="00E54428" w:rsidP="00B52828">
      <w:pPr>
        <w:pStyle w:val="Heading1"/>
        <w:rPr>
          <w:rFonts w:cs="Arial"/>
        </w:rPr>
      </w:pPr>
      <w:r w:rsidRPr="00DB2F7A">
        <w:rPr>
          <w:rFonts w:cs="Arial"/>
        </w:rPr>
        <w:lastRenderedPageBreak/>
        <w:t>Rob</w:t>
      </w:r>
      <w:r w:rsidR="003623F8">
        <w:rPr>
          <w:rFonts w:cs="Arial"/>
          <w:lang w:val="en-US"/>
        </w:rPr>
        <w:t>o</w:t>
      </w:r>
      <w:r w:rsidRPr="00DB2F7A">
        <w:rPr>
          <w:rFonts w:cs="Arial"/>
        </w:rPr>
        <w:t xml:space="preserve">t </w:t>
      </w:r>
      <w:r w:rsidR="00176B9A" w:rsidRPr="00DB2F7A">
        <w:rPr>
          <w:rFonts w:cs="Arial"/>
        </w:rPr>
        <w:t>APIs</w:t>
      </w:r>
    </w:p>
    <w:p w14:paraId="3D6DA4C0" w14:textId="77777777" w:rsidR="00B52828" w:rsidRPr="00DB2F7A" w:rsidRDefault="00176B9A" w:rsidP="00B52828">
      <w:r w:rsidRPr="00DB2F7A">
        <w:t>This section covers all the APIs related to Robot</w:t>
      </w:r>
    </w:p>
    <w:p w14:paraId="32561DB6" w14:textId="77777777" w:rsidR="00E54428" w:rsidRPr="00DB2F7A" w:rsidRDefault="00E54428" w:rsidP="00E54428"/>
    <w:p w14:paraId="2CBE9F4B" w14:textId="77777777" w:rsidR="00E54428" w:rsidRPr="00DB2F7A" w:rsidRDefault="00095F87" w:rsidP="002678DE">
      <w:pPr>
        <w:pStyle w:val="Heading4"/>
      </w:pPr>
      <w:r>
        <w:t>Create</w:t>
      </w:r>
      <w:r w:rsidR="00E54428" w:rsidRPr="00DB2F7A">
        <w:t>Robot</w:t>
      </w:r>
    </w:p>
    <w:p w14:paraId="27F1C15C" w14:textId="77777777" w:rsidR="00F15AC2" w:rsidRPr="00DB2F7A" w:rsidRDefault="00F15AC2" w:rsidP="00E54428">
      <w:pPr>
        <w:rPr>
          <w:rFonts w:eastAsia="Times New Roman"/>
        </w:rPr>
      </w:pPr>
    </w:p>
    <w:p w14:paraId="0093BA59" w14:textId="77777777" w:rsidR="00176B9A" w:rsidRDefault="00176B9A" w:rsidP="00095F87">
      <w:pPr>
        <w:rPr>
          <w:rFonts w:eastAsia="Times New Roman"/>
        </w:rPr>
      </w:pPr>
      <w:r w:rsidRPr="00DB2F7A">
        <w:rPr>
          <w:rFonts w:eastAsia="Times New Roman"/>
        </w:rPr>
        <w:t>This API is to create the robot</w:t>
      </w:r>
      <w:r w:rsidR="00E54428" w:rsidRPr="00DB2F7A">
        <w:rPr>
          <w:rFonts w:eastAsia="Times New Roman"/>
        </w:rPr>
        <w:t xml:space="preserve">. </w:t>
      </w:r>
      <w:r w:rsidR="00E54428" w:rsidRPr="00DB2F7A">
        <w:br/>
      </w:r>
      <w:r w:rsidR="00E54428" w:rsidRPr="00DB2F7A">
        <w:br/>
      </w:r>
      <w:hyperlink r:id="rId29" w:history="1">
        <w:r w:rsidR="00EE0F01" w:rsidRPr="00AB2F08">
          <w:rPr>
            <w:rStyle w:val="Hyperlink"/>
            <w:rFonts w:eastAsia="Times New Roman"/>
          </w:rPr>
          <w:t>http://neatostaging.rajatogo.com/api/rest/json?method=robot.create</w:t>
        </w:r>
      </w:hyperlink>
    </w:p>
    <w:p w14:paraId="3E60863B" w14:textId="77777777" w:rsidR="00EE0F01" w:rsidRPr="00095F87" w:rsidRDefault="00EE0F01" w:rsidP="00095F87">
      <w:pPr>
        <w:rPr>
          <w:rFonts w:eastAsia="Times New Roman"/>
        </w:rPr>
      </w:pPr>
    </w:p>
    <w:p w14:paraId="180A4B1F" w14:textId="77777777" w:rsidR="00E54428" w:rsidRPr="00EE0F01" w:rsidRDefault="00575C88" w:rsidP="00176B9A">
      <w:pPr>
        <w:rPr>
          <w:b/>
        </w:rPr>
      </w:pPr>
      <w:r w:rsidRPr="00EE0F01">
        <w:rPr>
          <w:rFonts w:eastAsia="Times New Roman"/>
          <w:b/>
        </w:rPr>
        <w:t>Parameters</w:t>
      </w:r>
    </w:p>
    <w:p w14:paraId="5DF0A05A" w14:textId="77777777" w:rsidR="00E54428" w:rsidRPr="00EE0F01" w:rsidRDefault="00E54428" w:rsidP="00EE0F01">
      <w:pPr>
        <w:pStyle w:val="ListParagraph"/>
        <w:spacing w:after="200"/>
        <w:ind w:left="0"/>
      </w:pPr>
      <w:r w:rsidRPr="00EE0F01">
        <w:rPr>
          <w:rFonts w:eastAsia="Times New Roman"/>
          <w:bCs/>
        </w:rPr>
        <w:t>api_key</w:t>
      </w:r>
      <w:r w:rsidR="00176B9A" w:rsidRPr="00EE0F01">
        <w:rPr>
          <w:rFonts w:eastAsia="Times New Roman"/>
        </w:rPr>
        <w:t xml:space="preserve">, </w:t>
      </w:r>
      <w:r w:rsidR="001E2A33" w:rsidRPr="00EE0F01">
        <w:rPr>
          <w:rFonts w:eastAsia="Times New Roman"/>
        </w:rPr>
        <w:t>your API key</w:t>
      </w:r>
    </w:p>
    <w:p w14:paraId="73449075" w14:textId="77777777" w:rsidR="00E54428" w:rsidRPr="00EE0F01" w:rsidRDefault="00E54428" w:rsidP="00EE0F01">
      <w:pPr>
        <w:pStyle w:val="ListParagraph"/>
        <w:spacing w:after="200"/>
        <w:ind w:left="0"/>
      </w:pPr>
      <w:r w:rsidRPr="00EE0F01">
        <w:rPr>
          <w:rFonts w:eastAsia="Times New Roman"/>
          <w:bCs/>
        </w:rPr>
        <w:t>serial_number</w:t>
      </w:r>
      <w:r w:rsidR="00176B9A" w:rsidRPr="00EE0F01">
        <w:rPr>
          <w:rFonts w:eastAsia="Times New Roman"/>
        </w:rPr>
        <w:t xml:space="preserve">, </w:t>
      </w:r>
      <w:r w:rsidRPr="00EE0F01">
        <w:rPr>
          <w:rFonts w:eastAsia="Times New Roman"/>
        </w:rPr>
        <w:t>Serial Number of the robot</w:t>
      </w:r>
    </w:p>
    <w:p w14:paraId="2866CAB2" w14:textId="77777777" w:rsidR="00E54428" w:rsidRPr="00EE0F01" w:rsidRDefault="00E54428" w:rsidP="00EE0F01">
      <w:pPr>
        <w:pStyle w:val="ListParagraph"/>
        <w:spacing w:after="200"/>
        <w:ind w:left="0"/>
      </w:pPr>
      <w:r w:rsidRPr="00EE0F01">
        <w:rPr>
          <w:rFonts w:eastAsia="Times New Roman"/>
          <w:bCs/>
        </w:rPr>
        <w:t>name</w:t>
      </w:r>
      <w:r w:rsidR="00176B9A" w:rsidRPr="00EE0F01">
        <w:rPr>
          <w:rFonts w:eastAsia="Times New Roman"/>
        </w:rPr>
        <w:t xml:space="preserve">, Name </w:t>
      </w:r>
      <w:r w:rsidRPr="00EE0F01">
        <w:rPr>
          <w:rFonts w:eastAsia="Times New Roman"/>
        </w:rPr>
        <w:t>of the robot</w:t>
      </w:r>
    </w:p>
    <w:p w14:paraId="0A7AE19D" w14:textId="77777777" w:rsidR="00E54428" w:rsidRDefault="0073044C" w:rsidP="00E54428">
      <w:pPr>
        <w:rPr>
          <w:rFonts w:eastAsia="Times New Roman"/>
          <w:b/>
        </w:rPr>
      </w:pPr>
      <w:r w:rsidRPr="00EE0F01">
        <w:rPr>
          <w:rFonts w:eastAsia="Times New Roman"/>
          <w:b/>
        </w:rPr>
        <w:t>Success Response</w:t>
      </w:r>
    </w:p>
    <w:p w14:paraId="272DFA6F" w14:textId="77777777" w:rsidR="00EE0F01" w:rsidRPr="00EE0F01" w:rsidRDefault="00EE0F01" w:rsidP="00E54428">
      <w:pPr>
        <w:rPr>
          <w:b/>
        </w:rPr>
      </w:pPr>
    </w:p>
    <w:p w14:paraId="29ED4938" w14:textId="77777777" w:rsidR="009120F7" w:rsidRPr="009120F7" w:rsidRDefault="009120F7" w:rsidP="009120F7">
      <w:pPr>
        <w:rPr>
          <w:rFonts w:ascii="Courier New" w:eastAsia="Times New Roman" w:hAnsi="Courier New"/>
        </w:rPr>
      </w:pPr>
      <w:r w:rsidRPr="009120F7">
        <w:rPr>
          <w:rFonts w:ascii="Courier New" w:eastAsia="Times New Roman" w:hAnsi="Courier New"/>
        </w:rPr>
        <w:t>{</w:t>
      </w:r>
    </w:p>
    <w:p w14:paraId="0F1EBB78"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"status": 0,</w:t>
      </w:r>
    </w:p>
    <w:p w14:paraId="290AA111"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"result": {</w:t>
      </w:r>
    </w:p>
    <w:p w14:paraId="17D1E50A"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"success": true,</w:t>
      </w:r>
    </w:p>
    <w:p w14:paraId="6A4C7EA2"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"message": "Robot created successfully."</w:t>
      </w:r>
    </w:p>
    <w:p w14:paraId="13A2EA11"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w:t>
      </w:r>
    </w:p>
    <w:p w14:paraId="37C5F6DB" w14:textId="77777777" w:rsidR="008406E9" w:rsidRDefault="009120F7" w:rsidP="00E54428">
      <w:pPr>
        <w:rPr>
          <w:rFonts w:ascii="Courier New" w:eastAsia="Times New Roman" w:hAnsi="Courier New"/>
        </w:rPr>
      </w:pPr>
      <w:r w:rsidRPr="009120F7">
        <w:rPr>
          <w:rFonts w:ascii="Courier New" w:eastAsia="Times New Roman" w:hAnsi="Courier New"/>
        </w:rPr>
        <w:t>}</w:t>
      </w:r>
    </w:p>
    <w:p w14:paraId="3B2A565C" w14:textId="77777777" w:rsidR="008406E9" w:rsidRDefault="008406E9" w:rsidP="00E54428">
      <w:pPr>
        <w:rPr>
          <w:rFonts w:ascii="Courier New" w:eastAsia="Times New Roman" w:hAnsi="Courier New"/>
        </w:rPr>
      </w:pPr>
    </w:p>
    <w:p w14:paraId="7A7BF7EC" w14:textId="77777777" w:rsidR="00E54428" w:rsidRPr="00EE0F01" w:rsidRDefault="00E54428" w:rsidP="00E54428">
      <w:pPr>
        <w:rPr>
          <w:b/>
        </w:rPr>
      </w:pPr>
      <w:r w:rsidRPr="00EE0F01">
        <w:rPr>
          <w:rFonts w:eastAsia="Times New Roman"/>
          <w:b/>
        </w:rPr>
        <w:t>Failure Respon</w:t>
      </w:r>
      <w:r w:rsidR="00D93A71" w:rsidRPr="00EE0F01">
        <w:rPr>
          <w:rFonts w:eastAsia="Times New Roman"/>
          <w:b/>
        </w:rPr>
        <w:t>ses</w:t>
      </w:r>
    </w:p>
    <w:p w14:paraId="00E31E56" w14:textId="77777777" w:rsidR="00E54428" w:rsidRPr="00EE0F01" w:rsidRDefault="00E54428" w:rsidP="00095F87">
      <w:pPr>
        <w:spacing w:after="200"/>
        <w:rPr>
          <w:i/>
        </w:rPr>
      </w:pPr>
      <w:r w:rsidRPr="00EE0F01">
        <w:rPr>
          <w:rFonts w:eastAsia="Times New Roman"/>
          <w:i/>
        </w:rPr>
        <w:t>If Robot serial number is duplicate</w:t>
      </w:r>
    </w:p>
    <w:p w14:paraId="240F77A0" w14:textId="77777777" w:rsidR="009120F7" w:rsidRPr="009120F7" w:rsidRDefault="009120F7" w:rsidP="009120F7">
      <w:pPr>
        <w:rPr>
          <w:rFonts w:ascii="Courier New" w:eastAsia="Times New Roman" w:hAnsi="Courier New"/>
        </w:rPr>
      </w:pPr>
      <w:r w:rsidRPr="009120F7">
        <w:rPr>
          <w:rFonts w:ascii="Courier New" w:eastAsia="Times New Roman" w:hAnsi="Courier New"/>
        </w:rPr>
        <w:t>{</w:t>
      </w:r>
    </w:p>
    <w:p w14:paraId="006CF951"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"status": -1,</w:t>
      </w:r>
    </w:p>
    <w:p w14:paraId="6FA53C47"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"message": "This robot serial number already exists.",</w:t>
      </w:r>
    </w:p>
    <w:p w14:paraId="3106598F"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"error": {</w:t>
      </w:r>
    </w:p>
    <w:p w14:paraId="5BA67D9E"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"code": "-118",</w:t>
      </w:r>
    </w:p>
    <w:p w14:paraId="1D2DF8DB"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"message": "This robot serial number already exists."</w:t>
      </w:r>
    </w:p>
    <w:p w14:paraId="07B0B6F7"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w:t>
      </w:r>
    </w:p>
    <w:p w14:paraId="2C051F99" w14:textId="77777777" w:rsidR="004C1023" w:rsidRDefault="009120F7" w:rsidP="00095F87">
      <w:pPr>
        <w:spacing w:after="200"/>
        <w:rPr>
          <w:rFonts w:ascii="Courier New" w:eastAsia="Times New Roman" w:hAnsi="Courier New"/>
        </w:rPr>
      </w:pPr>
      <w:r w:rsidRPr="009120F7">
        <w:rPr>
          <w:rFonts w:ascii="Courier New" w:eastAsia="Times New Roman" w:hAnsi="Courier New"/>
        </w:rPr>
        <w:t>}</w:t>
      </w:r>
    </w:p>
    <w:p w14:paraId="25519C1D" w14:textId="77777777" w:rsidR="00E54428" w:rsidRPr="00EE0F01" w:rsidRDefault="00E54428" w:rsidP="00095F87">
      <w:pPr>
        <w:spacing w:after="200"/>
        <w:rPr>
          <w:i/>
        </w:rPr>
      </w:pPr>
      <w:r w:rsidRPr="00EE0F01">
        <w:rPr>
          <w:rFonts w:eastAsia="Times New Roman"/>
          <w:i/>
        </w:rPr>
        <w:t>If Jabber service is not able to create chat user</w:t>
      </w:r>
    </w:p>
    <w:p w14:paraId="46DEBAEF" w14:textId="77777777" w:rsidR="009120F7" w:rsidRPr="009120F7" w:rsidRDefault="009120F7" w:rsidP="009120F7">
      <w:pPr>
        <w:rPr>
          <w:rFonts w:ascii="Courier New" w:eastAsia="Times New Roman" w:hAnsi="Courier New"/>
        </w:rPr>
      </w:pPr>
      <w:r w:rsidRPr="009120F7">
        <w:rPr>
          <w:rFonts w:ascii="Courier New" w:eastAsia="Times New Roman" w:hAnsi="Courier New"/>
        </w:rPr>
        <w:t>{</w:t>
      </w:r>
    </w:p>
    <w:p w14:paraId="69B637B7"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"status": -1,</w:t>
      </w:r>
    </w:p>
    <w:p w14:paraId="0E845FF8"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"message": "Robot could not be created because jabber service in not responding.",</w:t>
      </w:r>
    </w:p>
    <w:p w14:paraId="07626392"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"error": {</w:t>
      </w:r>
    </w:p>
    <w:p w14:paraId="64928D89"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"code": -108,</w:t>
      </w:r>
    </w:p>
    <w:p w14:paraId="654CB522"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"message": "Robot could not be created because jabber service in not responding."</w:t>
      </w:r>
    </w:p>
    <w:p w14:paraId="4ACDB690"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w:t>
      </w:r>
    </w:p>
    <w:p w14:paraId="7791086C" w14:textId="4D22F603" w:rsidR="00996DEE" w:rsidRPr="00DB2F7A" w:rsidRDefault="009120F7" w:rsidP="0084200F">
      <w:pPr>
        <w:pStyle w:val="Heading4"/>
      </w:pPr>
      <w:r w:rsidRPr="009120F7">
        <w:rPr>
          <w:rFonts w:ascii="Courier New" w:eastAsia="Times New Roman" w:hAnsi="Courier New"/>
        </w:rPr>
        <w:lastRenderedPageBreak/>
        <w:t>}</w:t>
      </w:r>
    </w:p>
    <w:p w14:paraId="11FD1CAF" w14:textId="5144AD53" w:rsidR="00E54428" w:rsidRPr="00DB2F7A" w:rsidRDefault="00E54428" w:rsidP="0084200F">
      <w:pPr>
        <w:pStyle w:val="Heading4"/>
      </w:pPr>
      <w:r w:rsidRPr="00DB2F7A">
        <w:t>Cr</w:t>
      </w:r>
      <w:r w:rsidR="00095F87">
        <w:t>eate</w:t>
      </w:r>
      <w:r w:rsidRPr="00DB2F7A">
        <w:t>Robot2</w:t>
      </w:r>
    </w:p>
    <w:p w14:paraId="36422C62" w14:textId="77777777" w:rsidR="0084200F" w:rsidRPr="00DB2F7A" w:rsidRDefault="0084200F" w:rsidP="00E54428">
      <w:pPr>
        <w:rPr>
          <w:rFonts w:eastAsia="Times New Roman"/>
        </w:rPr>
      </w:pPr>
    </w:p>
    <w:p w14:paraId="23AD7808" w14:textId="77777777" w:rsidR="00943CE4" w:rsidRDefault="00943CE4" w:rsidP="00095F87">
      <w:pPr>
        <w:rPr>
          <w:rFonts w:eastAsia="Times New Roman"/>
        </w:rPr>
      </w:pPr>
      <w:r w:rsidRPr="00DB2F7A">
        <w:rPr>
          <w:rFonts w:eastAsia="Times New Roman"/>
        </w:rPr>
        <w:t>This API is a variation of Create Robot that accepts Robot type.</w:t>
      </w:r>
      <w:r w:rsidR="00E54428" w:rsidRPr="00DB2F7A">
        <w:br/>
      </w:r>
      <w:r w:rsidR="00E54428" w:rsidRPr="00DB2F7A">
        <w:br/>
      </w:r>
      <w:hyperlink r:id="rId30" w:history="1">
        <w:r w:rsidR="00EE0F01" w:rsidRPr="00AB2F08">
          <w:rPr>
            <w:rStyle w:val="Hyperlink"/>
            <w:rFonts w:eastAsia="Times New Roman"/>
          </w:rPr>
          <w:t>http://neatostaging.rajatogo.com/api/rest/json?method=robot.create2</w:t>
        </w:r>
      </w:hyperlink>
    </w:p>
    <w:p w14:paraId="50E288DF" w14:textId="77777777" w:rsidR="00EE0F01" w:rsidRDefault="00EE0F01" w:rsidP="00095F87">
      <w:pPr>
        <w:rPr>
          <w:rFonts w:eastAsia="Times New Roman"/>
        </w:rPr>
      </w:pPr>
    </w:p>
    <w:p w14:paraId="1DA9B52C" w14:textId="77777777" w:rsidR="00E54428" w:rsidRPr="00EE0F01" w:rsidRDefault="001E44F7" w:rsidP="00943CE4">
      <w:pPr>
        <w:rPr>
          <w:b/>
        </w:rPr>
      </w:pPr>
      <w:r w:rsidRPr="00EE0F01">
        <w:rPr>
          <w:rFonts w:eastAsia="Times New Roman"/>
          <w:b/>
        </w:rPr>
        <w:t>Parameters</w:t>
      </w:r>
    </w:p>
    <w:p w14:paraId="12980A84" w14:textId="77777777" w:rsidR="00E54428" w:rsidRPr="00EE0F01" w:rsidRDefault="00E54428" w:rsidP="00EE0F01">
      <w:pPr>
        <w:pStyle w:val="ListParagraph"/>
        <w:spacing w:after="200"/>
        <w:ind w:left="0"/>
      </w:pPr>
      <w:r w:rsidRPr="00EE0F01">
        <w:rPr>
          <w:rFonts w:eastAsia="Times New Roman"/>
          <w:bCs/>
        </w:rPr>
        <w:t>api_key</w:t>
      </w:r>
      <w:r w:rsidR="00943CE4" w:rsidRPr="00EE0F01">
        <w:rPr>
          <w:rFonts w:eastAsia="Times New Roman"/>
        </w:rPr>
        <w:t xml:space="preserve">, </w:t>
      </w:r>
      <w:r w:rsidR="001E2A33" w:rsidRPr="00EE0F01">
        <w:rPr>
          <w:rFonts w:eastAsia="Times New Roman"/>
        </w:rPr>
        <w:t>your API key</w:t>
      </w:r>
    </w:p>
    <w:p w14:paraId="6DD81FE6" w14:textId="77777777" w:rsidR="00E54428" w:rsidRPr="00EE0F01" w:rsidRDefault="00E54428" w:rsidP="00EE0F01">
      <w:pPr>
        <w:pStyle w:val="ListParagraph"/>
        <w:spacing w:after="200"/>
        <w:ind w:left="0"/>
      </w:pPr>
      <w:r w:rsidRPr="00EE0F01">
        <w:rPr>
          <w:rFonts w:eastAsia="Times New Roman"/>
          <w:bCs/>
        </w:rPr>
        <w:t>serial_number</w:t>
      </w:r>
      <w:r w:rsidR="00943CE4" w:rsidRPr="00EE0F01">
        <w:rPr>
          <w:rFonts w:eastAsia="Times New Roman"/>
        </w:rPr>
        <w:t xml:space="preserve">, </w:t>
      </w:r>
      <w:r w:rsidRPr="00EE0F01">
        <w:rPr>
          <w:rFonts w:eastAsia="Times New Roman"/>
        </w:rPr>
        <w:t>Serial Number of the robot</w:t>
      </w:r>
    </w:p>
    <w:p w14:paraId="174CB25E" w14:textId="77777777" w:rsidR="00E54428" w:rsidRPr="00EE0F01" w:rsidRDefault="00E54428" w:rsidP="00EE0F01">
      <w:pPr>
        <w:pStyle w:val="ListParagraph"/>
        <w:spacing w:after="200"/>
        <w:ind w:left="0"/>
      </w:pPr>
      <w:r w:rsidRPr="00EE0F01">
        <w:rPr>
          <w:rFonts w:eastAsia="Times New Roman"/>
          <w:bCs/>
        </w:rPr>
        <w:t>name</w:t>
      </w:r>
      <w:r w:rsidR="00943CE4" w:rsidRPr="00EE0F01">
        <w:rPr>
          <w:rFonts w:eastAsia="Times New Roman"/>
        </w:rPr>
        <w:t xml:space="preserve">, </w:t>
      </w:r>
      <w:r w:rsidRPr="00EE0F01">
        <w:rPr>
          <w:rFonts w:eastAsia="Times New Roman"/>
        </w:rPr>
        <w:t>Name of the robot</w:t>
      </w:r>
    </w:p>
    <w:p w14:paraId="746384B4" w14:textId="77777777" w:rsidR="00E54428" w:rsidRPr="00DB2F7A" w:rsidRDefault="00E54428" w:rsidP="00EE0F01">
      <w:pPr>
        <w:pStyle w:val="ListParagraph"/>
        <w:spacing w:after="200"/>
        <w:ind w:left="0"/>
      </w:pPr>
      <w:r w:rsidRPr="00EE0F01">
        <w:rPr>
          <w:rFonts w:eastAsia="Times New Roman"/>
          <w:bCs/>
        </w:rPr>
        <w:t>robot_type</w:t>
      </w:r>
      <w:r w:rsidR="00943CE4" w:rsidRPr="00EE0F01">
        <w:rPr>
          <w:rFonts w:eastAsia="Times New Roman"/>
        </w:rPr>
        <w:t xml:space="preserve">, 100 </w:t>
      </w:r>
      <w:r w:rsidRPr="00EE0F01">
        <w:rPr>
          <w:rFonts w:eastAsia="Times New Roman"/>
        </w:rPr>
        <w:t>OR 101 (100 for Basic and 101 for Advanced)</w:t>
      </w:r>
    </w:p>
    <w:p w14:paraId="28E6F550" w14:textId="77777777" w:rsidR="00E54428" w:rsidRPr="00EE0F01" w:rsidRDefault="00A46FC6" w:rsidP="00E54428">
      <w:pPr>
        <w:rPr>
          <w:b/>
        </w:rPr>
      </w:pPr>
      <w:r w:rsidRPr="00EE0F01">
        <w:rPr>
          <w:rFonts w:eastAsia="Times New Roman"/>
          <w:b/>
        </w:rPr>
        <w:t>Success Response</w:t>
      </w:r>
    </w:p>
    <w:p w14:paraId="3F5DC4B8" w14:textId="77777777" w:rsidR="009120F7" w:rsidRPr="009120F7" w:rsidRDefault="009120F7" w:rsidP="009120F7">
      <w:pPr>
        <w:rPr>
          <w:rFonts w:ascii="Courier New" w:eastAsia="Times New Roman" w:hAnsi="Courier New"/>
        </w:rPr>
      </w:pPr>
      <w:r w:rsidRPr="009120F7">
        <w:rPr>
          <w:rFonts w:ascii="Courier New" w:eastAsia="Times New Roman" w:hAnsi="Courier New"/>
        </w:rPr>
        <w:t>{</w:t>
      </w:r>
    </w:p>
    <w:p w14:paraId="0B50ABB3"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"status": 0,</w:t>
      </w:r>
    </w:p>
    <w:p w14:paraId="30D7B83D"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"result": {</w:t>
      </w:r>
    </w:p>
    <w:p w14:paraId="5EC3B734"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"success": true,</w:t>
      </w:r>
    </w:p>
    <w:p w14:paraId="155824D4"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"message": "Robot created successfully."</w:t>
      </w:r>
    </w:p>
    <w:p w14:paraId="718991CF"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w:t>
      </w:r>
    </w:p>
    <w:p w14:paraId="5CD370CD" w14:textId="77777777" w:rsidR="00F01409" w:rsidRDefault="009120F7" w:rsidP="00E54428">
      <w:pPr>
        <w:rPr>
          <w:rFonts w:ascii="Courier New" w:eastAsia="Times New Roman" w:hAnsi="Courier New"/>
        </w:rPr>
      </w:pPr>
      <w:r w:rsidRPr="009120F7">
        <w:rPr>
          <w:rFonts w:ascii="Courier New" w:eastAsia="Times New Roman" w:hAnsi="Courier New"/>
        </w:rPr>
        <w:t>}</w:t>
      </w:r>
    </w:p>
    <w:p w14:paraId="7EE9B61C" w14:textId="77777777" w:rsidR="00F01409" w:rsidRDefault="00F01409" w:rsidP="00E54428">
      <w:pPr>
        <w:rPr>
          <w:rFonts w:ascii="Courier New" w:eastAsia="Times New Roman" w:hAnsi="Courier New"/>
        </w:rPr>
      </w:pPr>
    </w:p>
    <w:p w14:paraId="6516401D" w14:textId="77777777" w:rsidR="00E54428" w:rsidRDefault="0020221A" w:rsidP="00E54428">
      <w:pPr>
        <w:rPr>
          <w:rFonts w:eastAsia="Times New Roman"/>
          <w:b/>
        </w:rPr>
      </w:pPr>
      <w:r w:rsidRPr="00EE0F01">
        <w:rPr>
          <w:rFonts w:eastAsia="Times New Roman"/>
          <w:b/>
        </w:rPr>
        <w:t>Failure Responses</w:t>
      </w:r>
    </w:p>
    <w:p w14:paraId="21A68855" w14:textId="77777777" w:rsidR="00EE0F01" w:rsidRPr="00EE0F01" w:rsidRDefault="00EE0F01" w:rsidP="00E54428">
      <w:pPr>
        <w:rPr>
          <w:b/>
        </w:rPr>
      </w:pPr>
    </w:p>
    <w:p w14:paraId="0CC8D8A8" w14:textId="77777777" w:rsidR="00E54428" w:rsidRPr="00EE0F01" w:rsidRDefault="00E54428" w:rsidP="00095F87">
      <w:pPr>
        <w:spacing w:after="200"/>
        <w:rPr>
          <w:i/>
        </w:rPr>
      </w:pPr>
      <w:r w:rsidRPr="00EE0F01">
        <w:rPr>
          <w:rFonts w:eastAsia="Times New Roman"/>
          <w:i/>
        </w:rPr>
        <w:t>If Robot serial number is duplicate</w:t>
      </w:r>
    </w:p>
    <w:p w14:paraId="102C6C37" w14:textId="77777777" w:rsidR="009120F7" w:rsidRPr="009120F7" w:rsidRDefault="009120F7" w:rsidP="009120F7">
      <w:pPr>
        <w:rPr>
          <w:rFonts w:ascii="Courier New" w:eastAsia="Times New Roman" w:hAnsi="Courier New"/>
        </w:rPr>
      </w:pPr>
      <w:r w:rsidRPr="009120F7">
        <w:rPr>
          <w:rFonts w:ascii="Courier New" w:eastAsia="Times New Roman" w:hAnsi="Courier New"/>
        </w:rPr>
        <w:t>{</w:t>
      </w:r>
    </w:p>
    <w:p w14:paraId="134042E4"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"status": -1,</w:t>
      </w:r>
    </w:p>
    <w:p w14:paraId="2352CE31"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"message": "This robot serial number already exists.",</w:t>
      </w:r>
    </w:p>
    <w:p w14:paraId="3ABCEB78"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"error": {</w:t>
      </w:r>
    </w:p>
    <w:p w14:paraId="7CA220E0"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"code": "-118",</w:t>
      </w:r>
    </w:p>
    <w:p w14:paraId="72D419BF"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"message": "This robot serial number already exists."</w:t>
      </w:r>
    </w:p>
    <w:p w14:paraId="4DECB5A3"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w:t>
      </w:r>
    </w:p>
    <w:p w14:paraId="1965E881" w14:textId="77777777" w:rsidR="003E79F6" w:rsidRDefault="009120F7" w:rsidP="00095F87">
      <w:pPr>
        <w:spacing w:after="200"/>
        <w:rPr>
          <w:rFonts w:ascii="Courier New" w:eastAsia="Times New Roman" w:hAnsi="Courier New"/>
        </w:rPr>
      </w:pPr>
      <w:r w:rsidRPr="009120F7">
        <w:rPr>
          <w:rFonts w:ascii="Courier New" w:eastAsia="Times New Roman" w:hAnsi="Courier New"/>
        </w:rPr>
        <w:t>}</w:t>
      </w:r>
    </w:p>
    <w:p w14:paraId="7D877CC5" w14:textId="77777777" w:rsidR="00E54428" w:rsidRPr="00EE0F01" w:rsidRDefault="00E54428" w:rsidP="00095F87">
      <w:pPr>
        <w:spacing w:after="200"/>
        <w:rPr>
          <w:i/>
        </w:rPr>
      </w:pPr>
      <w:r w:rsidRPr="00EE0F01">
        <w:rPr>
          <w:rFonts w:eastAsia="Times New Roman"/>
          <w:i/>
        </w:rPr>
        <w:t>If robot_type is invalid</w:t>
      </w:r>
    </w:p>
    <w:p w14:paraId="51CA8747" w14:textId="77777777" w:rsidR="009120F7" w:rsidRPr="009120F7" w:rsidRDefault="009120F7" w:rsidP="009120F7">
      <w:pPr>
        <w:rPr>
          <w:rFonts w:ascii="Courier New" w:eastAsia="Times New Roman" w:hAnsi="Courier New"/>
        </w:rPr>
      </w:pPr>
      <w:r w:rsidRPr="009120F7">
        <w:rPr>
          <w:rFonts w:ascii="Courier New" w:eastAsia="Times New Roman" w:hAnsi="Courier New"/>
        </w:rPr>
        <w:t>{</w:t>
      </w:r>
    </w:p>
    <w:p w14:paraId="61B4966B"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"status": -1,</w:t>
      </w:r>
    </w:p>
    <w:p w14:paraId="67FB68BA"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"message": "'Robot Type is not valid'",</w:t>
      </w:r>
    </w:p>
    <w:p w14:paraId="32ED89F4"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"error": {</w:t>
      </w:r>
    </w:p>
    <w:p w14:paraId="5DD21C12"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"code": "-142",</w:t>
      </w:r>
    </w:p>
    <w:p w14:paraId="608BD4D9"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"message": "Robot Type is not valid"</w:t>
      </w:r>
    </w:p>
    <w:p w14:paraId="6F7181C4"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w:t>
      </w:r>
    </w:p>
    <w:p w14:paraId="057CB491" w14:textId="77777777" w:rsidR="0053701E" w:rsidRDefault="009120F7" w:rsidP="00095F87">
      <w:pPr>
        <w:spacing w:after="200"/>
        <w:rPr>
          <w:rFonts w:ascii="Courier New" w:eastAsia="Times New Roman" w:hAnsi="Courier New"/>
        </w:rPr>
      </w:pPr>
      <w:r w:rsidRPr="009120F7">
        <w:rPr>
          <w:rFonts w:ascii="Courier New" w:eastAsia="Times New Roman" w:hAnsi="Courier New"/>
        </w:rPr>
        <w:t>}</w:t>
      </w:r>
    </w:p>
    <w:p w14:paraId="4A2DAA9F" w14:textId="77777777" w:rsidR="00E54428" w:rsidRPr="00BB4945" w:rsidRDefault="00E54428" w:rsidP="00095F87">
      <w:pPr>
        <w:spacing w:after="200"/>
        <w:rPr>
          <w:i/>
        </w:rPr>
      </w:pPr>
      <w:r w:rsidRPr="00BB4945">
        <w:rPr>
          <w:rFonts w:eastAsia="Times New Roman"/>
          <w:i/>
        </w:rPr>
        <w:t>If Jabber service is not able to create chat user</w:t>
      </w:r>
    </w:p>
    <w:p w14:paraId="54F76D0D" w14:textId="77777777" w:rsidR="009120F7" w:rsidRPr="009120F7" w:rsidRDefault="009120F7" w:rsidP="009120F7">
      <w:pPr>
        <w:rPr>
          <w:rFonts w:ascii="Courier New" w:eastAsia="Times New Roman" w:hAnsi="Courier New"/>
        </w:rPr>
      </w:pPr>
      <w:r w:rsidRPr="009120F7">
        <w:rPr>
          <w:rFonts w:ascii="Courier New" w:eastAsia="Times New Roman" w:hAnsi="Courier New"/>
        </w:rPr>
        <w:t>{</w:t>
      </w:r>
    </w:p>
    <w:p w14:paraId="331F7D04" w14:textId="77777777" w:rsidR="009120F7" w:rsidRPr="009120F7" w:rsidRDefault="009120F7" w:rsidP="009120F7">
      <w:pPr>
        <w:rPr>
          <w:rFonts w:ascii="Courier New" w:eastAsia="Times New Roman" w:hAnsi="Courier New"/>
        </w:rPr>
      </w:pPr>
      <w:r w:rsidRPr="009120F7">
        <w:rPr>
          <w:rFonts w:ascii="Courier New" w:eastAsia="Times New Roman" w:hAnsi="Courier New"/>
        </w:rPr>
        <w:lastRenderedPageBreak/>
        <w:t xml:space="preserve">    "status": -1,</w:t>
      </w:r>
    </w:p>
    <w:p w14:paraId="5A0BCE81"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"message": "Robot could not be created because jabber service in not responding.",</w:t>
      </w:r>
    </w:p>
    <w:p w14:paraId="11FE12B8"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"error": {</w:t>
      </w:r>
    </w:p>
    <w:p w14:paraId="5B20C6E1"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"code": -108,</w:t>
      </w:r>
    </w:p>
    <w:p w14:paraId="137A7BC2"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"message": "Robot could not be created because jabber service in not responding."</w:t>
      </w:r>
    </w:p>
    <w:p w14:paraId="5CEA8908"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w:t>
      </w:r>
    </w:p>
    <w:p w14:paraId="5A055F26" w14:textId="3EA71E6E" w:rsidR="00E54428" w:rsidRPr="00DB2F7A" w:rsidRDefault="009120F7" w:rsidP="00E54428">
      <w:r w:rsidRPr="009120F7">
        <w:rPr>
          <w:rFonts w:ascii="Courier New" w:eastAsia="Times New Roman" w:hAnsi="Courier New"/>
        </w:rPr>
        <w:t>}</w:t>
      </w:r>
    </w:p>
    <w:p w14:paraId="1B201AB6" w14:textId="77777777" w:rsidR="00E54428" w:rsidRPr="00DB2F7A" w:rsidRDefault="00E54428" w:rsidP="00515A56">
      <w:pPr>
        <w:pStyle w:val="Heading4"/>
      </w:pPr>
      <w:r w:rsidRPr="00DB2F7A">
        <w:t>Check</w:t>
      </w:r>
      <w:r w:rsidR="00095F87">
        <w:t>IfR</w:t>
      </w:r>
      <w:r w:rsidRPr="00DB2F7A">
        <w:t>obot</w:t>
      </w:r>
      <w:r w:rsidR="00095F87">
        <w:t>I</w:t>
      </w:r>
      <w:r w:rsidRPr="00DB2F7A">
        <w:t>s</w:t>
      </w:r>
      <w:r w:rsidR="00095F87">
        <w:t>O</w:t>
      </w:r>
      <w:r w:rsidRPr="00DB2F7A">
        <w:t>nline</w:t>
      </w:r>
    </w:p>
    <w:p w14:paraId="39AD6CCB" w14:textId="77777777" w:rsidR="00515A56" w:rsidRPr="00DB2F7A" w:rsidRDefault="00515A56" w:rsidP="00515A56"/>
    <w:p w14:paraId="4D3375D2" w14:textId="77777777" w:rsidR="00943CE4" w:rsidRDefault="00943CE4" w:rsidP="00095F87">
      <w:pPr>
        <w:rPr>
          <w:rFonts w:eastAsia="Times New Roman"/>
        </w:rPr>
      </w:pPr>
      <w:r w:rsidRPr="00DB2F7A">
        <w:rPr>
          <w:rFonts w:eastAsia="Times New Roman"/>
        </w:rPr>
        <w:t>This API is used</w:t>
      </w:r>
      <w:r w:rsidR="00836CA9" w:rsidRPr="00DB2F7A">
        <w:rPr>
          <w:rFonts w:eastAsia="Times New Roman"/>
        </w:rPr>
        <w:t xml:space="preserve"> to check if </w:t>
      </w:r>
      <w:r w:rsidRPr="00DB2F7A">
        <w:rPr>
          <w:rFonts w:eastAsia="Times New Roman"/>
        </w:rPr>
        <w:t xml:space="preserve">a </w:t>
      </w:r>
      <w:r w:rsidR="00836CA9" w:rsidRPr="00DB2F7A">
        <w:rPr>
          <w:rFonts w:eastAsia="Times New Roman"/>
        </w:rPr>
        <w:t xml:space="preserve">robot </w:t>
      </w:r>
      <w:r w:rsidRPr="00DB2F7A">
        <w:rPr>
          <w:rFonts w:eastAsia="Times New Roman"/>
        </w:rPr>
        <w:t xml:space="preserve">is </w:t>
      </w:r>
      <w:r w:rsidR="00836CA9" w:rsidRPr="00DB2F7A">
        <w:rPr>
          <w:rFonts w:eastAsia="Times New Roman"/>
        </w:rPr>
        <w:t>online</w:t>
      </w:r>
      <w:r w:rsidRPr="00DB2F7A">
        <w:rPr>
          <w:rFonts w:eastAsia="Times New Roman"/>
        </w:rPr>
        <w:t>.</w:t>
      </w:r>
      <w:r w:rsidR="00E54428" w:rsidRPr="00DB2F7A">
        <w:br/>
      </w:r>
      <w:r w:rsidR="00E54428" w:rsidRPr="00DB2F7A">
        <w:br/>
      </w:r>
      <w:hyperlink r:id="rId31" w:history="1">
        <w:r w:rsidR="00EE0F01" w:rsidRPr="00AB2F08">
          <w:rPr>
            <w:rStyle w:val="Hyperlink"/>
            <w:rFonts w:eastAsia="Times New Roman"/>
          </w:rPr>
          <w:t>http://neatostaging.rajatogo.com/api/rest/json?method=robot.is_online</w:t>
        </w:r>
      </w:hyperlink>
    </w:p>
    <w:p w14:paraId="4A3BDD78" w14:textId="77777777" w:rsidR="00EE0F01" w:rsidRPr="00095F87" w:rsidRDefault="00EE0F01" w:rsidP="00095F87">
      <w:pPr>
        <w:rPr>
          <w:rFonts w:eastAsia="Times New Roman"/>
        </w:rPr>
      </w:pPr>
    </w:p>
    <w:p w14:paraId="75AC18CF" w14:textId="77777777" w:rsidR="00E54428" w:rsidRPr="00EE0F01" w:rsidRDefault="00836CA9" w:rsidP="00943CE4">
      <w:pPr>
        <w:rPr>
          <w:b/>
        </w:rPr>
      </w:pPr>
      <w:r w:rsidRPr="00EE0F01">
        <w:rPr>
          <w:rFonts w:eastAsia="Times New Roman"/>
          <w:b/>
        </w:rPr>
        <w:t>Parameters</w:t>
      </w:r>
    </w:p>
    <w:p w14:paraId="6640C3B2" w14:textId="77777777" w:rsidR="00E54428" w:rsidRPr="00EE0F01" w:rsidRDefault="00E54428" w:rsidP="00EE0F01">
      <w:pPr>
        <w:pStyle w:val="ListParagraph"/>
        <w:spacing w:after="200"/>
        <w:ind w:left="0"/>
      </w:pPr>
      <w:r w:rsidRPr="00EE0F01">
        <w:rPr>
          <w:rFonts w:eastAsia="Times New Roman"/>
          <w:bCs/>
        </w:rPr>
        <w:t>api_key</w:t>
      </w:r>
      <w:r w:rsidR="00996DEE" w:rsidRPr="00EE0F01">
        <w:rPr>
          <w:rFonts w:eastAsia="Times New Roman"/>
        </w:rPr>
        <w:t xml:space="preserve">, </w:t>
      </w:r>
      <w:r w:rsidRPr="00EE0F01">
        <w:rPr>
          <w:rFonts w:eastAsia="Times New Roman"/>
        </w:rPr>
        <w:t xml:space="preserve">Your API </w:t>
      </w:r>
      <w:r w:rsidR="00943CE4" w:rsidRPr="00EE0F01">
        <w:rPr>
          <w:rFonts w:eastAsia="Times New Roman"/>
        </w:rPr>
        <w:t xml:space="preserve">is </w:t>
      </w:r>
      <w:r w:rsidRPr="00EE0F01">
        <w:rPr>
          <w:rFonts w:eastAsia="Times New Roman"/>
        </w:rPr>
        <w:t>Key</w:t>
      </w:r>
    </w:p>
    <w:p w14:paraId="5DA05F4D" w14:textId="77777777" w:rsidR="00E54428" w:rsidRPr="00DB2F7A" w:rsidRDefault="00E54428" w:rsidP="00EE0F01">
      <w:pPr>
        <w:pStyle w:val="ListParagraph"/>
        <w:spacing w:after="200"/>
        <w:ind w:left="0"/>
      </w:pPr>
      <w:r w:rsidRPr="00EE0F01">
        <w:rPr>
          <w:rFonts w:eastAsia="Times New Roman"/>
          <w:bCs/>
        </w:rPr>
        <w:t>serial_number</w:t>
      </w:r>
      <w:r w:rsidR="00996DEE" w:rsidRPr="00EE0F01">
        <w:rPr>
          <w:rFonts w:eastAsia="Times New Roman"/>
        </w:rPr>
        <w:t xml:space="preserve">, </w:t>
      </w:r>
      <w:r w:rsidRPr="00EE0F01">
        <w:rPr>
          <w:rFonts w:eastAsia="Times New Roman"/>
        </w:rPr>
        <w:t>Serial Number of the robot</w:t>
      </w:r>
    </w:p>
    <w:p w14:paraId="6C74EC6E" w14:textId="77777777" w:rsidR="00E54428" w:rsidRPr="00EE0F01" w:rsidRDefault="009E14A1" w:rsidP="00E54428">
      <w:pPr>
        <w:rPr>
          <w:b/>
        </w:rPr>
      </w:pPr>
      <w:r w:rsidRPr="00EE0F01">
        <w:rPr>
          <w:rFonts w:eastAsia="Times New Roman"/>
          <w:b/>
        </w:rPr>
        <w:t>Success Response</w:t>
      </w:r>
    </w:p>
    <w:p w14:paraId="5C9F2189" w14:textId="77777777" w:rsidR="00E54428" w:rsidRPr="00EE0F01" w:rsidRDefault="00E54428" w:rsidP="00095F87">
      <w:pPr>
        <w:spacing w:after="200"/>
        <w:rPr>
          <w:i/>
        </w:rPr>
      </w:pPr>
      <w:r w:rsidRPr="00EE0F01">
        <w:rPr>
          <w:rFonts w:eastAsia="Times New Roman"/>
          <w:i/>
        </w:rPr>
        <w:t>If robot is online</w:t>
      </w:r>
    </w:p>
    <w:p w14:paraId="5FD65C0F" w14:textId="77777777" w:rsidR="009120F7" w:rsidRPr="009120F7" w:rsidRDefault="009120F7" w:rsidP="009120F7">
      <w:pPr>
        <w:rPr>
          <w:rFonts w:ascii="Courier New" w:eastAsia="Times New Roman" w:hAnsi="Courier New"/>
        </w:rPr>
      </w:pPr>
      <w:r w:rsidRPr="009120F7">
        <w:rPr>
          <w:rFonts w:ascii="Courier New" w:eastAsia="Times New Roman" w:hAnsi="Courier New"/>
        </w:rPr>
        <w:t>{</w:t>
      </w:r>
    </w:p>
    <w:p w14:paraId="3D969CBE"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"status": 0,</w:t>
      </w:r>
    </w:p>
    <w:p w14:paraId="5607F113"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"result": {</w:t>
      </w:r>
    </w:p>
    <w:p w14:paraId="09B84DC2"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"online": true,</w:t>
      </w:r>
    </w:p>
    <w:p w14:paraId="7E8BB582"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"message": "Robot 1234 is online."</w:t>
      </w:r>
    </w:p>
    <w:p w14:paraId="50BF389B"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w:t>
      </w:r>
    </w:p>
    <w:p w14:paraId="15294999" w14:textId="77777777" w:rsidR="005100E2" w:rsidRDefault="009120F7" w:rsidP="00095F87">
      <w:pPr>
        <w:spacing w:after="200"/>
        <w:rPr>
          <w:rFonts w:ascii="Courier New" w:eastAsia="Times New Roman" w:hAnsi="Courier New"/>
        </w:rPr>
      </w:pPr>
      <w:r w:rsidRPr="009120F7">
        <w:rPr>
          <w:rFonts w:ascii="Courier New" w:eastAsia="Times New Roman" w:hAnsi="Courier New"/>
        </w:rPr>
        <w:t>}</w:t>
      </w:r>
    </w:p>
    <w:p w14:paraId="2FA31CD2" w14:textId="77777777" w:rsidR="00E54428" w:rsidRPr="00EE0F01" w:rsidRDefault="00E54428" w:rsidP="00095F87">
      <w:pPr>
        <w:spacing w:after="200"/>
        <w:rPr>
          <w:i/>
        </w:rPr>
      </w:pPr>
      <w:r w:rsidRPr="00EE0F01">
        <w:rPr>
          <w:rFonts w:eastAsia="Times New Roman"/>
          <w:i/>
        </w:rPr>
        <w:t>If robot is offline</w:t>
      </w:r>
    </w:p>
    <w:p w14:paraId="1F955F69" w14:textId="77777777" w:rsidR="009120F7" w:rsidRPr="009120F7" w:rsidRDefault="009120F7" w:rsidP="009120F7">
      <w:pPr>
        <w:rPr>
          <w:rFonts w:ascii="Courier New" w:eastAsia="Times New Roman" w:hAnsi="Courier New"/>
        </w:rPr>
      </w:pPr>
      <w:r w:rsidRPr="009120F7">
        <w:rPr>
          <w:rFonts w:ascii="Courier New" w:eastAsia="Times New Roman" w:hAnsi="Courier New"/>
        </w:rPr>
        <w:t>{</w:t>
      </w:r>
    </w:p>
    <w:p w14:paraId="4079FEAF"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"status": 0,</w:t>
      </w:r>
    </w:p>
    <w:p w14:paraId="232C5A9D"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"result": {</w:t>
      </w:r>
    </w:p>
    <w:p w14:paraId="779D071B"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"online": false,</w:t>
      </w:r>
    </w:p>
    <w:p w14:paraId="5E26A159"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"message": "Robot 1234 is offline."</w:t>
      </w:r>
    </w:p>
    <w:p w14:paraId="0B08CDFE"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w:t>
      </w:r>
    </w:p>
    <w:p w14:paraId="1DFFBB3C" w14:textId="77777777" w:rsidR="008B4F62" w:rsidRDefault="009120F7" w:rsidP="00E54428">
      <w:pPr>
        <w:rPr>
          <w:rFonts w:ascii="Courier New" w:eastAsia="Times New Roman" w:hAnsi="Courier New"/>
        </w:rPr>
      </w:pPr>
      <w:r w:rsidRPr="009120F7">
        <w:rPr>
          <w:rFonts w:ascii="Courier New" w:eastAsia="Times New Roman" w:hAnsi="Courier New"/>
        </w:rPr>
        <w:t>}</w:t>
      </w:r>
    </w:p>
    <w:p w14:paraId="0E3EFF41" w14:textId="77777777" w:rsidR="008B4F62" w:rsidRDefault="008B4F62" w:rsidP="00E54428">
      <w:pPr>
        <w:rPr>
          <w:rFonts w:ascii="Courier New" w:eastAsia="Times New Roman" w:hAnsi="Courier New"/>
        </w:rPr>
      </w:pPr>
    </w:p>
    <w:p w14:paraId="23CB2C89" w14:textId="77777777" w:rsidR="00E54428" w:rsidRPr="00EE0F01" w:rsidRDefault="009E14A1" w:rsidP="00E54428">
      <w:pPr>
        <w:rPr>
          <w:b/>
        </w:rPr>
      </w:pPr>
      <w:r w:rsidRPr="00EE0F01">
        <w:rPr>
          <w:rFonts w:eastAsia="Times New Roman"/>
          <w:b/>
        </w:rPr>
        <w:t>Failure Responses</w:t>
      </w:r>
    </w:p>
    <w:p w14:paraId="44783659" w14:textId="77777777" w:rsidR="00E54428" w:rsidRPr="00EE0F01" w:rsidRDefault="00E54428" w:rsidP="00095F87">
      <w:pPr>
        <w:spacing w:after="200"/>
        <w:rPr>
          <w:i/>
        </w:rPr>
      </w:pPr>
      <w:r w:rsidRPr="00EE0F01">
        <w:rPr>
          <w:rFonts w:eastAsia="Times New Roman"/>
          <w:i/>
        </w:rPr>
        <w:t>If serial number does not exist</w:t>
      </w:r>
    </w:p>
    <w:p w14:paraId="52C9BF1C" w14:textId="77777777" w:rsidR="009120F7" w:rsidRPr="009120F7" w:rsidRDefault="009120F7" w:rsidP="009120F7">
      <w:pPr>
        <w:rPr>
          <w:rFonts w:ascii="Courier New" w:eastAsia="Times New Roman" w:hAnsi="Courier New"/>
        </w:rPr>
      </w:pPr>
      <w:r w:rsidRPr="009120F7">
        <w:rPr>
          <w:rFonts w:ascii="Courier New" w:eastAsia="Times New Roman" w:hAnsi="Courier New"/>
        </w:rPr>
        <w:t>{</w:t>
      </w:r>
    </w:p>
    <w:p w14:paraId="20B579A7"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"status": -1,</w:t>
      </w:r>
    </w:p>
    <w:p w14:paraId="6D08C565"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"message": "Serial number does not exist",</w:t>
      </w:r>
    </w:p>
    <w:p w14:paraId="0489A9B5"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"error": {</w:t>
      </w:r>
    </w:p>
    <w:p w14:paraId="30403B87"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"code": "-114",</w:t>
      </w:r>
    </w:p>
    <w:p w14:paraId="2B387B6B" w14:textId="77777777" w:rsidR="009120F7" w:rsidRPr="009120F7" w:rsidRDefault="009120F7" w:rsidP="009120F7">
      <w:pPr>
        <w:rPr>
          <w:rFonts w:ascii="Courier New" w:eastAsia="Times New Roman" w:hAnsi="Courier New"/>
        </w:rPr>
      </w:pPr>
      <w:r w:rsidRPr="009120F7">
        <w:rPr>
          <w:rFonts w:ascii="Courier New" w:eastAsia="Times New Roman" w:hAnsi="Courier New"/>
        </w:rPr>
        <w:t xml:space="preserve">        "message": "Serial number does not exist."</w:t>
      </w:r>
    </w:p>
    <w:p w14:paraId="30E37563" w14:textId="77777777" w:rsidR="009120F7" w:rsidRPr="009120F7" w:rsidRDefault="009120F7" w:rsidP="009120F7">
      <w:pPr>
        <w:rPr>
          <w:rFonts w:ascii="Courier New" w:eastAsia="Times New Roman" w:hAnsi="Courier New"/>
        </w:rPr>
      </w:pPr>
      <w:r w:rsidRPr="009120F7">
        <w:rPr>
          <w:rFonts w:ascii="Courier New" w:eastAsia="Times New Roman" w:hAnsi="Courier New"/>
        </w:rPr>
        <w:lastRenderedPageBreak/>
        <w:t xml:space="preserve">    }</w:t>
      </w:r>
    </w:p>
    <w:p w14:paraId="2BE6F81A" w14:textId="65C870A6" w:rsidR="00E54428" w:rsidRPr="00DB2F7A" w:rsidRDefault="009120F7" w:rsidP="00E54428">
      <w:r w:rsidRPr="009120F7">
        <w:rPr>
          <w:rFonts w:ascii="Courier New" w:eastAsia="Times New Roman" w:hAnsi="Courier New"/>
        </w:rPr>
        <w:t>}</w:t>
      </w:r>
    </w:p>
    <w:p w14:paraId="56C8D782" w14:textId="77777777" w:rsidR="00E54428" w:rsidRPr="00DB2F7A" w:rsidRDefault="00095F87" w:rsidP="007F55FB">
      <w:pPr>
        <w:pStyle w:val="Heading4"/>
      </w:pPr>
      <w:r>
        <w:t>SetRobotProfileDetails</w:t>
      </w:r>
      <w:r w:rsidR="00E54428" w:rsidRPr="00DB2F7A">
        <w:t>3</w:t>
      </w:r>
    </w:p>
    <w:p w14:paraId="72007CCD" w14:textId="77777777" w:rsidR="007F55FB" w:rsidRPr="00DB2F7A" w:rsidRDefault="007F55FB" w:rsidP="007F55FB"/>
    <w:p w14:paraId="17C0B7DD" w14:textId="77777777" w:rsidR="001977D9" w:rsidRPr="001977D9" w:rsidRDefault="00786AF8" w:rsidP="001977D9">
      <w:pPr>
        <w:rPr>
          <w:rFonts w:ascii="Times" w:eastAsia="Times New Roman" w:hAnsi="Times" w:cs="Times New Roman"/>
        </w:rPr>
      </w:pPr>
      <w:r w:rsidRPr="00DB2F7A">
        <w:rPr>
          <w:rFonts w:eastAsia="Times New Roman"/>
        </w:rPr>
        <w:t xml:space="preserve">This API is used </w:t>
      </w:r>
      <w:r w:rsidR="00E54428" w:rsidRPr="00DB2F7A">
        <w:rPr>
          <w:rFonts w:eastAsia="Times New Roman"/>
        </w:rPr>
        <w:t>to</w:t>
      </w:r>
      <w:r w:rsidR="006C223A" w:rsidRPr="00DB2F7A">
        <w:rPr>
          <w:rFonts w:eastAsia="Times New Roman"/>
        </w:rPr>
        <w:t xml:space="preserve"> set robot's profile details</w:t>
      </w:r>
      <w:r w:rsidRPr="00DB2F7A">
        <w:rPr>
          <w:rFonts w:eastAsia="Times New Roman"/>
        </w:rPr>
        <w:t>.</w:t>
      </w:r>
      <w:r w:rsidR="001977D9">
        <w:rPr>
          <w:rFonts w:eastAsia="Times New Roman"/>
        </w:rPr>
        <w:t xml:space="preserve"> </w:t>
      </w:r>
      <w:r w:rsidR="001977D9" w:rsidRPr="001977D9">
        <w:rPr>
          <w:rFonts w:eastAsia="Times New Roman"/>
          <w:color w:val="222222"/>
          <w:shd w:val="clear" w:color="auto" w:fill="FFFFFF"/>
        </w:rPr>
        <w:t>This API is the most critical piece as this enables the "real time" communication between Robots and SmartApp Users. This method is invoked by both Robots and SmartApp users to indicate that a Robot status change has happened. This results in an XMPP message being sent to all the users/robots. A sample XMPP message, which is an XML, looks like this:</w:t>
      </w:r>
    </w:p>
    <w:p w14:paraId="575A68A2" w14:textId="77777777" w:rsidR="001977D9" w:rsidRPr="001977D9" w:rsidRDefault="001977D9" w:rsidP="001977D9">
      <w:pPr>
        <w:shd w:val="clear" w:color="auto" w:fill="FFFFFF"/>
        <w:spacing w:line="240" w:lineRule="auto"/>
        <w:rPr>
          <w:rFonts w:eastAsia="Times New Roman"/>
          <w:color w:val="222222"/>
        </w:rPr>
      </w:pPr>
    </w:p>
    <w:p w14:paraId="426CF667" w14:textId="77777777" w:rsidR="001977D9" w:rsidRPr="00BB4945" w:rsidRDefault="001977D9" w:rsidP="001977D9">
      <w:pPr>
        <w:shd w:val="clear" w:color="auto" w:fill="FFFFFF"/>
        <w:spacing w:line="240" w:lineRule="auto"/>
        <w:rPr>
          <w:rFonts w:ascii="Courier New" w:eastAsia="Times New Roman" w:hAnsi="Courier New" w:cs="Courier New"/>
          <w:color w:val="222222"/>
        </w:rPr>
      </w:pPr>
      <w:r w:rsidRPr="00BB4945">
        <w:rPr>
          <w:rFonts w:ascii="Courier New" w:eastAsia="Times New Roman" w:hAnsi="Courier New" w:cs="Courier New"/>
          <w:color w:val="222222"/>
        </w:rPr>
        <w:t>&lt;?xml version="1.0" encoding="UTF-8"?&gt;</w:t>
      </w:r>
    </w:p>
    <w:p w14:paraId="6935A84E" w14:textId="77777777" w:rsidR="001977D9" w:rsidRPr="00BB4945" w:rsidRDefault="001977D9" w:rsidP="001977D9">
      <w:pPr>
        <w:shd w:val="clear" w:color="auto" w:fill="FFFFFF"/>
        <w:spacing w:line="240" w:lineRule="auto"/>
        <w:rPr>
          <w:rFonts w:ascii="Courier New" w:eastAsia="Times New Roman" w:hAnsi="Courier New" w:cs="Courier New"/>
          <w:color w:val="222222"/>
        </w:rPr>
      </w:pPr>
      <w:r w:rsidRPr="00BB4945">
        <w:rPr>
          <w:rFonts w:ascii="Courier New" w:eastAsia="Times New Roman" w:hAnsi="Courier New" w:cs="Courier New"/>
          <w:color w:val="222222"/>
        </w:rPr>
        <w:t>&lt;packet&gt;</w:t>
      </w:r>
    </w:p>
    <w:p w14:paraId="4A869ED6" w14:textId="77777777" w:rsidR="001977D9" w:rsidRPr="00BB4945" w:rsidRDefault="001977D9" w:rsidP="001977D9">
      <w:pPr>
        <w:shd w:val="clear" w:color="auto" w:fill="FFFFFF"/>
        <w:spacing w:line="240" w:lineRule="auto"/>
        <w:rPr>
          <w:rFonts w:ascii="Courier New" w:eastAsia="Times New Roman" w:hAnsi="Courier New" w:cs="Courier New"/>
          <w:color w:val="222222"/>
        </w:rPr>
      </w:pPr>
      <w:r w:rsidRPr="00BB4945">
        <w:rPr>
          <w:rFonts w:ascii="Courier New" w:eastAsia="Times New Roman" w:hAnsi="Courier New" w:cs="Courier New"/>
          <w:color w:val="222222"/>
        </w:rPr>
        <w:t>   &lt;header&gt;</w:t>
      </w:r>
    </w:p>
    <w:p w14:paraId="2988642A" w14:textId="77777777" w:rsidR="001977D9" w:rsidRPr="00BB4945" w:rsidRDefault="001977D9" w:rsidP="001977D9">
      <w:pPr>
        <w:shd w:val="clear" w:color="auto" w:fill="FFFFFF"/>
        <w:spacing w:line="240" w:lineRule="auto"/>
        <w:rPr>
          <w:rFonts w:ascii="Courier New" w:eastAsia="Times New Roman" w:hAnsi="Courier New" w:cs="Courier New"/>
          <w:color w:val="222222"/>
        </w:rPr>
      </w:pPr>
      <w:r w:rsidRPr="00BB4945">
        <w:rPr>
          <w:rFonts w:ascii="Courier New" w:eastAsia="Times New Roman" w:hAnsi="Courier New" w:cs="Courier New"/>
          <w:color w:val="222222"/>
        </w:rPr>
        <w:t>      &lt;version&gt;1&lt;/version&gt;</w:t>
      </w:r>
    </w:p>
    <w:p w14:paraId="707772BA" w14:textId="77777777" w:rsidR="001977D9" w:rsidRPr="00BB4945" w:rsidRDefault="001977D9" w:rsidP="001977D9">
      <w:pPr>
        <w:shd w:val="clear" w:color="auto" w:fill="FFFFFF"/>
        <w:spacing w:line="240" w:lineRule="auto"/>
        <w:rPr>
          <w:rFonts w:ascii="Courier New" w:eastAsia="Times New Roman" w:hAnsi="Courier New" w:cs="Courier New"/>
          <w:color w:val="222222"/>
        </w:rPr>
      </w:pPr>
      <w:r w:rsidRPr="00BB4945">
        <w:rPr>
          <w:rFonts w:ascii="Courier New" w:eastAsia="Times New Roman" w:hAnsi="Courier New" w:cs="Courier New"/>
          <w:color w:val="222222"/>
        </w:rPr>
        <w:t>      &lt;signature&gt;0xcafebabe&lt;/signature&gt;</w:t>
      </w:r>
    </w:p>
    <w:p w14:paraId="317930BF" w14:textId="77777777" w:rsidR="001977D9" w:rsidRPr="00BB4945" w:rsidRDefault="001977D9" w:rsidP="001977D9">
      <w:pPr>
        <w:shd w:val="clear" w:color="auto" w:fill="FFFFFF"/>
        <w:spacing w:line="240" w:lineRule="auto"/>
        <w:rPr>
          <w:rFonts w:ascii="Courier New" w:eastAsia="Times New Roman" w:hAnsi="Courier New" w:cs="Courier New"/>
          <w:color w:val="222222"/>
        </w:rPr>
      </w:pPr>
      <w:r w:rsidRPr="00BB4945">
        <w:rPr>
          <w:rFonts w:ascii="Courier New" w:eastAsia="Times New Roman" w:hAnsi="Courier New" w:cs="Courier New"/>
          <w:color w:val="222222"/>
        </w:rPr>
        <w:t>   &lt;/header&gt;</w:t>
      </w:r>
    </w:p>
    <w:p w14:paraId="114FEDE0" w14:textId="77777777" w:rsidR="001977D9" w:rsidRPr="00BB4945" w:rsidRDefault="001977D9" w:rsidP="001977D9">
      <w:pPr>
        <w:shd w:val="clear" w:color="auto" w:fill="FFFFFF"/>
        <w:spacing w:line="240" w:lineRule="auto"/>
        <w:rPr>
          <w:rFonts w:ascii="Courier New" w:eastAsia="Times New Roman" w:hAnsi="Courier New" w:cs="Courier New"/>
          <w:color w:val="222222"/>
        </w:rPr>
      </w:pPr>
      <w:r w:rsidRPr="00BB4945">
        <w:rPr>
          <w:rFonts w:ascii="Courier New" w:eastAsia="Times New Roman" w:hAnsi="Courier New" w:cs="Courier New"/>
          <w:color w:val="222222"/>
        </w:rPr>
        <w:t>   &lt;payload&gt;</w:t>
      </w:r>
    </w:p>
    <w:p w14:paraId="42655FB9" w14:textId="77777777" w:rsidR="001977D9" w:rsidRPr="00BB4945" w:rsidRDefault="001977D9" w:rsidP="001977D9">
      <w:pPr>
        <w:shd w:val="clear" w:color="auto" w:fill="FFFFFF"/>
        <w:spacing w:line="240" w:lineRule="auto"/>
        <w:rPr>
          <w:rFonts w:ascii="Courier New" w:eastAsia="Times New Roman" w:hAnsi="Courier New" w:cs="Courier New"/>
          <w:color w:val="222222"/>
        </w:rPr>
      </w:pPr>
      <w:r w:rsidRPr="00BB4945">
        <w:rPr>
          <w:rFonts w:ascii="Courier New" w:eastAsia="Times New Roman" w:hAnsi="Courier New" w:cs="Courier New"/>
          <w:color w:val="222222"/>
        </w:rPr>
        <w:t>      &lt;request&gt;</w:t>
      </w:r>
    </w:p>
    <w:p w14:paraId="461622A2" w14:textId="77777777" w:rsidR="001977D9" w:rsidRPr="00BB4945" w:rsidRDefault="001977D9" w:rsidP="001977D9">
      <w:pPr>
        <w:shd w:val="clear" w:color="auto" w:fill="FFFFFF"/>
        <w:spacing w:line="240" w:lineRule="auto"/>
        <w:rPr>
          <w:rFonts w:ascii="Courier New" w:eastAsia="Times New Roman" w:hAnsi="Courier New" w:cs="Courier New"/>
          <w:color w:val="222222"/>
        </w:rPr>
      </w:pPr>
      <w:r w:rsidRPr="00BB4945">
        <w:rPr>
          <w:rFonts w:ascii="Courier New" w:eastAsia="Times New Roman" w:hAnsi="Courier New" w:cs="Courier New"/>
          <w:color w:val="222222"/>
        </w:rPr>
        <w:t>         &lt;command&gt;5001&lt;/command&gt;</w:t>
      </w:r>
    </w:p>
    <w:p w14:paraId="5A3B864E" w14:textId="77777777" w:rsidR="001977D9" w:rsidRPr="00BB4945" w:rsidRDefault="001977D9" w:rsidP="001977D9">
      <w:pPr>
        <w:shd w:val="clear" w:color="auto" w:fill="FFFFFF"/>
        <w:spacing w:line="240" w:lineRule="auto"/>
        <w:rPr>
          <w:rFonts w:ascii="Courier New" w:eastAsia="Times New Roman" w:hAnsi="Courier New" w:cs="Courier New"/>
          <w:color w:val="222222"/>
        </w:rPr>
      </w:pPr>
      <w:r w:rsidRPr="00BB4945">
        <w:rPr>
          <w:rFonts w:ascii="Courier New" w:eastAsia="Times New Roman" w:hAnsi="Courier New" w:cs="Courier New"/>
          <w:color w:val="222222"/>
        </w:rPr>
        <w:t>         &lt;requestId&gt;59054&lt;/requestId&gt;</w:t>
      </w:r>
    </w:p>
    <w:p w14:paraId="389C35EE" w14:textId="77777777" w:rsidR="001977D9" w:rsidRPr="00BB4945" w:rsidRDefault="001977D9" w:rsidP="001977D9">
      <w:pPr>
        <w:shd w:val="clear" w:color="auto" w:fill="FFFFFF"/>
        <w:spacing w:line="240" w:lineRule="auto"/>
        <w:rPr>
          <w:rFonts w:ascii="Courier New" w:eastAsia="Times New Roman" w:hAnsi="Courier New" w:cs="Courier New"/>
          <w:color w:val="222222"/>
        </w:rPr>
      </w:pPr>
      <w:r w:rsidRPr="00BB4945">
        <w:rPr>
          <w:rFonts w:ascii="Courier New" w:eastAsia="Times New Roman" w:hAnsi="Courier New" w:cs="Courier New"/>
          <w:color w:val="222222"/>
        </w:rPr>
        <w:t>         &lt;timeStamp&gt;1395731229&lt;/timeStamp&gt;</w:t>
      </w:r>
    </w:p>
    <w:p w14:paraId="5BCDABE6" w14:textId="77777777" w:rsidR="001977D9" w:rsidRPr="00BB4945" w:rsidRDefault="001977D9" w:rsidP="001977D9">
      <w:pPr>
        <w:shd w:val="clear" w:color="auto" w:fill="FFFFFF"/>
        <w:spacing w:line="240" w:lineRule="auto"/>
        <w:rPr>
          <w:rFonts w:ascii="Courier New" w:eastAsia="Times New Roman" w:hAnsi="Courier New" w:cs="Courier New"/>
          <w:color w:val="222222"/>
        </w:rPr>
      </w:pPr>
      <w:r w:rsidRPr="00BB4945">
        <w:rPr>
          <w:rFonts w:ascii="Courier New" w:eastAsia="Times New Roman" w:hAnsi="Courier New" w:cs="Courier New"/>
          <w:color w:val="222222"/>
        </w:rPr>
        <w:t>         &lt;retryCount&gt;0&lt;/retryCount&gt;</w:t>
      </w:r>
    </w:p>
    <w:p w14:paraId="7C48787C" w14:textId="77777777" w:rsidR="001977D9" w:rsidRPr="00BB4945" w:rsidRDefault="001977D9" w:rsidP="001977D9">
      <w:pPr>
        <w:shd w:val="clear" w:color="auto" w:fill="FFFFFF"/>
        <w:spacing w:line="240" w:lineRule="auto"/>
        <w:rPr>
          <w:rFonts w:ascii="Courier New" w:eastAsia="Times New Roman" w:hAnsi="Courier New" w:cs="Courier New"/>
          <w:color w:val="222222"/>
        </w:rPr>
      </w:pPr>
      <w:r w:rsidRPr="00BB4945">
        <w:rPr>
          <w:rFonts w:ascii="Courier New" w:eastAsia="Times New Roman" w:hAnsi="Courier New" w:cs="Courier New"/>
          <w:color w:val="222222"/>
        </w:rPr>
        <w:t>         &lt;responseNeeded&gt;false&lt;/responseNeeded&gt;</w:t>
      </w:r>
    </w:p>
    <w:p w14:paraId="03431666" w14:textId="77777777" w:rsidR="001977D9" w:rsidRPr="00BB4945" w:rsidRDefault="001977D9" w:rsidP="001977D9">
      <w:pPr>
        <w:shd w:val="clear" w:color="auto" w:fill="FFFFFF"/>
        <w:spacing w:line="240" w:lineRule="auto"/>
        <w:rPr>
          <w:rFonts w:ascii="Courier New" w:eastAsia="Times New Roman" w:hAnsi="Courier New" w:cs="Courier New"/>
          <w:color w:val="222222"/>
        </w:rPr>
      </w:pPr>
      <w:r w:rsidRPr="00BB4945">
        <w:rPr>
          <w:rFonts w:ascii="Courier New" w:eastAsia="Times New Roman" w:hAnsi="Courier New" w:cs="Courier New"/>
          <w:color w:val="222222"/>
        </w:rPr>
        <w:t>         &lt;distributionMode&gt;2&lt;/distributionMode&gt;</w:t>
      </w:r>
    </w:p>
    <w:p w14:paraId="3FBF0984" w14:textId="77777777" w:rsidR="001977D9" w:rsidRPr="00BB4945" w:rsidRDefault="001977D9" w:rsidP="001977D9">
      <w:pPr>
        <w:shd w:val="clear" w:color="auto" w:fill="FFFFFF"/>
        <w:spacing w:line="240" w:lineRule="auto"/>
        <w:rPr>
          <w:rFonts w:ascii="Courier New" w:eastAsia="Times New Roman" w:hAnsi="Courier New" w:cs="Courier New"/>
          <w:color w:val="222222"/>
        </w:rPr>
      </w:pPr>
      <w:r w:rsidRPr="00BB4945">
        <w:rPr>
          <w:rFonts w:ascii="Courier New" w:eastAsia="Times New Roman" w:hAnsi="Courier New" w:cs="Courier New"/>
          <w:color w:val="222222"/>
        </w:rPr>
        <w:t>         &lt;params&gt;</w:t>
      </w:r>
    </w:p>
    <w:p w14:paraId="1EDCEB38" w14:textId="77777777" w:rsidR="001977D9" w:rsidRPr="00BB4945" w:rsidRDefault="001977D9" w:rsidP="001977D9">
      <w:pPr>
        <w:shd w:val="clear" w:color="auto" w:fill="FFFFFF"/>
        <w:spacing w:line="240" w:lineRule="auto"/>
        <w:rPr>
          <w:rFonts w:ascii="Courier New" w:eastAsia="Times New Roman" w:hAnsi="Courier New" w:cs="Courier New"/>
          <w:color w:val="222222"/>
        </w:rPr>
      </w:pPr>
      <w:r w:rsidRPr="00BB4945">
        <w:rPr>
          <w:rFonts w:ascii="Courier New" w:eastAsia="Times New Roman" w:hAnsi="Courier New" w:cs="Courier New"/>
          <w:color w:val="222222"/>
        </w:rPr>
        <w:t>            &lt;robotId&gt;N1&lt;/robotId&gt;</w:t>
      </w:r>
    </w:p>
    <w:p w14:paraId="1C387ACB" w14:textId="77777777" w:rsidR="001977D9" w:rsidRPr="00BB4945" w:rsidRDefault="001977D9" w:rsidP="001977D9">
      <w:pPr>
        <w:shd w:val="clear" w:color="auto" w:fill="FFFFFF"/>
        <w:spacing w:line="240" w:lineRule="auto"/>
        <w:rPr>
          <w:rFonts w:ascii="Courier New" w:eastAsia="Times New Roman" w:hAnsi="Courier New" w:cs="Courier New"/>
          <w:color w:val="222222"/>
        </w:rPr>
      </w:pPr>
      <w:r w:rsidRPr="00BB4945">
        <w:rPr>
          <w:rFonts w:ascii="Courier New" w:eastAsia="Times New Roman" w:hAnsi="Courier New" w:cs="Courier New"/>
          <w:color w:val="222222"/>
        </w:rPr>
        <w:t>            &lt;causeAgentId /&gt;</w:t>
      </w:r>
    </w:p>
    <w:p w14:paraId="3DCB811B" w14:textId="77777777" w:rsidR="001977D9" w:rsidRPr="00BB4945" w:rsidRDefault="001977D9" w:rsidP="001977D9">
      <w:pPr>
        <w:shd w:val="clear" w:color="auto" w:fill="FFFFFF"/>
        <w:spacing w:line="240" w:lineRule="auto"/>
        <w:rPr>
          <w:rFonts w:ascii="Courier New" w:eastAsia="Times New Roman" w:hAnsi="Courier New" w:cs="Courier New"/>
          <w:color w:val="222222"/>
        </w:rPr>
      </w:pPr>
      <w:r w:rsidRPr="00BB4945">
        <w:rPr>
          <w:rFonts w:ascii="Courier New" w:eastAsia="Times New Roman" w:hAnsi="Courier New" w:cs="Courier New"/>
          <w:color w:val="222222"/>
        </w:rPr>
        <w:t>         &lt;/params&gt;</w:t>
      </w:r>
    </w:p>
    <w:p w14:paraId="4324CDF6" w14:textId="77777777" w:rsidR="001977D9" w:rsidRPr="00BB4945" w:rsidRDefault="001977D9" w:rsidP="001977D9">
      <w:pPr>
        <w:shd w:val="clear" w:color="auto" w:fill="FFFFFF"/>
        <w:spacing w:line="240" w:lineRule="auto"/>
        <w:rPr>
          <w:rFonts w:ascii="Courier New" w:eastAsia="Times New Roman" w:hAnsi="Courier New" w:cs="Courier New"/>
          <w:color w:val="222222"/>
        </w:rPr>
      </w:pPr>
      <w:r w:rsidRPr="00BB4945">
        <w:rPr>
          <w:rFonts w:ascii="Courier New" w:eastAsia="Times New Roman" w:hAnsi="Courier New" w:cs="Courier New"/>
          <w:color w:val="222222"/>
        </w:rPr>
        <w:t>      &lt;/request&gt;</w:t>
      </w:r>
    </w:p>
    <w:p w14:paraId="75FE3872" w14:textId="77777777" w:rsidR="001977D9" w:rsidRPr="00BB4945" w:rsidRDefault="001977D9" w:rsidP="001977D9">
      <w:pPr>
        <w:shd w:val="clear" w:color="auto" w:fill="FFFFFF"/>
        <w:spacing w:line="240" w:lineRule="auto"/>
        <w:rPr>
          <w:rFonts w:ascii="Courier New" w:eastAsia="Times New Roman" w:hAnsi="Courier New" w:cs="Courier New"/>
          <w:color w:val="222222"/>
        </w:rPr>
      </w:pPr>
      <w:r w:rsidRPr="00BB4945">
        <w:rPr>
          <w:rFonts w:ascii="Courier New" w:eastAsia="Times New Roman" w:hAnsi="Courier New" w:cs="Courier New"/>
          <w:color w:val="222222"/>
        </w:rPr>
        <w:t>   &lt;/payload&gt;</w:t>
      </w:r>
    </w:p>
    <w:p w14:paraId="34C864B3" w14:textId="77777777" w:rsidR="001977D9" w:rsidRPr="00BB4945" w:rsidRDefault="001977D9" w:rsidP="001977D9">
      <w:pPr>
        <w:shd w:val="clear" w:color="auto" w:fill="FFFFFF"/>
        <w:spacing w:line="240" w:lineRule="auto"/>
        <w:rPr>
          <w:rFonts w:ascii="Courier New" w:eastAsia="Times New Roman" w:hAnsi="Courier New" w:cs="Courier New"/>
          <w:color w:val="222222"/>
        </w:rPr>
      </w:pPr>
      <w:r w:rsidRPr="00BB4945">
        <w:rPr>
          <w:rFonts w:ascii="Courier New" w:eastAsia="Times New Roman" w:hAnsi="Courier New" w:cs="Courier New"/>
          <w:color w:val="222222"/>
        </w:rPr>
        <w:t>&lt;/packet&gt;</w:t>
      </w:r>
    </w:p>
    <w:p w14:paraId="06CC0777" w14:textId="77777777" w:rsidR="001977D9" w:rsidRPr="001977D9" w:rsidRDefault="001977D9" w:rsidP="001977D9">
      <w:pPr>
        <w:shd w:val="clear" w:color="auto" w:fill="FFFFFF"/>
        <w:spacing w:line="240" w:lineRule="auto"/>
        <w:rPr>
          <w:rFonts w:eastAsia="Times New Roman"/>
          <w:color w:val="222222"/>
        </w:rPr>
      </w:pPr>
    </w:p>
    <w:p w14:paraId="5C470AF0" w14:textId="77777777" w:rsidR="001977D9" w:rsidRPr="001977D9" w:rsidRDefault="001977D9" w:rsidP="001977D9">
      <w:pPr>
        <w:shd w:val="clear" w:color="auto" w:fill="FFFFFF"/>
        <w:spacing w:line="240" w:lineRule="auto"/>
        <w:rPr>
          <w:rFonts w:eastAsia="Times New Roman"/>
          <w:color w:val="222222"/>
        </w:rPr>
      </w:pPr>
      <w:r w:rsidRPr="001977D9">
        <w:rPr>
          <w:rFonts w:eastAsia="Times New Roman"/>
          <w:color w:val="222222"/>
        </w:rPr>
        <w:t>The receiver of this message then parses this message and then acts upon it.</w:t>
      </w:r>
    </w:p>
    <w:p w14:paraId="2C7B878F" w14:textId="55967BE7" w:rsidR="00786AF8" w:rsidRDefault="00E54428" w:rsidP="00095F87">
      <w:pPr>
        <w:rPr>
          <w:rFonts w:eastAsia="Times New Roman"/>
        </w:rPr>
      </w:pPr>
      <w:r w:rsidRPr="00DB2F7A">
        <w:br/>
      </w:r>
      <w:hyperlink r:id="rId32" w:history="1">
        <w:r w:rsidR="00EE0F01" w:rsidRPr="00AB2F08">
          <w:rPr>
            <w:rStyle w:val="Hyperlink"/>
            <w:rFonts w:eastAsia="Times New Roman"/>
          </w:rPr>
          <w:t>http://neatostaging.rajatogo.com/api/rest/json?method=robot.set_profile_details3</w:t>
        </w:r>
      </w:hyperlink>
    </w:p>
    <w:p w14:paraId="1A0C41C8" w14:textId="77777777" w:rsidR="00EE0F01" w:rsidRPr="00095F87" w:rsidRDefault="00EE0F01" w:rsidP="00095F87">
      <w:pPr>
        <w:rPr>
          <w:rFonts w:eastAsia="Times New Roman"/>
        </w:rPr>
      </w:pPr>
    </w:p>
    <w:p w14:paraId="63445E69" w14:textId="77777777" w:rsidR="00E54428" w:rsidRPr="00EE0F01" w:rsidRDefault="00F428C4" w:rsidP="00786AF8">
      <w:pPr>
        <w:rPr>
          <w:rFonts w:eastAsia="Times New Roman"/>
          <w:b/>
        </w:rPr>
      </w:pPr>
      <w:r w:rsidRPr="00EE0F01">
        <w:rPr>
          <w:rFonts w:eastAsia="Times New Roman"/>
          <w:b/>
        </w:rPr>
        <w:t>Parameters</w:t>
      </w:r>
    </w:p>
    <w:p w14:paraId="50E6CA4B" w14:textId="77777777" w:rsidR="00E54428" w:rsidRPr="00EE0F01" w:rsidRDefault="00E54428" w:rsidP="00EE0F01">
      <w:pPr>
        <w:pStyle w:val="ListParagraph"/>
        <w:spacing w:after="200"/>
        <w:ind w:left="0"/>
      </w:pPr>
      <w:r w:rsidRPr="00EE0F01">
        <w:rPr>
          <w:rFonts w:eastAsia="Times New Roman"/>
          <w:bCs/>
        </w:rPr>
        <w:t>api_key</w:t>
      </w:r>
      <w:r w:rsidR="007B6359" w:rsidRPr="00EE0F01">
        <w:rPr>
          <w:rFonts w:eastAsia="Times New Roman"/>
        </w:rPr>
        <w:t xml:space="preserve">, </w:t>
      </w:r>
      <w:r w:rsidR="001E2A33" w:rsidRPr="00EE0F01">
        <w:rPr>
          <w:rFonts w:eastAsia="Times New Roman"/>
        </w:rPr>
        <w:t>your API key</w:t>
      </w:r>
    </w:p>
    <w:p w14:paraId="40EB8B85" w14:textId="77777777" w:rsidR="00E54428" w:rsidRPr="00EE0F01" w:rsidRDefault="00E54428" w:rsidP="00EE0F01">
      <w:pPr>
        <w:pStyle w:val="ListParagraph"/>
        <w:spacing w:after="200"/>
        <w:ind w:left="0"/>
      </w:pPr>
      <w:r w:rsidRPr="00EE0F01">
        <w:rPr>
          <w:rFonts w:eastAsia="Times New Roman"/>
          <w:bCs/>
        </w:rPr>
        <w:t>serial_number</w:t>
      </w:r>
      <w:r w:rsidR="007B6359" w:rsidRPr="00EE0F01">
        <w:rPr>
          <w:rFonts w:eastAsia="Times New Roman"/>
        </w:rPr>
        <w:t xml:space="preserve">, </w:t>
      </w:r>
      <w:r w:rsidRPr="00EE0F01">
        <w:rPr>
          <w:rFonts w:eastAsia="Times New Roman"/>
        </w:rPr>
        <w:t>Serial Number of robot</w:t>
      </w:r>
    </w:p>
    <w:p w14:paraId="275432DA" w14:textId="77777777" w:rsidR="00E54428" w:rsidRPr="00EE0F01" w:rsidRDefault="00E54428" w:rsidP="00EE0F01">
      <w:pPr>
        <w:pStyle w:val="ListParagraph"/>
        <w:spacing w:after="200"/>
        <w:ind w:left="0"/>
      </w:pPr>
      <w:r w:rsidRPr="00EE0F01">
        <w:rPr>
          <w:rFonts w:eastAsia="Times New Roman"/>
          <w:bCs/>
        </w:rPr>
        <w:t>source_serial_number</w:t>
      </w:r>
      <w:r w:rsidR="007B6359" w:rsidRPr="00EE0F01">
        <w:rPr>
          <w:rFonts w:eastAsia="Times New Roman"/>
        </w:rPr>
        <w:t xml:space="preserve">, </w:t>
      </w:r>
      <w:r w:rsidRPr="00EE0F01">
        <w:rPr>
          <w:rFonts w:eastAsia="Times New Roman"/>
        </w:rPr>
        <w:t>if sent from robot, contains the robot's serial id (can be empty)</w:t>
      </w:r>
    </w:p>
    <w:p w14:paraId="642F9E40" w14:textId="77777777" w:rsidR="00E54428" w:rsidRPr="00EE0F01" w:rsidRDefault="00E54428" w:rsidP="00EE0F01">
      <w:pPr>
        <w:pStyle w:val="ListParagraph"/>
        <w:spacing w:after="200"/>
        <w:ind w:left="0"/>
      </w:pPr>
      <w:r w:rsidRPr="00EE0F01">
        <w:rPr>
          <w:rFonts w:eastAsia="Times New Roman"/>
          <w:bCs/>
        </w:rPr>
        <w:t>source_smartapp_id</w:t>
      </w:r>
      <w:r w:rsidR="007B6359" w:rsidRPr="00EE0F01">
        <w:rPr>
          <w:rFonts w:eastAsia="Times New Roman"/>
        </w:rPr>
        <w:t xml:space="preserve">, </w:t>
      </w:r>
      <w:r w:rsidRPr="00EE0F01">
        <w:rPr>
          <w:rFonts w:eastAsia="Times New Roman"/>
        </w:rPr>
        <w:t xml:space="preserve">if sent from the </w:t>
      </w:r>
      <w:r w:rsidR="007B6359" w:rsidRPr="00EE0F01">
        <w:rPr>
          <w:rFonts w:eastAsia="Times New Roman"/>
        </w:rPr>
        <w:t>S</w:t>
      </w:r>
      <w:r w:rsidRPr="00EE0F01">
        <w:rPr>
          <w:rFonts w:eastAsia="Times New Roman"/>
        </w:rPr>
        <w:t>mart</w:t>
      </w:r>
      <w:r w:rsidR="007B6359" w:rsidRPr="00EE0F01">
        <w:rPr>
          <w:rFonts w:eastAsia="Times New Roman"/>
        </w:rPr>
        <w:t>A</w:t>
      </w:r>
      <w:r w:rsidRPr="00EE0F01">
        <w:rPr>
          <w:rFonts w:eastAsia="Times New Roman"/>
        </w:rPr>
        <w:t>pp, contains the user email (can be empty)</w:t>
      </w:r>
    </w:p>
    <w:p w14:paraId="11D6DAEA" w14:textId="77777777" w:rsidR="00E54428" w:rsidRPr="00EE0F01" w:rsidRDefault="00E54428" w:rsidP="00EE0F01">
      <w:pPr>
        <w:pStyle w:val="ListParagraph"/>
        <w:spacing w:after="200"/>
        <w:ind w:left="0"/>
      </w:pPr>
      <w:r w:rsidRPr="00EE0F01">
        <w:rPr>
          <w:rFonts w:eastAsia="Times New Roman"/>
          <w:bCs/>
        </w:rPr>
        <w:t>cause_agent_id</w:t>
      </w:r>
      <w:r w:rsidR="007B6359" w:rsidRPr="00EE0F01">
        <w:rPr>
          <w:rFonts w:eastAsia="Times New Roman"/>
        </w:rPr>
        <w:t xml:space="preserve">, </w:t>
      </w:r>
      <w:r w:rsidRPr="00EE0F01">
        <w:rPr>
          <w:rFonts w:eastAsia="Times New Roman"/>
        </w:rPr>
        <w:t>Unique sender ID</w:t>
      </w:r>
    </w:p>
    <w:p w14:paraId="7A98F86E" w14:textId="77777777" w:rsidR="00E54428" w:rsidRPr="00EE0F01" w:rsidRDefault="00E54428" w:rsidP="00EE0F01">
      <w:pPr>
        <w:pStyle w:val="ListParagraph"/>
        <w:spacing w:after="200"/>
        <w:ind w:left="0"/>
      </w:pPr>
      <w:r w:rsidRPr="00EE0F01">
        <w:rPr>
          <w:rFonts w:eastAsia="Times New Roman"/>
          <w:bCs/>
        </w:rPr>
        <w:t>value_extra</w:t>
      </w:r>
      <w:r w:rsidR="007B6359" w:rsidRPr="00EE0F01">
        <w:rPr>
          <w:rFonts w:eastAsia="Times New Roman"/>
        </w:rPr>
        <w:t xml:space="preserve">, </w:t>
      </w:r>
      <w:r w:rsidRPr="00EE0F01">
        <w:rPr>
          <w:rFonts w:eastAsia="Times New Roman"/>
        </w:rPr>
        <w:t>an optional JSON string</w:t>
      </w:r>
    </w:p>
    <w:p w14:paraId="597F815B" w14:textId="77777777" w:rsidR="00E54428" w:rsidRPr="00EE0F01" w:rsidRDefault="00E54428" w:rsidP="00EE0F01">
      <w:pPr>
        <w:pStyle w:val="ListParagraph"/>
        <w:spacing w:after="200"/>
        <w:ind w:left="0"/>
      </w:pPr>
      <w:r w:rsidRPr="00EE0F01">
        <w:rPr>
          <w:rFonts w:eastAsia="Times New Roman"/>
          <w:bCs/>
        </w:rPr>
        <w:t>notification_flag</w:t>
      </w:r>
      <w:r w:rsidR="007B6359" w:rsidRPr="00EE0F01">
        <w:rPr>
          <w:rFonts w:eastAsia="Times New Roman"/>
        </w:rPr>
        <w:t xml:space="preserve">, </w:t>
      </w:r>
      <w:r w:rsidRPr="00EE0F01">
        <w:rPr>
          <w:rFonts w:eastAsia="Times New Roman"/>
        </w:rPr>
        <w:t>Notification Flag (Default value is true)</w:t>
      </w:r>
    </w:p>
    <w:p w14:paraId="0B926165" w14:textId="77777777" w:rsidR="00E54428" w:rsidRPr="00EE0F01" w:rsidRDefault="00E54428" w:rsidP="00EE0F01">
      <w:pPr>
        <w:pStyle w:val="ListParagraph"/>
        <w:spacing w:after="200"/>
        <w:ind w:left="0"/>
      </w:pPr>
      <w:r w:rsidRPr="00EE0F01">
        <w:rPr>
          <w:rFonts w:eastAsia="Times New Roman"/>
          <w:bCs/>
        </w:rPr>
        <w:t>profile</w:t>
      </w:r>
      <w:r w:rsidR="007B6359" w:rsidRPr="00EE0F01">
        <w:rPr>
          <w:rFonts w:eastAsia="Times New Roman"/>
        </w:rPr>
        <w:t xml:space="preserve">, </w:t>
      </w:r>
      <w:r w:rsidRPr="00EE0F01">
        <w:rPr>
          <w:rFonts w:eastAsia="Times New Roman"/>
        </w:rPr>
        <w:t>Map of key=&gt;value pairs, e.g. profile{'name'=&gt;'room cleaner'}</w:t>
      </w:r>
    </w:p>
    <w:p w14:paraId="09AF114C" w14:textId="77777777" w:rsidR="00E54428" w:rsidRPr="00EE0F01" w:rsidRDefault="00131F52" w:rsidP="00E54428">
      <w:pPr>
        <w:rPr>
          <w:b/>
        </w:rPr>
      </w:pPr>
      <w:r w:rsidRPr="00EE0F01">
        <w:rPr>
          <w:rFonts w:eastAsia="Times New Roman"/>
          <w:b/>
        </w:rPr>
        <w:t>Success Response</w:t>
      </w:r>
    </w:p>
    <w:p w14:paraId="1C374D87" w14:textId="77777777" w:rsidR="003E796E" w:rsidRPr="003E796E" w:rsidRDefault="003E796E" w:rsidP="003E796E">
      <w:pPr>
        <w:rPr>
          <w:rFonts w:ascii="Courier New" w:eastAsia="Times New Roman" w:hAnsi="Courier New"/>
        </w:rPr>
      </w:pPr>
      <w:r w:rsidRPr="003E796E">
        <w:rPr>
          <w:rFonts w:ascii="Courier New" w:eastAsia="Times New Roman" w:hAnsi="Courier New"/>
        </w:rPr>
        <w:t>{</w:t>
      </w:r>
    </w:p>
    <w:p w14:paraId="10A6015F" w14:textId="77777777" w:rsidR="003E796E" w:rsidRPr="003E796E" w:rsidRDefault="003E796E" w:rsidP="003E796E">
      <w:pPr>
        <w:rPr>
          <w:rFonts w:ascii="Courier New" w:eastAsia="Times New Roman" w:hAnsi="Courier New"/>
        </w:rPr>
      </w:pPr>
      <w:r w:rsidRPr="003E796E">
        <w:rPr>
          <w:rFonts w:ascii="Courier New" w:eastAsia="Times New Roman" w:hAnsi="Courier New"/>
        </w:rPr>
        <w:t xml:space="preserve">    "status": 0,</w:t>
      </w:r>
    </w:p>
    <w:p w14:paraId="4B8F5E5F" w14:textId="77777777" w:rsidR="003E796E" w:rsidRPr="003E796E" w:rsidRDefault="003E796E" w:rsidP="003E796E">
      <w:pPr>
        <w:rPr>
          <w:rFonts w:ascii="Courier New" w:eastAsia="Times New Roman" w:hAnsi="Courier New"/>
        </w:rPr>
      </w:pPr>
      <w:r w:rsidRPr="003E796E">
        <w:rPr>
          <w:rFonts w:ascii="Courier New" w:eastAsia="Times New Roman" w:hAnsi="Courier New"/>
        </w:rPr>
        <w:t xml:space="preserve">    "result": 1,</w:t>
      </w:r>
    </w:p>
    <w:p w14:paraId="56243994" w14:textId="77777777" w:rsidR="003E796E" w:rsidRPr="003E796E" w:rsidRDefault="003E796E" w:rsidP="003E796E">
      <w:pPr>
        <w:rPr>
          <w:rFonts w:ascii="Courier New" w:eastAsia="Times New Roman" w:hAnsi="Courier New"/>
        </w:rPr>
      </w:pPr>
      <w:r w:rsidRPr="003E796E">
        <w:rPr>
          <w:rFonts w:ascii="Courier New" w:eastAsia="Times New Roman" w:hAnsi="Courier New"/>
        </w:rPr>
        <w:t xml:space="preserve">    "extra_params": {</w:t>
      </w:r>
    </w:p>
    <w:p w14:paraId="46C1BF27" w14:textId="77777777" w:rsidR="003E796E" w:rsidRPr="003E796E" w:rsidRDefault="003E796E" w:rsidP="003E796E">
      <w:pPr>
        <w:rPr>
          <w:rFonts w:ascii="Courier New" w:eastAsia="Times New Roman" w:hAnsi="Courier New"/>
        </w:rPr>
      </w:pPr>
      <w:r w:rsidRPr="003E796E">
        <w:rPr>
          <w:rFonts w:ascii="Courier New" w:eastAsia="Times New Roman" w:hAnsi="Courier New"/>
        </w:rPr>
        <w:t xml:space="preserve">        "expected_time": 1,</w:t>
      </w:r>
    </w:p>
    <w:p w14:paraId="11CF1396" w14:textId="77777777" w:rsidR="003E796E" w:rsidRPr="003E796E" w:rsidRDefault="003E796E" w:rsidP="003E796E">
      <w:pPr>
        <w:rPr>
          <w:rFonts w:ascii="Courier New" w:eastAsia="Times New Roman" w:hAnsi="Courier New"/>
        </w:rPr>
      </w:pPr>
      <w:r w:rsidRPr="003E796E">
        <w:rPr>
          <w:rFonts w:ascii="Courier New" w:eastAsia="Times New Roman" w:hAnsi="Courier New"/>
        </w:rPr>
        <w:lastRenderedPageBreak/>
        <w:t xml:space="preserve">        "timestamp": 1369377928</w:t>
      </w:r>
    </w:p>
    <w:p w14:paraId="502F21DB" w14:textId="77777777" w:rsidR="003E796E" w:rsidRPr="003E796E" w:rsidRDefault="003E796E" w:rsidP="003E796E">
      <w:pPr>
        <w:rPr>
          <w:rFonts w:ascii="Courier New" w:eastAsia="Times New Roman" w:hAnsi="Courier New"/>
        </w:rPr>
      </w:pPr>
      <w:r w:rsidRPr="003E796E">
        <w:rPr>
          <w:rFonts w:ascii="Courier New" w:eastAsia="Times New Roman" w:hAnsi="Courier New"/>
        </w:rPr>
        <w:t xml:space="preserve">    }</w:t>
      </w:r>
    </w:p>
    <w:p w14:paraId="1705483C" w14:textId="77777777" w:rsidR="00A822EA" w:rsidRDefault="003E796E" w:rsidP="00E54428">
      <w:pPr>
        <w:rPr>
          <w:rFonts w:ascii="Courier New" w:eastAsia="Times New Roman" w:hAnsi="Courier New"/>
        </w:rPr>
      </w:pPr>
      <w:r w:rsidRPr="003E796E">
        <w:rPr>
          <w:rFonts w:ascii="Courier New" w:eastAsia="Times New Roman" w:hAnsi="Courier New"/>
        </w:rPr>
        <w:t>}</w:t>
      </w:r>
    </w:p>
    <w:p w14:paraId="5BC2C1A5" w14:textId="77777777" w:rsidR="00A822EA" w:rsidRDefault="00A822EA" w:rsidP="00E54428">
      <w:pPr>
        <w:rPr>
          <w:rFonts w:ascii="Courier New" w:eastAsia="Times New Roman" w:hAnsi="Courier New"/>
        </w:rPr>
      </w:pPr>
    </w:p>
    <w:p w14:paraId="219E40CA" w14:textId="77777777" w:rsidR="00E54428" w:rsidRDefault="00131F52" w:rsidP="00E54428">
      <w:pPr>
        <w:rPr>
          <w:rFonts w:eastAsia="Times New Roman"/>
          <w:b/>
        </w:rPr>
      </w:pPr>
      <w:r w:rsidRPr="00EE0F01">
        <w:rPr>
          <w:rFonts w:eastAsia="Times New Roman"/>
          <w:b/>
        </w:rPr>
        <w:t>Failure Responses</w:t>
      </w:r>
    </w:p>
    <w:p w14:paraId="4F284752" w14:textId="77777777" w:rsidR="00E54428" w:rsidRPr="00EE0F01" w:rsidRDefault="00E54428" w:rsidP="00095F87">
      <w:pPr>
        <w:spacing w:after="200"/>
        <w:rPr>
          <w:i/>
        </w:rPr>
      </w:pPr>
      <w:r w:rsidRPr="00EE0F01">
        <w:rPr>
          <w:rFonts w:eastAsia="Times New Roman"/>
          <w:i/>
        </w:rPr>
        <w:t>I</w:t>
      </w:r>
      <w:r w:rsidR="00252965" w:rsidRPr="00EE0F01">
        <w:rPr>
          <w:rFonts w:eastAsia="Times New Roman"/>
          <w:i/>
        </w:rPr>
        <w:t>f serial_number is not provided</w:t>
      </w:r>
    </w:p>
    <w:p w14:paraId="5744E8A2" w14:textId="77777777" w:rsidR="005A5A34" w:rsidRPr="005A5A34" w:rsidRDefault="005A5A34" w:rsidP="005A5A34">
      <w:pPr>
        <w:rPr>
          <w:rFonts w:ascii="Courier New" w:eastAsia="Times New Roman" w:hAnsi="Courier New"/>
        </w:rPr>
      </w:pPr>
      <w:r w:rsidRPr="005A5A34">
        <w:rPr>
          <w:rFonts w:ascii="Courier New" w:eastAsia="Times New Roman" w:hAnsi="Courier New"/>
        </w:rPr>
        <w:t>{</w:t>
      </w:r>
    </w:p>
    <w:p w14:paraId="099D7283" w14:textId="77777777" w:rsidR="005A5A34" w:rsidRPr="005A5A34" w:rsidRDefault="005A5A34" w:rsidP="005A5A34">
      <w:pPr>
        <w:rPr>
          <w:rFonts w:ascii="Courier New" w:eastAsia="Times New Roman" w:hAnsi="Courier New"/>
        </w:rPr>
      </w:pPr>
      <w:r w:rsidRPr="005A5A34">
        <w:rPr>
          <w:rFonts w:ascii="Courier New" w:eastAsia="Times New Roman" w:hAnsi="Courier New"/>
        </w:rPr>
        <w:t xml:space="preserve">    "status": -1,</w:t>
      </w:r>
    </w:p>
    <w:p w14:paraId="783EAF07" w14:textId="77777777" w:rsidR="005A5A34" w:rsidRPr="005A5A34" w:rsidRDefault="005A5A34" w:rsidP="005A5A34">
      <w:pPr>
        <w:rPr>
          <w:rFonts w:ascii="Courier New" w:eastAsia="Times New Roman" w:hAnsi="Courier New"/>
        </w:rPr>
      </w:pPr>
      <w:r w:rsidRPr="005A5A34">
        <w:rPr>
          <w:rFonts w:ascii="Courier New" w:eastAsia="Times New Roman" w:hAnsi="Courier New"/>
        </w:rPr>
        <w:t xml:space="preserve">    "message": "Missing parameter serial_number in method robot.set_profile_details3",</w:t>
      </w:r>
    </w:p>
    <w:p w14:paraId="17CD9C87" w14:textId="77777777" w:rsidR="005A5A34" w:rsidRPr="005A5A34" w:rsidRDefault="005A5A34" w:rsidP="005A5A34">
      <w:pPr>
        <w:rPr>
          <w:rFonts w:ascii="Courier New" w:eastAsia="Times New Roman" w:hAnsi="Courier New"/>
        </w:rPr>
      </w:pPr>
      <w:r w:rsidRPr="005A5A34">
        <w:rPr>
          <w:rFonts w:ascii="Courier New" w:eastAsia="Times New Roman" w:hAnsi="Courier New"/>
        </w:rPr>
        <w:t xml:space="preserve">    "error": {</w:t>
      </w:r>
    </w:p>
    <w:p w14:paraId="45FA999F" w14:textId="77777777" w:rsidR="005A5A34" w:rsidRPr="005A5A34" w:rsidRDefault="005A5A34" w:rsidP="005A5A34">
      <w:pPr>
        <w:rPr>
          <w:rFonts w:ascii="Courier New" w:eastAsia="Times New Roman" w:hAnsi="Courier New"/>
        </w:rPr>
      </w:pPr>
      <w:r w:rsidRPr="005A5A34">
        <w:rPr>
          <w:rFonts w:ascii="Courier New" w:eastAsia="Times New Roman" w:hAnsi="Courier New"/>
        </w:rPr>
        <w:t xml:space="preserve">        "code": "-102",</w:t>
      </w:r>
    </w:p>
    <w:p w14:paraId="39E4338A" w14:textId="77777777" w:rsidR="005A5A34" w:rsidRPr="005A5A34" w:rsidRDefault="005A5A34" w:rsidP="005A5A34">
      <w:pPr>
        <w:rPr>
          <w:rFonts w:ascii="Courier New" w:eastAsia="Times New Roman" w:hAnsi="Courier New"/>
        </w:rPr>
      </w:pPr>
      <w:r w:rsidRPr="005A5A34">
        <w:rPr>
          <w:rFonts w:ascii="Courier New" w:eastAsia="Times New Roman" w:hAnsi="Courier New"/>
        </w:rPr>
        <w:t xml:space="preserve">        "message": "Missing parameter in method call"</w:t>
      </w:r>
    </w:p>
    <w:p w14:paraId="029A199E" w14:textId="77777777" w:rsidR="005A5A34" w:rsidRPr="005A5A34" w:rsidRDefault="005A5A34" w:rsidP="005A5A34">
      <w:pPr>
        <w:rPr>
          <w:rFonts w:ascii="Courier New" w:eastAsia="Times New Roman" w:hAnsi="Courier New"/>
        </w:rPr>
      </w:pPr>
      <w:r w:rsidRPr="005A5A34">
        <w:rPr>
          <w:rFonts w:ascii="Courier New" w:eastAsia="Times New Roman" w:hAnsi="Courier New"/>
        </w:rPr>
        <w:t xml:space="preserve">    }</w:t>
      </w:r>
    </w:p>
    <w:p w14:paraId="79896317" w14:textId="77777777" w:rsidR="00CF73CE" w:rsidRDefault="005A5A34" w:rsidP="00095F87">
      <w:pPr>
        <w:spacing w:after="200"/>
        <w:rPr>
          <w:rFonts w:ascii="Courier New" w:eastAsia="Times New Roman" w:hAnsi="Courier New"/>
        </w:rPr>
      </w:pPr>
      <w:r w:rsidRPr="005A5A34">
        <w:rPr>
          <w:rFonts w:ascii="Courier New" w:eastAsia="Times New Roman" w:hAnsi="Courier New"/>
        </w:rPr>
        <w:t>}</w:t>
      </w:r>
    </w:p>
    <w:p w14:paraId="51ADDFDA" w14:textId="77777777" w:rsidR="00E54428" w:rsidRPr="00EE0F01" w:rsidRDefault="00E54428" w:rsidP="00095F87">
      <w:pPr>
        <w:spacing w:after="200"/>
        <w:rPr>
          <w:i/>
        </w:rPr>
      </w:pPr>
      <w:r w:rsidRPr="00EE0F01">
        <w:rPr>
          <w:rFonts w:eastAsia="Times New Roman"/>
          <w:i/>
        </w:rPr>
        <w:t>If source_serial_number o</w:t>
      </w:r>
      <w:r w:rsidR="00252965" w:rsidRPr="00EE0F01">
        <w:rPr>
          <w:rFonts w:eastAsia="Times New Roman"/>
          <w:i/>
        </w:rPr>
        <w:t>r source_smartapp_id is missing</w:t>
      </w:r>
    </w:p>
    <w:p w14:paraId="1671A243" w14:textId="77777777" w:rsidR="005A5A34" w:rsidRPr="005A5A34" w:rsidRDefault="005A5A34" w:rsidP="005A5A34">
      <w:pPr>
        <w:rPr>
          <w:rFonts w:ascii="Courier New" w:eastAsia="Times New Roman" w:hAnsi="Courier New"/>
        </w:rPr>
      </w:pPr>
      <w:r w:rsidRPr="005A5A34">
        <w:rPr>
          <w:rFonts w:ascii="Courier New" w:eastAsia="Times New Roman" w:hAnsi="Courier New"/>
        </w:rPr>
        <w:t>{</w:t>
      </w:r>
    </w:p>
    <w:p w14:paraId="206AA5AE" w14:textId="77777777" w:rsidR="005A5A34" w:rsidRPr="005A5A34" w:rsidRDefault="005A5A34" w:rsidP="005A5A34">
      <w:pPr>
        <w:rPr>
          <w:rFonts w:ascii="Courier New" w:eastAsia="Times New Roman" w:hAnsi="Courier New"/>
        </w:rPr>
      </w:pPr>
      <w:r w:rsidRPr="005A5A34">
        <w:rPr>
          <w:rFonts w:ascii="Courier New" w:eastAsia="Times New Roman" w:hAnsi="Courier New"/>
        </w:rPr>
        <w:t xml:space="preserve">    "status": -1,</w:t>
      </w:r>
    </w:p>
    <w:p w14:paraId="3662C6AC" w14:textId="77777777" w:rsidR="005A5A34" w:rsidRPr="005A5A34" w:rsidRDefault="005A5A34" w:rsidP="005A5A34">
      <w:pPr>
        <w:rPr>
          <w:rFonts w:ascii="Courier New" w:eastAsia="Times New Roman" w:hAnsi="Courier New"/>
        </w:rPr>
      </w:pPr>
      <w:r w:rsidRPr="005A5A34">
        <w:rPr>
          <w:rFonts w:ascii="Courier New" w:eastAsia="Times New Roman" w:hAnsi="Courier New"/>
        </w:rPr>
        <w:t xml:space="preserve">    "message": "Please provide atleast one source(source_serial_number or source_smartapp_id)",</w:t>
      </w:r>
    </w:p>
    <w:p w14:paraId="066C92BF" w14:textId="77777777" w:rsidR="005A5A34" w:rsidRPr="005A5A34" w:rsidRDefault="005A5A34" w:rsidP="005A5A34">
      <w:pPr>
        <w:rPr>
          <w:rFonts w:ascii="Courier New" w:eastAsia="Times New Roman" w:hAnsi="Courier New"/>
        </w:rPr>
      </w:pPr>
      <w:r w:rsidRPr="005A5A34">
        <w:rPr>
          <w:rFonts w:ascii="Courier New" w:eastAsia="Times New Roman" w:hAnsi="Courier New"/>
        </w:rPr>
        <w:t xml:space="preserve">    "error": {</w:t>
      </w:r>
    </w:p>
    <w:p w14:paraId="0E467033" w14:textId="77777777" w:rsidR="005A5A34" w:rsidRPr="005A5A34" w:rsidRDefault="005A5A34" w:rsidP="005A5A34">
      <w:pPr>
        <w:rPr>
          <w:rFonts w:ascii="Courier New" w:eastAsia="Times New Roman" w:hAnsi="Courier New"/>
        </w:rPr>
      </w:pPr>
      <w:r w:rsidRPr="005A5A34">
        <w:rPr>
          <w:rFonts w:ascii="Courier New" w:eastAsia="Times New Roman" w:hAnsi="Courier New"/>
        </w:rPr>
        <w:t xml:space="preserve">        "code": "-148",</w:t>
      </w:r>
    </w:p>
    <w:p w14:paraId="3F4AFA97" w14:textId="77777777" w:rsidR="005A5A34" w:rsidRPr="005A5A34" w:rsidRDefault="005A5A34" w:rsidP="005A5A34">
      <w:pPr>
        <w:rPr>
          <w:rFonts w:ascii="Courier New" w:eastAsia="Times New Roman" w:hAnsi="Courier New"/>
        </w:rPr>
      </w:pPr>
      <w:r w:rsidRPr="005A5A34">
        <w:rPr>
          <w:rFonts w:ascii="Courier New" w:eastAsia="Times New Roman" w:hAnsi="Courier New"/>
        </w:rPr>
        <w:t xml:space="preserve">        "message": "Missing parameter source serial number or source smartapp id in method call"</w:t>
      </w:r>
    </w:p>
    <w:p w14:paraId="3A7C572F" w14:textId="77777777" w:rsidR="005A5A34" w:rsidRPr="005A5A34" w:rsidRDefault="005A5A34" w:rsidP="005A5A34">
      <w:pPr>
        <w:rPr>
          <w:rFonts w:ascii="Courier New" w:eastAsia="Times New Roman" w:hAnsi="Courier New"/>
        </w:rPr>
      </w:pPr>
      <w:r w:rsidRPr="005A5A34">
        <w:rPr>
          <w:rFonts w:ascii="Courier New" w:eastAsia="Times New Roman" w:hAnsi="Courier New"/>
        </w:rPr>
        <w:t xml:space="preserve">    }</w:t>
      </w:r>
    </w:p>
    <w:p w14:paraId="462E1C22" w14:textId="77777777" w:rsidR="00FC1907" w:rsidRDefault="005A5A34" w:rsidP="00095F87">
      <w:pPr>
        <w:spacing w:after="200"/>
        <w:rPr>
          <w:rFonts w:ascii="Courier New" w:eastAsia="Times New Roman" w:hAnsi="Courier New"/>
        </w:rPr>
      </w:pPr>
      <w:r w:rsidRPr="005A5A34">
        <w:rPr>
          <w:rFonts w:ascii="Courier New" w:eastAsia="Times New Roman" w:hAnsi="Courier New"/>
        </w:rPr>
        <w:t>}</w:t>
      </w:r>
    </w:p>
    <w:p w14:paraId="075C1754" w14:textId="77777777" w:rsidR="00E54428" w:rsidRPr="00EE0F01" w:rsidRDefault="00E54428" w:rsidP="00095F87">
      <w:pPr>
        <w:spacing w:after="200"/>
        <w:rPr>
          <w:i/>
        </w:rPr>
      </w:pPr>
      <w:r w:rsidRPr="00EE0F01">
        <w:rPr>
          <w:rFonts w:eastAsia="Times New Roman"/>
          <w:i/>
        </w:rPr>
        <w:t>I</w:t>
      </w:r>
      <w:r w:rsidR="00252965" w:rsidRPr="00EE0F01">
        <w:rPr>
          <w:rFonts w:eastAsia="Times New Roman"/>
          <w:i/>
        </w:rPr>
        <w:t>f source_smartapp_id is invalid</w:t>
      </w:r>
    </w:p>
    <w:p w14:paraId="72F7A776" w14:textId="77777777" w:rsidR="005A5A34" w:rsidRPr="005A5A34" w:rsidRDefault="005A5A34" w:rsidP="005A5A34">
      <w:pPr>
        <w:rPr>
          <w:rFonts w:ascii="Courier New" w:eastAsia="Times New Roman" w:hAnsi="Courier New"/>
        </w:rPr>
      </w:pPr>
      <w:r w:rsidRPr="005A5A34">
        <w:rPr>
          <w:rFonts w:ascii="Courier New" w:eastAsia="Times New Roman" w:hAnsi="Courier New"/>
        </w:rPr>
        <w:t>{</w:t>
      </w:r>
    </w:p>
    <w:p w14:paraId="21E051AE" w14:textId="77777777" w:rsidR="005A5A34" w:rsidRPr="005A5A34" w:rsidRDefault="005A5A34" w:rsidP="005A5A34">
      <w:pPr>
        <w:rPr>
          <w:rFonts w:ascii="Courier New" w:eastAsia="Times New Roman" w:hAnsi="Courier New"/>
        </w:rPr>
      </w:pPr>
      <w:r w:rsidRPr="005A5A34">
        <w:rPr>
          <w:rFonts w:ascii="Courier New" w:eastAsia="Times New Roman" w:hAnsi="Courier New"/>
        </w:rPr>
        <w:t xml:space="preserve">    "status": -1,</w:t>
      </w:r>
    </w:p>
    <w:p w14:paraId="35AA44C5" w14:textId="77777777" w:rsidR="005A5A34" w:rsidRPr="005A5A34" w:rsidRDefault="005A5A34" w:rsidP="005A5A34">
      <w:pPr>
        <w:rPr>
          <w:rFonts w:ascii="Courier New" w:eastAsia="Times New Roman" w:hAnsi="Courier New"/>
        </w:rPr>
      </w:pPr>
      <w:r w:rsidRPr="005A5A34">
        <w:rPr>
          <w:rFonts w:ascii="Courier New" w:eastAsia="Times New Roman" w:hAnsi="Courier New"/>
        </w:rPr>
        <w:t xml:space="preserve">    "message": "Please enter valid email address in field source_smartapp_id.",</w:t>
      </w:r>
    </w:p>
    <w:p w14:paraId="601D1B1F" w14:textId="77777777" w:rsidR="005A5A34" w:rsidRPr="005A5A34" w:rsidRDefault="005A5A34" w:rsidP="005A5A34">
      <w:pPr>
        <w:rPr>
          <w:rFonts w:ascii="Courier New" w:eastAsia="Times New Roman" w:hAnsi="Courier New"/>
        </w:rPr>
      </w:pPr>
      <w:r w:rsidRPr="005A5A34">
        <w:rPr>
          <w:rFonts w:ascii="Courier New" w:eastAsia="Times New Roman" w:hAnsi="Courier New"/>
        </w:rPr>
        <w:t xml:space="preserve">    "error": {</w:t>
      </w:r>
    </w:p>
    <w:p w14:paraId="57A66122" w14:textId="77777777" w:rsidR="005A5A34" w:rsidRPr="005A5A34" w:rsidRDefault="005A5A34" w:rsidP="005A5A34">
      <w:pPr>
        <w:rPr>
          <w:rFonts w:ascii="Courier New" w:eastAsia="Times New Roman" w:hAnsi="Courier New"/>
        </w:rPr>
      </w:pPr>
      <w:r w:rsidRPr="005A5A34">
        <w:rPr>
          <w:rFonts w:ascii="Courier New" w:eastAsia="Times New Roman" w:hAnsi="Courier New"/>
        </w:rPr>
        <w:t xml:space="preserve">        "code": "-149",</w:t>
      </w:r>
    </w:p>
    <w:p w14:paraId="24E92C45" w14:textId="77777777" w:rsidR="005A5A34" w:rsidRPr="005A5A34" w:rsidRDefault="005A5A34" w:rsidP="005A5A34">
      <w:pPr>
        <w:rPr>
          <w:rFonts w:ascii="Courier New" w:eastAsia="Times New Roman" w:hAnsi="Courier New"/>
        </w:rPr>
      </w:pPr>
      <w:r w:rsidRPr="005A5A34">
        <w:rPr>
          <w:rFonts w:ascii="Courier New" w:eastAsia="Times New Roman" w:hAnsi="Courier New"/>
        </w:rPr>
        <w:t xml:space="preserve">        "message": "Please enter valid email id in the field source smartapp id"</w:t>
      </w:r>
    </w:p>
    <w:p w14:paraId="20542185" w14:textId="77777777" w:rsidR="005A5A34" w:rsidRPr="005A5A34" w:rsidRDefault="005A5A34" w:rsidP="005A5A34">
      <w:pPr>
        <w:rPr>
          <w:rFonts w:ascii="Courier New" w:eastAsia="Times New Roman" w:hAnsi="Courier New"/>
        </w:rPr>
      </w:pPr>
      <w:r w:rsidRPr="005A5A34">
        <w:rPr>
          <w:rFonts w:ascii="Courier New" w:eastAsia="Times New Roman" w:hAnsi="Courier New"/>
        </w:rPr>
        <w:t xml:space="preserve">    }</w:t>
      </w:r>
    </w:p>
    <w:p w14:paraId="6C5C37A6" w14:textId="470E4416" w:rsidR="00E54428" w:rsidRPr="00DB2F7A" w:rsidRDefault="005A5A34" w:rsidP="00095F87">
      <w:pPr>
        <w:spacing w:after="200"/>
      </w:pPr>
      <w:r w:rsidRPr="005A5A34">
        <w:rPr>
          <w:rFonts w:ascii="Courier New" w:eastAsia="Times New Roman" w:hAnsi="Courier New"/>
        </w:rPr>
        <w:t>}</w:t>
      </w:r>
      <w:r w:rsidR="00E54428" w:rsidRPr="00095F87">
        <w:rPr>
          <w:rFonts w:eastAsia="Times New Roman"/>
        </w:rPr>
        <w:t>If so</w:t>
      </w:r>
      <w:r w:rsidR="00252965" w:rsidRPr="00095F87">
        <w:rPr>
          <w:rFonts w:eastAsia="Times New Roman"/>
        </w:rPr>
        <w:t>urce_smartapp_id does not exist</w:t>
      </w:r>
    </w:p>
    <w:p w14:paraId="28CFBD50" w14:textId="77777777" w:rsidR="005A5A34" w:rsidRPr="005A5A34" w:rsidRDefault="005A5A34" w:rsidP="005A5A34">
      <w:pPr>
        <w:rPr>
          <w:rFonts w:ascii="Courier New" w:eastAsia="Times New Roman" w:hAnsi="Courier New"/>
        </w:rPr>
      </w:pPr>
      <w:r w:rsidRPr="005A5A34">
        <w:rPr>
          <w:rFonts w:ascii="Courier New" w:eastAsia="Times New Roman" w:hAnsi="Courier New"/>
        </w:rPr>
        <w:t>{</w:t>
      </w:r>
    </w:p>
    <w:p w14:paraId="449E7004" w14:textId="77777777" w:rsidR="005A5A34" w:rsidRPr="005A5A34" w:rsidRDefault="005A5A34" w:rsidP="005A5A34">
      <w:pPr>
        <w:rPr>
          <w:rFonts w:ascii="Courier New" w:eastAsia="Times New Roman" w:hAnsi="Courier New"/>
        </w:rPr>
      </w:pPr>
      <w:r w:rsidRPr="005A5A34">
        <w:rPr>
          <w:rFonts w:ascii="Courier New" w:eastAsia="Times New Roman" w:hAnsi="Courier New"/>
        </w:rPr>
        <w:t xml:space="preserve">    "status": -1,</w:t>
      </w:r>
    </w:p>
    <w:p w14:paraId="0D3C2E03" w14:textId="77777777" w:rsidR="005A5A34" w:rsidRPr="005A5A34" w:rsidRDefault="005A5A34" w:rsidP="005A5A34">
      <w:pPr>
        <w:rPr>
          <w:rFonts w:ascii="Courier New" w:eastAsia="Times New Roman" w:hAnsi="Courier New"/>
        </w:rPr>
      </w:pPr>
      <w:r w:rsidRPr="005A5A34">
        <w:rPr>
          <w:rFonts w:ascii="Courier New" w:eastAsia="Times New Roman" w:hAnsi="Courier New"/>
        </w:rPr>
        <w:t xml:space="preserve">    "message": "Sorry, Provided source_smartapp_id(email) does not exist in our system.",</w:t>
      </w:r>
    </w:p>
    <w:p w14:paraId="58BDD36C" w14:textId="77777777" w:rsidR="005A5A34" w:rsidRPr="005A5A34" w:rsidRDefault="005A5A34" w:rsidP="005A5A34">
      <w:pPr>
        <w:rPr>
          <w:rFonts w:ascii="Courier New" w:eastAsia="Times New Roman" w:hAnsi="Courier New"/>
        </w:rPr>
      </w:pPr>
      <w:r w:rsidRPr="005A5A34">
        <w:rPr>
          <w:rFonts w:ascii="Courier New" w:eastAsia="Times New Roman" w:hAnsi="Courier New"/>
        </w:rPr>
        <w:t xml:space="preserve">    "error": {</w:t>
      </w:r>
    </w:p>
    <w:p w14:paraId="0564C821" w14:textId="77777777" w:rsidR="005A5A34" w:rsidRPr="005A5A34" w:rsidRDefault="005A5A34" w:rsidP="005A5A34">
      <w:pPr>
        <w:rPr>
          <w:rFonts w:ascii="Courier New" w:eastAsia="Times New Roman" w:hAnsi="Courier New"/>
        </w:rPr>
      </w:pPr>
      <w:r w:rsidRPr="005A5A34">
        <w:rPr>
          <w:rFonts w:ascii="Courier New" w:eastAsia="Times New Roman" w:hAnsi="Courier New"/>
        </w:rPr>
        <w:t xml:space="preserve">        "code": "-150",</w:t>
      </w:r>
    </w:p>
    <w:p w14:paraId="065E5110" w14:textId="77777777" w:rsidR="005A5A34" w:rsidRPr="005A5A34" w:rsidRDefault="005A5A34" w:rsidP="005A5A34">
      <w:pPr>
        <w:rPr>
          <w:rFonts w:ascii="Courier New" w:eastAsia="Times New Roman" w:hAnsi="Courier New"/>
        </w:rPr>
      </w:pPr>
      <w:r w:rsidRPr="005A5A34">
        <w:rPr>
          <w:rFonts w:ascii="Courier New" w:eastAsia="Times New Roman" w:hAnsi="Courier New"/>
        </w:rPr>
        <w:t xml:space="preserve">        "message": "Sorry, Provided source_smartapp_id(email) does not exist in our system"</w:t>
      </w:r>
    </w:p>
    <w:p w14:paraId="6B5899B1" w14:textId="77777777" w:rsidR="005A5A34" w:rsidRPr="005A5A34" w:rsidRDefault="005A5A34" w:rsidP="005A5A34">
      <w:pPr>
        <w:rPr>
          <w:rFonts w:ascii="Courier New" w:eastAsia="Times New Roman" w:hAnsi="Courier New"/>
        </w:rPr>
      </w:pPr>
      <w:r w:rsidRPr="005A5A34">
        <w:rPr>
          <w:rFonts w:ascii="Courier New" w:eastAsia="Times New Roman" w:hAnsi="Courier New"/>
        </w:rPr>
        <w:lastRenderedPageBreak/>
        <w:t xml:space="preserve">    }</w:t>
      </w:r>
    </w:p>
    <w:p w14:paraId="1EF50375" w14:textId="77777777" w:rsidR="00306AC7" w:rsidRDefault="005A5A34" w:rsidP="00095F87">
      <w:pPr>
        <w:spacing w:after="200"/>
        <w:rPr>
          <w:rFonts w:ascii="Courier New" w:eastAsia="Times New Roman" w:hAnsi="Courier New"/>
        </w:rPr>
      </w:pPr>
      <w:r w:rsidRPr="005A5A34">
        <w:rPr>
          <w:rFonts w:ascii="Courier New" w:eastAsia="Times New Roman" w:hAnsi="Courier New"/>
        </w:rPr>
        <w:t>}</w:t>
      </w:r>
    </w:p>
    <w:p w14:paraId="2DEDC0BC" w14:textId="77777777" w:rsidR="00E54428" w:rsidRPr="00EE0F01" w:rsidRDefault="00E54428" w:rsidP="00095F87">
      <w:pPr>
        <w:spacing w:after="200"/>
        <w:rPr>
          <w:i/>
        </w:rPr>
      </w:pPr>
      <w:r w:rsidRPr="00EE0F01">
        <w:rPr>
          <w:rFonts w:eastAsia="Times New Roman"/>
          <w:i/>
        </w:rPr>
        <w:t>If source_smartapp_idis not associated with given robot:</w:t>
      </w:r>
    </w:p>
    <w:p w14:paraId="1507AF70" w14:textId="77777777" w:rsidR="005A5A34" w:rsidRPr="005A5A34" w:rsidRDefault="005A5A34" w:rsidP="005A5A34">
      <w:pPr>
        <w:rPr>
          <w:rFonts w:ascii="Courier New" w:eastAsia="Times New Roman" w:hAnsi="Courier New"/>
        </w:rPr>
      </w:pPr>
      <w:r w:rsidRPr="005A5A34">
        <w:rPr>
          <w:rFonts w:ascii="Courier New" w:eastAsia="Times New Roman" w:hAnsi="Courier New"/>
        </w:rPr>
        <w:t>{</w:t>
      </w:r>
    </w:p>
    <w:p w14:paraId="62E20592" w14:textId="77777777" w:rsidR="005A5A34" w:rsidRPr="005A5A34" w:rsidRDefault="005A5A34" w:rsidP="005A5A34">
      <w:pPr>
        <w:rPr>
          <w:rFonts w:ascii="Courier New" w:eastAsia="Times New Roman" w:hAnsi="Courier New"/>
        </w:rPr>
      </w:pPr>
      <w:r w:rsidRPr="005A5A34">
        <w:rPr>
          <w:rFonts w:ascii="Courier New" w:eastAsia="Times New Roman" w:hAnsi="Courier New"/>
        </w:rPr>
        <w:t xml:space="preserve">    "status": -1,</w:t>
      </w:r>
    </w:p>
    <w:p w14:paraId="13FCA07D" w14:textId="77777777" w:rsidR="005A5A34" w:rsidRPr="005A5A34" w:rsidRDefault="005A5A34" w:rsidP="005A5A34">
      <w:pPr>
        <w:rPr>
          <w:rFonts w:ascii="Courier New" w:eastAsia="Times New Roman" w:hAnsi="Courier New"/>
        </w:rPr>
      </w:pPr>
      <w:r w:rsidRPr="005A5A34">
        <w:rPr>
          <w:rFonts w:ascii="Courier New" w:eastAsia="Times New Roman" w:hAnsi="Courier New"/>
        </w:rPr>
        <w:t xml:space="preserve">    "message": "Sorry, Provided source_smartapp_id(email) is not associated with given robot",</w:t>
      </w:r>
    </w:p>
    <w:p w14:paraId="5DA584D8" w14:textId="77777777" w:rsidR="005A5A34" w:rsidRPr="005A5A34" w:rsidRDefault="005A5A34" w:rsidP="005A5A34">
      <w:pPr>
        <w:rPr>
          <w:rFonts w:ascii="Courier New" w:eastAsia="Times New Roman" w:hAnsi="Courier New"/>
        </w:rPr>
      </w:pPr>
      <w:r w:rsidRPr="005A5A34">
        <w:rPr>
          <w:rFonts w:ascii="Courier New" w:eastAsia="Times New Roman" w:hAnsi="Courier New"/>
        </w:rPr>
        <w:t xml:space="preserve">    "error": {</w:t>
      </w:r>
    </w:p>
    <w:p w14:paraId="31E63D78" w14:textId="77777777" w:rsidR="005A5A34" w:rsidRPr="005A5A34" w:rsidRDefault="005A5A34" w:rsidP="005A5A34">
      <w:pPr>
        <w:rPr>
          <w:rFonts w:ascii="Courier New" w:eastAsia="Times New Roman" w:hAnsi="Courier New"/>
        </w:rPr>
      </w:pPr>
      <w:r w:rsidRPr="005A5A34">
        <w:rPr>
          <w:rFonts w:ascii="Courier New" w:eastAsia="Times New Roman" w:hAnsi="Courier New"/>
        </w:rPr>
        <w:t xml:space="preserve">        "code": "-151",</w:t>
      </w:r>
    </w:p>
    <w:p w14:paraId="68D0E6C1" w14:textId="77777777" w:rsidR="005A5A34" w:rsidRPr="005A5A34" w:rsidRDefault="005A5A34" w:rsidP="005A5A34">
      <w:pPr>
        <w:rPr>
          <w:rFonts w:ascii="Courier New" w:eastAsia="Times New Roman" w:hAnsi="Courier New"/>
        </w:rPr>
      </w:pPr>
      <w:r w:rsidRPr="005A5A34">
        <w:rPr>
          <w:rFonts w:ascii="Courier New" w:eastAsia="Times New Roman" w:hAnsi="Courier New"/>
        </w:rPr>
        <w:t xml:space="preserve">        "message": "Sorry, Provided source_smartapp_id(email) is not associated with given robot"</w:t>
      </w:r>
    </w:p>
    <w:p w14:paraId="313162DD" w14:textId="77777777" w:rsidR="005A5A34" w:rsidRPr="005A5A34" w:rsidRDefault="005A5A34" w:rsidP="005A5A34">
      <w:pPr>
        <w:rPr>
          <w:rFonts w:ascii="Courier New" w:eastAsia="Times New Roman" w:hAnsi="Courier New"/>
        </w:rPr>
      </w:pPr>
      <w:r w:rsidRPr="005A5A34">
        <w:rPr>
          <w:rFonts w:ascii="Courier New" w:eastAsia="Times New Roman" w:hAnsi="Courier New"/>
        </w:rPr>
        <w:t xml:space="preserve">    }</w:t>
      </w:r>
    </w:p>
    <w:p w14:paraId="1806F7CD" w14:textId="77777777" w:rsidR="00DC1A60" w:rsidRDefault="005A5A34" w:rsidP="00095F87">
      <w:pPr>
        <w:spacing w:after="200"/>
        <w:rPr>
          <w:rFonts w:ascii="Courier New" w:eastAsia="Times New Roman" w:hAnsi="Courier New"/>
        </w:rPr>
      </w:pPr>
      <w:r w:rsidRPr="005A5A34">
        <w:rPr>
          <w:rFonts w:ascii="Courier New" w:eastAsia="Times New Roman" w:hAnsi="Courier New"/>
        </w:rPr>
        <w:t>}</w:t>
      </w:r>
    </w:p>
    <w:p w14:paraId="0052EBB3" w14:textId="77777777" w:rsidR="00E54428" w:rsidRPr="00EE0F01" w:rsidRDefault="008301C0" w:rsidP="00095F87">
      <w:pPr>
        <w:spacing w:after="200"/>
        <w:rPr>
          <w:i/>
        </w:rPr>
      </w:pPr>
      <w:r w:rsidRPr="00EE0F01">
        <w:rPr>
          <w:rFonts w:eastAsia="Times New Roman"/>
          <w:i/>
        </w:rPr>
        <w:t>If profile key is not added</w:t>
      </w:r>
    </w:p>
    <w:p w14:paraId="0828D7B8" w14:textId="77777777" w:rsidR="005A5A34" w:rsidRPr="005A5A34" w:rsidRDefault="005A5A34" w:rsidP="005A5A34">
      <w:pPr>
        <w:rPr>
          <w:rFonts w:ascii="Courier New" w:eastAsia="Times New Roman" w:hAnsi="Courier New"/>
        </w:rPr>
      </w:pPr>
      <w:r w:rsidRPr="005A5A34">
        <w:rPr>
          <w:rFonts w:ascii="Courier New" w:eastAsia="Times New Roman" w:hAnsi="Courier New"/>
        </w:rPr>
        <w:t>{</w:t>
      </w:r>
    </w:p>
    <w:p w14:paraId="21E86F56" w14:textId="77777777" w:rsidR="005A5A34" w:rsidRPr="005A5A34" w:rsidRDefault="005A5A34" w:rsidP="005A5A34">
      <w:pPr>
        <w:rPr>
          <w:rFonts w:ascii="Courier New" w:eastAsia="Times New Roman" w:hAnsi="Courier New"/>
        </w:rPr>
      </w:pPr>
      <w:r w:rsidRPr="005A5A34">
        <w:rPr>
          <w:rFonts w:ascii="Courier New" w:eastAsia="Times New Roman" w:hAnsi="Courier New"/>
        </w:rPr>
        <w:t xml:space="preserve">    "status": -1,</w:t>
      </w:r>
    </w:p>
    <w:p w14:paraId="6D03EEA7" w14:textId="77777777" w:rsidR="005A5A34" w:rsidRPr="005A5A34" w:rsidRDefault="005A5A34" w:rsidP="005A5A34">
      <w:pPr>
        <w:rPr>
          <w:rFonts w:ascii="Courier New" w:eastAsia="Times New Roman" w:hAnsi="Courier New"/>
        </w:rPr>
      </w:pPr>
      <w:r w:rsidRPr="005A5A34">
        <w:rPr>
          <w:rFonts w:ascii="Courier New" w:eastAsia="Times New Roman" w:hAnsi="Courier New"/>
        </w:rPr>
        <w:t xml:space="preserve">    "message": "Missing parameter profile in method robot.set_profile_details3",</w:t>
      </w:r>
    </w:p>
    <w:p w14:paraId="4AE76501" w14:textId="77777777" w:rsidR="005A5A34" w:rsidRPr="005A5A34" w:rsidRDefault="005A5A34" w:rsidP="005A5A34">
      <w:pPr>
        <w:rPr>
          <w:rFonts w:ascii="Courier New" w:eastAsia="Times New Roman" w:hAnsi="Courier New"/>
        </w:rPr>
      </w:pPr>
      <w:r w:rsidRPr="005A5A34">
        <w:rPr>
          <w:rFonts w:ascii="Courier New" w:eastAsia="Times New Roman" w:hAnsi="Courier New"/>
        </w:rPr>
        <w:t xml:space="preserve">    "error": {</w:t>
      </w:r>
    </w:p>
    <w:p w14:paraId="2A1AC1FD" w14:textId="77777777" w:rsidR="005A5A34" w:rsidRPr="005A5A34" w:rsidRDefault="005A5A34" w:rsidP="005A5A34">
      <w:pPr>
        <w:rPr>
          <w:rFonts w:ascii="Courier New" w:eastAsia="Times New Roman" w:hAnsi="Courier New"/>
        </w:rPr>
      </w:pPr>
      <w:r w:rsidRPr="005A5A34">
        <w:rPr>
          <w:rFonts w:ascii="Courier New" w:eastAsia="Times New Roman" w:hAnsi="Courier New"/>
        </w:rPr>
        <w:t xml:space="preserve">        "code": "-102",</w:t>
      </w:r>
    </w:p>
    <w:p w14:paraId="5F90CC98" w14:textId="77777777" w:rsidR="005A5A34" w:rsidRPr="005A5A34" w:rsidRDefault="005A5A34" w:rsidP="005A5A34">
      <w:pPr>
        <w:rPr>
          <w:rFonts w:ascii="Courier New" w:eastAsia="Times New Roman" w:hAnsi="Courier New"/>
        </w:rPr>
      </w:pPr>
      <w:r w:rsidRPr="005A5A34">
        <w:rPr>
          <w:rFonts w:ascii="Courier New" w:eastAsia="Times New Roman" w:hAnsi="Courier New"/>
        </w:rPr>
        <w:t xml:space="preserve">        "message": "Missing parameter in method call"</w:t>
      </w:r>
    </w:p>
    <w:p w14:paraId="5105BA36" w14:textId="77777777" w:rsidR="005A5A34" w:rsidRPr="005A5A34" w:rsidRDefault="005A5A34" w:rsidP="005A5A34">
      <w:pPr>
        <w:rPr>
          <w:rFonts w:ascii="Courier New" w:eastAsia="Times New Roman" w:hAnsi="Courier New"/>
        </w:rPr>
      </w:pPr>
      <w:r w:rsidRPr="005A5A34">
        <w:rPr>
          <w:rFonts w:ascii="Courier New" w:eastAsia="Times New Roman" w:hAnsi="Courier New"/>
        </w:rPr>
        <w:t xml:space="preserve">    }</w:t>
      </w:r>
    </w:p>
    <w:p w14:paraId="7DF08B00" w14:textId="101171F1" w:rsidR="0022309F" w:rsidRDefault="005A5A34" w:rsidP="003B7088">
      <w:pPr>
        <w:pStyle w:val="Heading4"/>
        <w:rPr>
          <w:rFonts w:ascii="Courier New" w:eastAsia="Times New Roman" w:hAnsi="Courier New"/>
        </w:rPr>
      </w:pPr>
      <w:r w:rsidRPr="005A5A34">
        <w:rPr>
          <w:rFonts w:ascii="Courier New" w:eastAsia="Times New Roman" w:hAnsi="Courier New"/>
        </w:rPr>
        <w:t>}</w:t>
      </w:r>
    </w:p>
    <w:p w14:paraId="084CF69B" w14:textId="77777777" w:rsidR="0022309F" w:rsidRPr="00BB4945" w:rsidRDefault="0022309F" w:rsidP="00BB4945"/>
    <w:p w14:paraId="2AA758CF" w14:textId="447B5EE9" w:rsidR="003B7088" w:rsidRPr="00DB2F7A" w:rsidRDefault="00095F87" w:rsidP="003B7088">
      <w:pPr>
        <w:pStyle w:val="Heading4"/>
      </w:pPr>
      <w:r>
        <w:t>GetRobotProfile</w:t>
      </w:r>
      <w:r w:rsidR="00E54428" w:rsidRPr="00DB2F7A">
        <w:t>Details</w:t>
      </w:r>
      <w:ins w:id="99" w:author="Admin1" w:date="2014-03-26T16:03:00Z">
        <w:r w:rsidR="00077B6B">
          <w:t xml:space="preserve"> (</w:t>
        </w:r>
        <w:r w:rsidR="00626CB9">
          <w:t>Deprecated</w:t>
        </w:r>
        <w:r w:rsidR="00077B6B">
          <w:t>)</w:t>
        </w:r>
      </w:ins>
    </w:p>
    <w:p w14:paraId="2A94B8EC" w14:textId="77777777" w:rsidR="00786AF8" w:rsidRDefault="00786AF8" w:rsidP="00095F87">
      <w:pPr>
        <w:rPr>
          <w:rFonts w:eastAsia="Times New Roman"/>
        </w:rPr>
      </w:pPr>
      <w:r w:rsidRPr="00DB2F7A">
        <w:rPr>
          <w:rFonts w:eastAsia="Times New Roman"/>
        </w:rPr>
        <w:t xml:space="preserve">This API returns the </w:t>
      </w:r>
      <w:r w:rsidR="003B7088" w:rsidRPr="00DB2F7A">
        <w:rPr>
          <w:rFonts w:eastAsia="Times New Roman"/>
        </w:rPr>
        <w:t>robot's profile details</w:t>
      </w:r>
      <w:r w:rsidRPr="00DB2F7A">
        <w:rPr>
          <w:rFonts w:eastAsia="Times New Roman"/>
        </w:rPr>
        <w:t>.</w:t>
      </w:r>
      <w:r w:rsidR="00E54428" w:rsidRPr="00DB2F7A">
        <w:br/>
      </w:r>
      <w:r w:rsidR="00E54428" w:rsidRPr="00DB2F7A">
        <w:br/>
      </w:r>
      <w:hyperlink r:id="rId33" w:history="1">
        <w:r w:rsidR="00EE0F01" w:rsidRPr="00AB2F08">
          <w:rPr>
            <w:rStyle w:val="Hyperlink"/>
            <w:rFonts w:eastAsia="Times New Roman"/>
          </w:rPr>
          <w:t>http://neatostaging.rajatogo.com/api/rest/json?method=robot.get_profile_details</w:t>
        </w:r>
      </w:hyperlink>
    </w:p>
    <w:p w14:paraId="26871186" w14:textId="77777777" w:rsidR="00EE0F01" w:rsidRDefault="00EE0F01" w:rsidP="00095F87">
      <w:pPr>
        <w:rPr>
          <w:rFonts w:eastAsia="Times New Roman"/>
        </w:rPr>
      </w:pPr>
    </w:p>
    <w:p w14:paraId="26B808B7" w14:textId="77777777" w:rsidR="00E54428" w:rsidRPr="00EE0F01" w:rsidRDefault="007D0FAE" w:rsidP="00786AF8">
      <w:pPr>
        <w:rPr>
          <w:rFonts w:eastAsia="Times New Roman"/>
          <w:b/>
        </w:rPr>
      </w:pPr>
      <w:r w:rsidRPr="00EE0F01">
        <w:rPr>
          <w:rFonts w:eastAsia="Times New Roman"/>
          <w:b/>
        </w:rPr>
        <w:t>Parameters</w:t>
      </w:r>
    </w:p>
    <w:p w14:paraId="7D330F72" w14:textId="77777777" w:rsidR="00E54428" w:rsidRPr="00EE0F01" w:rsidRDefault="00E54428" w:rsidP="00EE0F01">
      <w:pPr>
        <w:pStyle w:val="ListParagraph"/>
        <w:spacing w:after="200"/>
        <w:ind w:left="0"/>
      </w:pPr>
      <w:r w:rsidRPr="00EE0F01">
        <w:rPr>
          <w:rFonts w:eastAsia="Times New Roman"/>
          <w:bCs/>
        </w:rPr>
        <w:t>api_key</w:t>
      </w:r>
      <w:r w:rsidR="00786AF8" w:rsidRPr="00EE0F01">
        <w:rPr>
          <w:rFonts w:eastAsia="Times New Roman"/>
        </w:rPr>
        <w:t xml:space="preserve">, </w:t>
      </w:r>
      <w:r w:rsidR="001E2A33" w:rsidRPr="00EE0F01">
        <w:rPr>
          <w:rFonts w:eastAsia="Times New Roman"/>
        </w:rPr>
        <w:t>your API key</w:t>
      </w:r>
    </w:p>
    <w:p w14:paraId="2AE486BF" w14:textId="77777777" w:rsidR="00E54428" w:rsidRPr="00EE0F01" w:rsidRDefault="00E54428" w:rsidP="00EE0F01">
      <w:pPr>
        <w:pStyle w:val="ListParagraph"/>
        <w:spacing w:after="200"/>
        <w:ind w:left="0"/>
      </w:pPr>
      <w:r w:rsidRPr="00EE0F01">
        <w:rPr>
          <w:rFonts w:eastAsia="Times New Roman"/>
          <w:bCs/>
        </w:rPr>
        <w:t>serial_number</w:t>
      </w:r>
      <w:r w:rsidR="00786AF8" w:rsidRPr="00EE0F01">
        <w:rPr>
          <w:rFonts w:eastAsia="Times New Roman"/>
        </w:rPr>
        <w:t xml:space="preserve">, </w:t>
      </w:r>
      <w:r w:rsidRPr="00EE0F01">
        <w:rPr>
          <w:rFonts w:eastAsia="Times New Roman"/>
        </w:rPr>
        <w:t>Serial Number of robot</w:t>
      </w:r>
    </w:p>
    <w:p w14:paraId="1C120A75" w14:textId="20CED305" w:rsidR="00E54428" w:rsidRPr="00DB2F7A" w:rsidRDefault="00E54428" w:rsidP="00EE0F01">
      <w:pPr>
        <w:pStyle w:val="ListParagraph"/>
        <w:spacing w:after="200"/>
        <w:ind w:left="0"/>
      </w:pPr>
      <w:r w:rsidRPr="00EE0F01">
        <w:rPr>
          <w:rFonts w:eastAsia="Times New Roman"/>
          <w:bCs/>
        </w:rPr>
        <w:t>key</w:t>
      </w:r>
      <w:r w:rsidR="00734DD6" w:rsidRPr="00EE0F01">
        <w:rPr>
          <w:rFonts w:eastAsia="Times New Roman"/>
        </w:rPr>
        <w:t xml:space="preserve">, </w:t>
      </w:r>
      <w:r w:rsidRPr="00EE0F01">
        <w:rPr>
          <w:rFonts w:eastAsia="Times New Roman"/>
        </w:rPr>
        <w:t>Key</w:t>
      </w:r>
      <w:ins w:id="100" w:author="Admin1" w:date="2014-03-26T16:03:00Z">
        <w:r w:rsidR="003A1B62">
          <w:rPr>
            <w:rFonts w:eastAsia="Times New Roman"/>
          </w:rPr>
          <w:t xml:space="preserve"> (Optional)</w:t>
        </w:r>
      </w:ins>
    </w:p>
    <w:p w14:paraId="7B27DF66" w14:textId="77777777" w:rsidR="00E54428" w:rsidRPr="00EE0F01" w:rsidRDefault="00781DBA" w:rsidP="00E54428">
      <w:pPr>
        <w:rPr>
          <w:b/>
        </w:rPr>
      </w:pPr>
      <w:r w:rsidRPr="00EE0F01">
        <w:rPr>
          <w:rFonts w:eastAsia="Times New Roman"/>
          <w:b/>
        </w:rPr>
        <w:t>Success Response</w:t>
      </w:r>
    </w:p>
    <w:p w14:paraId="43B25566" w14:textId="77777777" w:rsidR="005A5A34" w:rsidRPr="005A5A34" w:rsidRDefault="005A5A34" w:rsidP="005A5A34">
      <w:pPr>
        <w:rPr>
          <w:rFonts w:eastAsia="Times New Roman"/>
        </w:rPr>
      </w:pPr>
      <w:r w:rsidRPr="005A5A34">
        <w:rPr>
          <w:rFonts w:eastAsia="Times New Roman"/>
        </w:rPr>
        <w:t>{</w:t>
      </w:r>
    </w:p>
    <w:p w14:paraId="2B8301F2" w14:textId="77777777" w:rsidR="005A5A34" w:rsidRPr="005A5A34" w:rsidRDefault="005A5A34" w:rsidP="005A5A34">
      <w:pPr>
        <w:rPr>
          <w:rFonts w:eastAsia="Times New Roman"/>
        </w:rPr>
      </w:pPr>
      <w:r w:rsidRPr="005A5A34">
        <w:rPr>
          <w:rFonts w:eastAsia="Times New Roman"/>
        </w:rPr>
        <w:t xml:space="preserve">    "status": 0,</w:t>
      </w:r>
    </w:p>
    <w:p w14:paraId="5BEE7D39" w14:textId="77777777" w:rsidR="005A5A34" w:rsidRPr="005A5A34" w:rsidRDefault="005A5A34" w:rsidP="005A5A34">
      <w:pPr>
        <w:rPr>
          <w:rFonts w:eastAsia="Times New Roman"/>
        </w:rPr>
      </w:pPr>
      <w:r w:rsidRPr="005A5A34">
        <w:rPr>
          <w:rFonts w:eastAsia="Times New Roman"/>
        </w:rPr>
        <w:t xml:space="preserve">    "result": {</w:t>
      </w:r>
    </w:p>
    <w:p w14:paraId="6746EB84" w14:textId="77777777" w:rsidR="005A5A34" w:rsidRPr="005A5A34" w:rsidRDefault="005A5A34" w:rsidP="005A5A34">
      <w:pPr>
        <w:rPr>
          <w:rFonts w:eastAsia="Times New Roman"/>
        </w:rPr>
      </w:pPr>
      <w:r w:rsidRPr="005A5A34">
        <w:rPr>
          <w:rFonts w:eastAsia="Times New Roman"/>
        </w:rPr>
        <w:t xml:space="preserve">        "success": true,</w:t>
      </w:r>
    </w:p>
    <w:p w14:paraId="26C611CD" w14:textId="77777777" w:rsidR="005A5A34" w:rsidRPr="005A5A34" w:rsidRDefault="005A5A34" w:rsidP="005A5A34">
      <w:pPr>
        <w:rPr>
          <w:rFonts w:eastAsia="Times New Roman"/>
        </w:rPr>
      </w:pPr>
      <w:r w:rsidRPr="005A5A34">
        <w:rPr>
          <w:rFonts w:eastAsia="Times New Roman"/>
        </w:rPr>
        <w:t xml:space="preserve">        "profile_details": {</w:t>
      </w:r>
    </w:p>
    <w:p w14:paraId="17A5C010" w14:textId="77777777" w:rsidR="005A5A34" w:rsidRPr="005A5A34" w:rsidRDefault="005A5A34" w:rsidP="005A5A34">
      <w:pPr>
        <w:rPr>
          <w:rFonts w:eastAsia="Times New Roman"/>
        </w:rPr>
      </w:pPr>
      <w:r w:rsidRPr="005A5A34">
        <w:rPr>
          <w:rFonts w:eastAsia="Times New Roman"/>
        </w:rPr>
        <w:t xml:space="preserve">            "name": "robot 1",</w:t>
      </w:r>
    </w:p>
    <w:p w14:paraId="4CC5F071" w14:textId="77777777" w:rsidR="005A5A34" w:rsidRPr="005A5A34" w:rsidRDefault="005A5A34" w:rsidP="005A5A34">
      <w:pPr>
        <w:rPr>
          <w:rFonts w:eastAsia="Times New Roman"/>
        </w:rPr>
      </w:pPr>
      <w:r w:rsidRPr="005A5A34">
        <w:rPr>
          <w:rFonts w:eastAsia="Times New Roman"/>
        </w:rPr>
        <w:t xml:space="preserve">            "serial_number": "1",</w:t>
      </w:r>
    </w:p>
    <w:p w14:paraId="60A5F597" w14:textId="77777777" w:rsidR="005A5A34" w:rsidRPr="005A5A34" w:rsidRDefault="005A5A34" w:rsidP="005A5A34">
      <w:pPr>
        <w:rPr>
          <w:rFonts w:eastAsia="Times New Roman"/>
        </w:rPr>
      </w:pPr>
      <w:r w:rsidRPr="005A5A34">
        <w:rPr>
          <w:rFonts w:eastAsia="Times New Roman"/>
        </w:rPr>
        <w:t xml:space="preserve">            "dark": "knight"</w:t>
      </w:r>
    </w:p>
    <w:p w14:paraId="59CB9A30" w14:textId="77777777" w:rsidR="005A5A34" w:rsidRPr="005A5A34" w:rsidRDefault="005A5A34" w:rsidP="005A5A34">
      <w:pPr>
        <w:rPr>
          <w:rFonts w:eastAsia="Times New Roman"/>
        </w:rPr>
      </w:pPr>
      <w:r w:rsidRPr="005A5A34">
        <w:rPr>
          <w:rFonts w:eastAsia="Times New Roman"/>
        </w:rPr>
        <w:t xml:space="preserve">        }</w:t>
      </w:r>
    </w:p>
    <w:p w14:paraId="72E718B3" w14:textId="77777777" w:rsidR="005A5A34" w:rsidRPr="005A5A34" w:rsidRDefault="005A5A34" w:rsidP="005A5A34">
      <w:pPr>
        <w:rPr>
          <w:rFonts w:eastAsia="Times New Roman"/>
        </w:rPr>
      </w:pPr>
      <w:r w:rsidRPr="005A5A34">
        <w:rPr>
          <w:rFonts w:eastAsia="Times New Roman"/>
        </w:rPr>
        <w:lastRenderedPageBreak/>
        <w:t xml:space="preserve">    }</w:t>
      </w:r>
    </w:p>
    <w:p w14:paraId="023ACE95" w14:textId="77777777" w:rsidR="003B3DFE" w:rsidRDefault="005A5A34" w:rsidP="00E54428">
      <w:pPr>
        <w:rPr>
          <w:rFonts w:eastAsia="Times New Roman"/>
        </w:rPr>
      </w:pPr>
      <w:r w:rsidRPr="005A5A34">
        <w:rPr>
          <w:rFonts w:eastAsia="Times New Roman"/>
        </w:rPr>
        <w:t>}</w:t>
      </w:r>
    </w:p>
    <w:p w14:paraId="08683B1F" w14:textId="77777777" w:rsidR="003B3DFE" w:rsidRDefault="003B3DFE" w:rsidP="00E54428">
      <w:pPr>
        <w:rPr>
          <w:rFonts w:eastAsia="Times New Roman"/>
        </w:rPr>
      </w:pPr>
    </w:p>
    <w:p w14:paraId="19D3389B" w14:textId="77777777" w:rsidR="00E54428" w:rsidRPr="00EE0F01" w:rsidRDefault="00D766B0" w:rsidP="00E54428">
      <w:pPr>
        <w:rPr>
          <w:b/>
        </w:rPr>
      </w:pPr>
      <w:r w:rsidRPr="00EE0F01">
        <w:rPr>
          <w:rFonts w:eastAsia="Times New Roman"/>
          <w:b/>
        </w:rPr>
        <w:t>Failure Responses</w:t>
      </w:r>
    </w:p>
    <w:p w14:paraId="572F5033" w14:textId="77777777" w:rsidR="00E54428" w:rsidRPr="00EE0F01" w:rsidRDefault="003F67DB" w:rsidP="00095F87">
      <w:pPr>
        <w:spacing w:after="200"/>
        <w:rPr>
          <w:i/>
        </w:rPr>
      </w:pPr>
      <w:r w:rsidRPr="00EE0F01">
        <w:rPr>
          <w:rFonts w:eastAsia="Times New Roman"/>
          <w:i/>
        </w:rPr>
        <w:t>If serial_number is invalid</w:t>
      </w:r>
    </w:p>
    <w:p w14:paraId="4D248FB7" w14:textId="77777777" w:rsidR="005A5A34" w:rsidRPr="005A5A34" w:rsidRDefault="005A5A34" w:rsidP="005A5A34">
      <w:pPr>
        <w:rPr>
          <w:rFonts w:ascii="Courier New" w:eastAsia="Times New Roman" w:hAnsi="Courier New"/>
        </w:rPr>
      </w:pPr>
      <w:r w:rsidRPr="005A5A34">
        <w:rPr>
          <w:rFonts w:ascii="Courier New" w:eastAsia="Times New Roman" w:hAnsi="Courier New"/>
        </w:rPr>
        <w:t>{</w:t>
      </w:r>
    </w:p>
    <w:p w14:paraId="0EAA3B7F" w14:textId="77777777" w:rsidR="005A5A34" w:rsidRPr="005A5A34" w:rsidRDefault="005A5A34" w:rsidP="005A5A34">
      <w:pPr>
        <w:rPr>
          <w:rFonts w:ascii="Courier New" w:eastAsia="Times New Roman" w:hAnsi="Courier New"/>
        </w:rPr>
      </w:pPr>
      <w:r w:rsidRPr="005A5A34">
        <w:rPr>
          <w:rFonts w:ascii="Courier New" w:eastAsia="Times New Roman" w:hAnsi="Courier New"/>
        </w:rPr>
        <w:t xml:space="preserve">    "status": -1,</w:t>
      </w:r>
    </w:p>
    <w:p w14:paraId="33B92CB6" w14:textId="77777777" w:rsidR="005A5A34" w:rsidRPr="005A5A34" w:rsidRDefault="005A5A34" w:rsidP="005A5A34">
      <w:pPr>
        <w:rPr>
          <w:rFonts w:ascii="Courier New" w:eastAsia="Times New Roman" w:hAnsi="Courier New"/>
        </w:rPr>
      </w:pPr>
      <w:r w:rsidRPr="005A5A34">
        <w:rPr>
          <w:rFonts w:ascii="Courier New" w:eastAsia="Times New Roman" w:hAnsi="Courier New"/>
        </w:rPr>
        <w:t xml:space="preserve">    "message": "Robot serial number does not exist",</w:t>
      </w:r>
    </w:p>
    <w:p w14:paraId="61F51716" w14:textId="77777777" w:rsidR="005A5A34" w:rsidRPr="005A5A34" w:rsidRDefault="005A5A34" w:rsidP="005A5A34">
      <w:pPr>
        <w:rPr>
          <w:rFonts w:ascii="Courier New" w:eastAsia="Times New Roman" w:hAnsi="Courier New"/>
        </w:rPr>
      </w:pPr>
      <w:r w:rsidRPr="005A5A34">
        <w:rPr>
          <w:rFonts w:ascii="Courier New" w:eastAsia="Times New Roman" w:hAnsi="Courier New"/>
        </w:rPr>
        <w:t xml:space="preserve">    "error": {</w:t>
      </w:r>
    </w:p>
    <w:p w14:paraId="12838016" w14:textId="77777777" w:rsidR="005A5A34" w:rsidRPr="005A5A34" w:rsidRDefault="005A5A34" w:rsidP="005A5A34">
      <w:pPr>
        <w:rPr>
          <w:rFonts w:ascii="Courier New" w:eastAsia="Times New Roman" w:hAnsi="Courier New"/>
        </w:rPr>
      </w:pPr>
      <w:r w:rsidRPr="005A5A34">
        <w:rPr>
          <w:rFonts w:ascii="Courier New" w:eastAsia="Times New Roman" w:hAnsi="Courier New"/>
        </w:rPr>
        <w:t xml:space="preserve">        "code": -114,</w:t>
      </w:r>
    </w:p>
    <w:p w14:paraId="59D57E58" w14:textId="77777777" w:rsidR="005A5A34" w:rsidRPr="005A5A34" w:rsidRDefault="005A5A34" w:rsidP="005A5A34">
      <w:pPr>
        <w:rPr>
          <w:rFonts w:ascii="Courier New" w:eastAsia="Times New Roman" w:hAnsi="Courier New"/>
        </w:rPr>
      </w:pPr>
      <w:r w:rsidRPr="005A5A34">
        <w:rPr>
          <w:rFonts w:ascii="Courier New" w:eastAsia="Times New Roman" w:hAnsi="Courier New"/>
        </w:rPr>
        <w:t xml:space="preserve">        "message": "Robot serial number does not exist"</w:t>
      </w:r>
    </w:p>
    <w:p w14:paraId="6E5CD234" w14:textId="77777777" w:rsidR="005A5A34" w:rsidRPr="005A5A34" w:rsidRDefault="005A5A34" w:rsidP="005A5A34">
      <w:pPr>
        <w:rPr>
          <w:rFonts w:ascii="Courier New" w:eastAsia="Times New Roman" w:hAnsi="Courier New"/>
        </w:rPr>
      </w:pPr>
      <w:r w:rsidRPr="005A5A34">
        <w:rPr>
          <w:rFonts w:ascii="Courier New" w:eastAsia="Times New Roman" w:hAnsi="Courier New"/>
        </w:rPr>
        <w:t xml:space="preserve">    }</w:t>
      </w:r>
    </w:p>
    <w:p w14:paraId="2F71018F" w14:textId="77777777" w:rsidR="00AE463F" w:rsidRDefault="005A5A34" w:rsidP="00095F87">
      <w:pPr>
        <w:spacing w:after="200"/>
        <w:rPr>
          <w:rFonts w:ascii="Courier New" w:eastAsia="Times New Roman" w:hAnsi="Courier New"/>
        </w:rPr>
      </w:pPr>
      <w:r w:rsidRPr="005A5A34">
        <w:rPr>
          <w:rFonts w:ascii="Courier New" w:eastAsia="Times New Roman" w:hAnsi="Courier New"/>
        </w:rPr>
        <w:t>}</w:t>
      </w:r>
    </w:p>
    <w:p w14:paraId="615DC60D" w14:textId="77777777" w:rsidR="00E54428" w:rsidRPr="00EE0F01" w:rsidRDefault="003F67DB" w:rsidP="00095F87">
      <w:pPr>
        <w:spacing w:after="200"/>
        <w:rPr>
          <w:i/>
        </w:rPr>
      </w:pPr>
      <w:r w:rsidRPr="00EE0F01">
        <w:rPr>
          <w:rFonts w:eastAsia="Times New Roman"/>
          <w:i/>
        </w:rPr>
        <w:t>If key is invalid</w:t>
      </w:r>
    </w:p>
    <w:p w14:paraId="6583C8F2" w14:textId="77777777" w:rsidR="005A5A34" w:rsidRPr="005A5A34" w:rsidRDefault="005A5A34" w:rsidP="005A5A34">
      <w:pPr>
        <w:rPr>
          <w:rFonts w:ascii="Courier New" w:eastAsia="Times New Roman" w:hAnsi="Courier New"/>
        </w:rPr>
      </w:pPr>
      <w:r w:rsidRPr="005A5A34">
        <w:rPr>
          <w:rFonts w:ascii="Courier New" w:eastAsia="Times New Roman" w:hAnsi="Courier New"/>
        </w:rPr>
        <w:t>{</w:t>
      </w:r>
    </w:p>
    <w:p w14:paraId="0BC0DF28" w14:textId="77777777" w:rsidR="005A5A34" w:rsidRPr="005A5A34" w:rsidRDefault="005A5A34" w:rsidP="005A5A34">
      <w:pPr>
        <w:rPr>
          <w:rFonts w:ascii="Courier New" w:eastAsia="Times New Roman" w:hAnsi="Courier New"/>
        </w:rPr>
      </w:pPr>
      <w:r w:rsidRPr="005A5A34">
        <w:rPr>
          <w:rFonts w:ascii="Courier New" w:eastAsia="Times New Roman" w:hAnsi="Courier New"/>
        </w:rPr>
        <w:t xml:space="preserve">    "status": -1,</w:t>
      </w:r>
    </w:p>
    <w:p w14:paraId="013DC2F3" w14:textId="77777777" w:rsidR="005A5A34" w:rsidRPr="005A5A34" w:rsidRDefault="005A5A34" w:rsidP="005A5A34">
      <w:pPr>
        <w:rPr>
          <w:rFonts w:ascii="Courier New" w:eastAsia="Times New Roman" w:hAnsi="Courier New"/>
        </w:rPr>
      </w:pPr>
      <w:r w:rsidRPr="005A5A34">
        <w:rPr>
          <w:rFonts w:ascii="Courier New" w:eastAsia="Times New Roman" w:hAnsi="Courier New"/>
        </w:rPr>
        <w:t xml:space="preserve">    "message": "Sorry, entered key is invalid",</w:t>
      </w:r>
    </w:p>
    <w:p w14:paraId="396C8758" w14:textId="77777777" w:rsidR="005A5A34" w:rsidRPr="005A5A34" w:rsidRDefault="005A5A34" w:rsidP="005A5A34">
      <w:pPr>
        <w:rPr>
          <w:rFonts w:ascii="Courier New" w:eastAsia="Times New Roman" w:hAnsi="Courier New"/>
        </w:rPr>
      </w:pPr>
      <w:r w:rsidRPr="005A5A34">
        <w:rPr>
          <w:rFonts w:ascii="Courier New" w:eastAsia="Times New Roman" w:hAnsi="Courier New"/>
        </w:rPr>
        <w:t xml:space="preserve">    "error": {</w:t>
      </w:r>
    </w:p>
    <w:p w14:paraId="1391151D" w14:textId="77777777" w:rsidR="005A5A34" w:rsidRPr="005A5A34" w:rsidRDefault="005A5A34" w:rsidP="005A5A34">
      <w:pPr>
        <w:rPr>
          <w:rFonts w:ascii="Courier New" w:eastAsia="Times New Roman" w:hAnsi="Courier New"/>
        </w:rPr>
      </w:pPr>
      <w:r w:rsidRPr="005A5A34">
        <w:rPr>
          <w:rFonts w:ascii="Courier New" w:eastAsia="Times New Roman" w:hAnsi="Courier New"/>
        </w:rPr>
        <w:t xml:space="preserve">        "code": "-152",</w:t>
      </w:r>
    </w:p>
    <w:p w14:paraId="3FE3A5D1" w14:textId="77777777" w:rsidR="005A5A34" w:rsidRPr="005A5A34" w:rsidRDefault="005A5A34" w:rsidP="005A5A34">
      <w:pPr>
        <w:rPr>
          <w:rFonts w:ascii="Courier New" w:eastAsia="Times New Roman" w:hAnsi="Courier New"/>
        </w:rPr>
      </w:pPr>
      <w:r w:rsidRPr="005A5A34">
        <w:rPr>
          <w:rFonts w:ascii="Courier New" w:eastAsia="Times New Roman" w:hAnsi="Courier New"/>
        </w:rPr>
        <w:t xml:space="preserve">        "message": "Sorry, entered key does not match with serial number."</w:t>
      </w:r>
    </w:p>
    <w:p w14:paraId="1B5D2A2E" w14:textId="77777777" w:rsidR="005A5A34" w:rsidRPr="005A5A34" w:rsidRDefault="005A5A34" w:rsidP="005A5A34">
      <w:pPr>
        <w:rPr>
          <w:rFonts w:ascii="Courier New" w:eastAsia="Times New Roman" w:hAnsi="Courier New"/>
        </w:rPr>
      </w:pPr>
      <w:r w:rsidRPr="005A5A34">
        <w:rPr>
          <w:rFonts w:ascii="Courier New" w:eastAsia="Times New Roman" w:hAnsi="Courier New"/>
        </w:rPr>
        <w:t xml:space="preserve">    }</w:t>
      </w:r>
    </w:p>
    <w:p w14:paraId="75A4E131" w14:textId="200D342A" w:rsidR="00EE0F01" w:rsidRPr="00DB2F7A" w:rsidRDefault="005A5A34" w:rsidP="00095F87">
      <w:pPr>
        <w:spacing w:after="200"/>
      </w:pPr>
      <w:r w:rsidRPr="005A5A34">
        <w:rPr>
          <w:rFonts w:ascii="Courier New" w:eastAsia="Times New Roman" w:hAnsi="Courier New"/>
        </w:rPr>
        <w:t>}</w:t>
      </w:r>
    </w:p>
    <w:p w14:paraId="515FFFB9" w14:textId="60053095" w:rsidR="00E54428" w:rsidRPr="00DB2F7A" w:rsidRDefault="00095F87" w:rsidP="00C72719">
      <w:pPr>
        <w:pStyle w:val="Heading4"/>
      </w:pPr>
      <w:r>
        <w:t>GetRobotProfileDetails</w:t>
      </w:r>
      <w:r w:rsidR="00E54428" w:rsidRPr="00DB2F7A">
        <w:t>2</w:t>
      </w:r>
    </w:p>
    <w:p w14:paraId="046B2E96" w14:textId="77777777" w:rsidR="007B6359" w:rsidRPr="00DB2F7A" w:rsidRDefault="007B6359" w:rsidP="00E54428">
      <w:pPr>
        <w:rPr>
          <w:rFonts w:eastAsia="Times New Roman"/>
        </w:rPr>
      </w:pPr>
      <w:r w:rsidRPr="00DB2F7A">
        <w:rPr>
          <w:rFonts w:eastAsia="Times New Roman"/>
        </w:rPr>
        <w:t>This API is variation of the GetRobotProfileDetails. It accepts a key and returns the value for this key</w:t>
      </w:r>
    </w:p>
    <w:p w14:paraId="1EE6DD14" w14:textId="77777777" w:rsidR="002D30A3" w:rsidRDefault="00E54428" w:rsidP="00095F87">
      <w:pPr>
        <w:rPr>
          <w:rFonts w:eastAsia="Times New Roman"/>
        </w:rPr>
      </w:pPr>
      <w:r w:rsidRPr="00DB2F7A">
        <w:br/>
      </w:r>
      <w:hyperlink r:id="rId34" w:history="1">
        <w:r w:rsidR="002D30A3" w:rsidRPr="00E87446">
          <w:rPr>
            <w:rStyle w:val="Hyperlink"/>
            <w:rFonts w:eastAsia="Times New Roman"/>
          </w:rPr>
          <w:t>http://neatostaging.rajatogo.com/api/rest/json?method=robot.get_profile_details</w:t>
        </w:r>
      </w:hyperlink>
    </w:p>
    <w:p w14:paraId="19BBFEAB" w14:textId="77777777" w:rsidR="007B6359" w:rsidRPr="00095F87" w:rsidRDefault="00E54428" w:rsidP="00095F87">
      <w:pPr>
        <w:rPr>
          <w:rFonts w:eastAsia="Times New Roman"/>
        </w:rPr>
      </w:pPr>
      <w:r w:rsidRPr="00095F87">
        <w:rPr>
          <w:rFonts w:eastAsia="Times New Roman"/>
        </w:rPr>
        <w:t xml:space="preserve"> </w:t>
      </w:r>
    </w:p>
    <w:p w14:paraId="5C2594A6" w14:textId="77777777" w:rsidR="00E54428" w:rsidRPr="00DB2F7A" w:rsidRDefault="00396FB7" w:rsidP="007B6359">
      <w:pPr>
        <w:rPr>
          <w:rFonts w:eastAsia="Times New Roman"/>
        </w:rPr>
      </w:pPr>
      <w:r w:rsidRPr="00DB2F7A">
        <w:rPr>
          <w:rFonts w:eastAsia="Times New Roman"/>
        </w:rPr>
        <w:t>Parameters</w:t>
      </w:r>
    </w:p>
    <w:p w14:paraId="4CEC2E77" w14:textId="77777777" w:rsidR="006D74B1" w:rsidRDefault="00E54428" w:rsidP="00BB4945">
      <w:pPr>
        <w:rPr>
          <w:ins w:id="101" w:author="Admin1" w:date="2014-03-26T16:36:00Z"/>
          <w:rFonts w:eastAsia="Times New Roman"/>
        </w:rPr>
      </w:pPr>
      <w:r w:rsidRPr="00BB4945">
        <w:rPr>
          <w:rFonts w:eastAsia="Times New Roman"/>
          <w:bCs/>
        </w:rPr>
        <w:t>api_key</w:t>
      </w:r>
      <w:r w:rsidR="007B6359" w:rsidRPr="00BB4945">
        <w:rPr>
          <w:rFonts w:eastAsia="Times New Roman"/>
        </w:rPr>
        <w:t xml:space="preserve">, </w:t>
      </w:r>
      <w:r w:rsidR="001E2A33" w:rsidRPr="00BB4945">
        <w:rPr>
          <w:rFonts w:eastAsia="Times New Roman"/>
        </w:rPr>
        <w:t>your API key</w:t>
      </w:r>
    </w:p>
    <w:p w14:paraId="348F64AD" w14:textId="77777777" w:rsidR="000322B2" w:rsidRDefault="00E54428" w:rsidP="00BB4945">
      <w:pPr>
        <w:rPr>
          <w:ins w:id="102" w:author="Admin1" w:date="2014-03-26T16:36:00Z"/>
          <w:rFonts w:eastAsia="Times New Roman"/>
        </w:rPr>
      </w:pPr>
      <w:r w:rsidRPr="00BB4945">
        <w:rPr>
          <w:rFonts w:eastAsia="Times New Roman"/>
          <w:bCs/>
        </w:rPr>
        <w:t>serial_number</w:t>
      </w:r>
      <w:r w:rsidR="007B6359" w:rsidRPr="00BB4945">
        <w:rPr>
          <w:rFonts w:eastAsia="Times New Roman"/>
        </w:rPr>
        <w:t xml:space="preserve">, </w:t>
      </w:r>
      <w:r w:rsidRPr="00BB4945">
        <w:rPr>
          <w:rFonts w:eastAsia="Times New Roman"/>
        </w:rPr>
        <w:t>Serial Number of robot</w:t>
      </w:r>
    </w:p>
    <w:p w14:paraId="6E571634" w14:textId="7C161B95" w:rsidR="00E54428" w:rsidRPr="002D30A3" w:rsidRDefault="00E54428" w:rsidP="00BB4945">
      <w:r w:rsidRPr="00BB4945">
        <w:rPr>
          <w:rFonts w:eastAsia="Times New Roman"/>
          <w:bCs/>
        </w:rPr>
        <w:t>key</w:t>
      </w:r>
      <w:r w:rsidR="007B6359" w:rsidRPr="00BB4945">
        <w:rPr>
          <w:rFonts w:eastAsia="Times New Roman"/>
        </w:rPr>
        <w:t xml:space="preserve">, </w:t>
      </w:r>
      <w:r w:rsidRPr="00BB4945">
        <w:rPr>
          <w:rFonts w:eastAsia="Times New Roman"/>
        </w:rPr>
        <w:t>Key</w:t>
      </w:r>
    </w:p>
    <w:p w14:paraId="1DFBBD42" w14:textId="77777777" w:rsidR="00E54428" w:rsidRPr="00BB4945" w:rsidRDefault="00005799" w:rsidP="00E54428">
      <w:pPr>
        <w:rPr>
          <w:b/>
        </w:rPr>
      </w:pPr>
      <w:r w:rsidRPr="00BB4945">
        <w:rPr>
          <w:rFonts w:eastAsia="Times New Roman"/>
          <w:b/>
        </w:rPr>
        <w:t>Success Response</w:t>
      </w:r>
    </w:p>
    <w:p w14:paraId="5D9843E6" w14:textId="77777777" w:rsidR="00E54428" w:rsidRPr="00BB4945" w:rsidRDefault="00E54428" w:rsidP="00E5205C">
      <w:pPr>
        <w:spacing w:after="200"/>
        <w:rPr>
          <w:i/>
        </w:rPr>
      </w:pPr>
      <w:r w:rsidRPr="00BB4945">
        <w:rPr>
          <w:rFonts w:eastAsia="Times New Roman"/>
          <w:i/>
        </w:rPr>
        <w:t>If enter ser</w:t>
      </w:r>
      <w:r w:rsidR="00412C1A" w:rsidRPr="00BB4945">
        <w:rPr>
          <w:rFonts w:eastAsia="Times New Roman"/>
          <w:i/>
        </w:rPr>
        <w:t xml:space="preserve">ial number </w:t>
      </w:r>
      <w:r w:rsidR="00E5205C" w:rsidRPr="00BB4945">
        <w:rPr>
          <w:rFonts w:eastAsia="Times New Roman"/>
          <w:i/>
        </w:rPr>
        <w:t xml:space="preserve">is </w:t>
      </w:r>
      <w:r w:rsidR="00412C1A" w:rsidRPr="00BB4945">
        <w:rPr>
          <w:rFonts w:eastAsia="Times New Roman"/>
          <w:i/>
        </w:rPr>
        <w:t xml:space="preserve">1 </w:t>
      </w:r>
    </w:p>
    <w:p w14:paraId="3571ADDD" w14:textId="77777777" w:rsidR="005A5A34" w:rsidRPr="005A5A34" w:rsidRDefault="005A5A34" w:rsidP="005A5A34">
      <w:pPr>
        <w:rPr>
          <w:rFonts w:eastAsia="Times New Roman"/>
        </w:rPr>
      </w:pPr>
      <w:r w:rsidRPr="005A5A34">
        <w:rPr>
          <w:rFonts w:eastAsia="Times New Roman"/>
        </w:rPr>
        <w:t>{</w:t>
      </w:r>
    </w:p>
    <w:p w14:paraId="6527D2EC" w14:textId="77777777" w:rsidR="005A5A34" w:rsidRPr="005A5A34" w:rsidRDefault="005A5A34" w:rsidP="005A5A34">
      <w:pPr>
        <w:rPr>
          <w:rFonts w:eastAsia="Times New Roman"/>
        </w:rPr>
      </w:pPr>
      <w:r w:rsidRPr="005A5A34">
        <w:rPr>
          <w:rFonts w:eastAsia="Times New Roman"/>
        </w:rPr>
        <w:t xml:space="preserve">    "status": 0,</w:t>
      </w:r>
    </w:p>
    <w:p w14:paraId="43D38731" w14:textId="77777777" w:rsidR="005A5A34" w:rsidRPr="005A5A34" w:rsidRDefault="005A5A34" w:rsidP="005A5A34">
      <w:pPr>
        <w:rPr>
          <w:rFonts w:eastAsia="Times New Roman"/>
        </w:rPr>
      </w:pPr>
      <w:r w:rsidRPr="005A5A34">
        <w:rPr>
          <w:rFonts w:eastAsia="Times New Roman"/>
        </w:rPr>
        <w:t xml:space="preserve">    "result": {</w:t>
      </w:r>
    </w:p>
    <w:p w14:paraId="24F64C60" w14:textId="77777777" w:rsidR="005A5A34" w:rsidRPr="005A5A34" w:rsidRDefault="005A5A34" w:rsidP="005A5A34">
      <w:pPr>
        <w:rPr>
          <w:rFonts w:eastAsia="Times New Roman"/>
        </w:rPr>
      </w:pPr>
      <w:r w:rsidRPr="005A5A34">
        <w:rPr>
          <w:rFonts w:eastAsia="Times New Roman"/>
        </w:rPr>
        <w:t xml:space="preserve">        "success": true,</w:t>
      </w:r>
    </w:p>
    <w:p w14:paraId="17DCD618" w14:textId="77777777" w:rsidR="005A5A34" w:rsidRPr="005A5A34" w:rsidRDefault="005A5A34" w:rsidP="005A5A34">
      <w:pPr>
        <w:rPr>
          <w:rFonts w:eastAsia="Times New Roman"/>
        </w:rPr>
      </w:pPr>
      <w:r w:rsidRPr="005A5A34">
        <w:rPr>
          <w:rFonts w:eastAsia="Times New Roman"/>
        </w:rPr>
        <w:t xml:space="preserve">        "profile_details": {</w:t>
      </w:r>
    </w:p>
    <w:p w14:paraId="0E0E1AAF" w14:textId="77777777" w:rsidR="005A5A34" w:rsidRPr="005A5A34" w:rsidRDefault="005A5A34" w:rsidP="005A5A34">
      <w:pPr>
        <w:rPr>
          <w:rFonts w:eastAsia="Times New Roman"/>
        </w:rPr>
      </w:pPr>
      <w:r w:rsidRPr="005A5A34">
        <w:rPr>
          <w:rFonts w:eastAsia="Times New Roman"/>
        </w:rPr>
        <w:t xml:space="preserve">            "name": {</w:t>
      </w:r>
    </w:p>
    <w:p w14:paraId="4E225562" w14:textId="77777777" w:rsidR="005A5A34" w:rsidRPr="005A5A34" w:rsidRDefault="005A5A34" w:rsidP="005A5A34">
      <w:pPr>
        <w:rPr>
          <w:rFonts w:eastAsia="Times New Roman"/>
        </w:rPr>
      </w:pPr>
      <w:r w:rsidRPr="005A5A34">
        <w:rPr>
          <w:rFonts w:eastAsia="Times New Roman"/>
        </w:rPr>
        <w:t xml:space="preserve">                "value": "robot 1",</w:t>
      </w:r>
    </w:p>
    <w:p w14:paraId="16327815" w14:textId="77777777" w:rsidR="005A5A34" w:rsidRPr="005A5A34" w:rsidRDefault="005A5A34" w:rsidP="005A5A34">
      <w:pPr>
        <w:rPr>
          <w:rFonts w:eastAsia="Times New Roman"/>
        </w:rPr>
      </w:pPr>
      <w:r w:rsidRPr="005A5A34">
        <w:rPr>
          <w:rFonts w:eastAsia="Times New Roman"/>
        </w:rPr>
        <w:t xml:space="preserve">                "timestamp": 0</w:t>
      </w:r>
    </w:p>
    <w:p w14:paraId="29356B30" w14:textId="77777777" w:rsidR="005A5A34" w:rsidRPr="005A5A34" w:rsidRDefault="005A5A34" w:rsidP="005A5A34">
      <w:pPr>
        <w:rPr>
          <w:rFonts w:eastAsia="Times New Roman"/>
        </w:rPr>
      </w:pPr>
      <w:r w:rsidRPr="005A5A34">
        <w:rPr>
          <w:rFonts w:eastAsia="Times New Roman"/>
        </w:rPr>
        <w:t xml:space="preserve">            },</w:t>
      </w:r>
    </w:p>
    <w:p w14:paraId="015DD4B4" w14:textId="77777777" w:rsidR="005A5A34" w:rsidRPr="005A5A34" w:rsidRDefault="005A5A34" w:rsidP="005A5A34">
      <w:pPr>
        <w:rPr>
          <w:rFonts w:eastAsia="Times New Roman"/>
        </w:rPr>
      </w:pPr>
      <w:r w:rsidRPr="005A5A34">
        <w:rPr>
          <w:rFonts w:eastAsia="Times New Roman"/>
        </w:rPr>
        <w:t xml:space="preserve">            "serial_number": {</w:t>
      </w:r>
    </w:p>
    <w:p w14:paraId="07B59CB7" w14:textId="77777777" w:rsidR="005A5A34" w:rsidRPr="005A5A34" w:rsidRDefault="005A5A34" w:rsidP="005A5A34">
      <w:pPr>
        <w:rPr>
          <w:rFonts w:eastAsia="Times New Roman"/>
        </w:rPr>
      </w:pPr>
      <w:r w:rsidRPr="005A5A34">
        <w:rPr>
          <w:rFonts w:eastAsia="Times New Roman"/>
        </w:rPr>
        <w:t xml:space="preserve">                "value": "1",</w:t>
      </w:r>
    </w:p>
    <w:p w14:paraId="5D49C91C" w14:textId="77777777" w:rsidR="005A5A34" w:rsidRPr="005A5A34" w:rsidRDefault="005A5A34" w:rsidP="005A5A34">
      <w:pPr>
        <w:rPr>
          <w:rFonts w:eastAsia="Times New Roman"/>
        </w:rPr>
      </w:pPr>
      <w:r w:rsidRPr="005A5A34">
        <w:rPr>
          <w:rFonts w:eastAsia="Times New Roman"/>
        </w:rPr>
        <w:t xml:space="preserve">                "timestamp": 0</w:t>
      </w:r>
    </w:p>
    <w:p w14:paraId="72B51817" w14:textId="77777777" w:rsidR="005A5A34" w:rsidRPr="005A5A34" w:rsidRDefault="005A5A34" w:rsidP="005A5A34">
      <w:pPr>
        <w:rPr>
          <w:rFonts w:eastAsia="Times New Roman"/>
        </w:rPr>
      </w:pPr>
      <w:r w:rsidRPr="005A5A34">
        <w:rPr>
          <w:rFonts w:eastAsia="Times New Roman"/>
        </w:rPr>
        <w:lastRenderedPageBreak/>
        <w:t xml:space="preserve">            },</w:t>
      </w:r>
    </w:p>
    <w:p w14:paraId="286A1581" w14:textId="77777777" w:rsidR="005A5A34" w:rsidRPr="005A5A34" w:rsidRDefault="005A5A34" w:rsidP="005A5A34">
      <w:pPr>
        <w:rPr>
          <w:rFonts w:eastAsia="Times New Roman"/>
        </w:rPr>
      </w:pPr>
      <w:r w:rsidRPr="005A5A34">
        <w:rPr>
          <w:rFonts w:eastAsia="Times New Roman"/>
        </w:rPr>
        <w:t xml:space="preserve">            "dark": {</w:t>
      </w:r>
    </w:p>
    <w:p w14:paraId="08C7C61D" w14:textId="77777777" w:rsidR="005A5A34" w:rsidRPr="005A5A34" w:rsidRDefault="005A5A34" w:rsidP="005A5A34">
      <w:pPr>
        <w:rPr>
          <w:rFonts w:eastAsia="Times New Roman"/>
        </w:rPr>
      </w:pPr>
      <w:r w:rsidRPr="005A5A34">
        <w:rPr>
          <w:rFonts w:eastAsia="Times New Roman"/>
        </w:rPr>
        <w:t xml:space="preserve">                "value": "knight",</w:t>
      </w:r>
    </w:p>
    <w:p w14:paraId="73080E9D" w14:textId="77777777" w:rsidR="005A5A34" w:rsidRPr="005A5A34" w:rsidRDefault="005A5A34" w:rsidP="005A5A34">
      <w:pPr>
        <w:rPr>
          <w:rFonts w:eastAsia="Times New Roman"/>
        </w:rPr>
      </w:pPr>
      <w:r w:rsidRPr="005A5A34">
        <w:rPr>
          <w:rFonts w:eastAsia="Times New Roman"/>
        </w:rPr>
        <w:t xml:space="preserve">                "timestamp": "1368090063"</w:t>
      </w:r>
    </w:p>
    <w:p w14:paraId="17259333" w14:textId="77777777" w:rsidR="005A5A34" w:rsidRPr="005A5A34" w:rsidRDefault="005A5A34" w:rsidP="005A5A34">
      <w:pPr>
        <w:rPr>
          <w:rFonts w:eastAsia="Times New Roman"/>
        </w:rPr>
      </w:pPr>
      <w:r w:rsidRPr="005A5A34">
        <w:rPr>
          <w:rFonts w:eastAsia="Times New Roman"/>
        </w:rPr>
        <w:t xml:space="preserve">            }</w:t>
      </w:r>
    </w:p>
    <w:p w14:paraId="178CD03D" w14:textId="77777777" w:rsidR="005A5A34" w:rsidRPr="005A5A34" w:rsidRDefault="005A5A34" w:rsidP="005A5A34">
      <w:pPr>
        <w:rPr>
          <w:rFonts w:eastAsia="Times New Roman"/>
        </w:rPr>
      </w:pPr>
      <w:r w:rsidRPr="005A5A34">
        <w:rPr>
          <w:rFonts w:eastAsia="Times New Roman"/>
        </w:rPr>
        <w:t xml:space="preserve">        }</w:t>
      </w:r>
    </w:p>
    <w:p w14:paraId="101D7D4B" w14:textId="77777777" w:rsidR="005A5A34" w:rsidRPr="005A5A34" w:rsidRDefault="005A5A34" w:rsidP="005A5A34">
      <w:pPr>
        <w:rPr>
          <w:rFonts w:eastAsia="Times New Roman"/>
        </w:rPr>
      </w:pPr>
      <w:r w:rsidRPr="005A5A34">
        <w:rPr>
          <w:rFonts w:eastAsia="Times New Roman"/>
        </w:rPr>
        <w:t xml:space="preserve">    }</w:t>
      </w:r>
    </w:p>
    <w:p w14:paraId="3ADD7593" w14:textId="77777777" w:rsidR="00B07C6A" w:rsidRDefault="005A5A34" w:rsidP="00E54428">
      <w:pPr>
        <w:rPr>
          <w:rFonts w:eastAsia="Times New Roman"/>
        </w:rPr>
      </w:pPr>
      <w:r w:rsidRPr="005A5A34">
        <w:rPr>
          <w:rFonts w:eastAsia="Times New Roman"/>
        </w:rPr>
        <w:t>}</w:t>
      </w:r>
    </w:p>
    <w:p w14:paraId="237E57D2" w14:textId="77777777" w:rsidR="00B07C6A" w:rsidRDefault="00B07C6A" w:rsidP="00E54428">
      <w:pPr>
        <w:rPr>
          <w:rFonts w:eastAsia="Times New Roman"/>
        </w:rPr>
      </w:pPr>
    </w:p>
    <w:p w14:paraId="3188CD42" w14:textId="77777777" w:rsidR="00E54428" w:rsidRPr="00BB4945" w:rsidRDefault="00D100FB" w:rsidP="00E54428">
      <w:pPr>
        <w:rPr>
          <w:b/>
        </w:rPr>
      </w:pPr>
      <w:r w:rsidRPr="00BB4945">
        <w:rPr>
          <w:rFonts w:eastAsia="Times New Roman"/>
          <w:b/>
        </w:rPr>
        <w:t>Failure Responses</w:t>
      </w:r>
    </w:p>
    <w:p w14:paraId="68372462" w14:textId="77777777" w:rsidR="00E54428" w:rsidRPr="00BB4945" w:rsidRDefault="00412C1A" w:rsidP="00E5205C">
      <w:pPr>
        <w:spacing w:after="200"/>
        <w:rPr>
          <w:i/>
        </w:rPr>
      </w:pPr>
      <w:r w:rsidRPr="00BB4945">
        <w:rPr>
          <w:rFonts w:eastAsia="Times New Roman"/>
          <w:i/>
        </w:rPr>
        <w:t>If serial_number is invalid</w:t>
      </w:r>
    </w:p>
    <w:p w14:paraId="267BA16A" w14:textId="77777777" w:rsidR="005A5A34" w:rsidRPr="005A5A34" w:rsidRDefault="005A5A34" w:rsidP="005A5A34">
      <w:pPr>
        <w:rPr>
          <w:rFonts w:eastAsia="Times New Roman"/>
        </w:rPr>
      </w:pPr>
      <w:r w:rsidRPr="005A5A34">
        <w:rPr>
          <w:rFonts w:eastAsia="Times New Roman"/>
        </w:rPr>
        <w:t>{</w:t>
      </w:r>
    </w:p>
    <w:p w14:paraId="6FEC22DE" w14:textId="77777777" w:rsidR="005A5A34" w:rsidRPr="005A5A34" w:rsidRDefault="005A5A34" w:rsidP="005A5A34">
      <w:pPr>
        <w:rPr>
          <w:rFonts w:eastAsia="Times New Roman"/>
        </w:rPr>
      </w:pPr>
      <w:r w:rsidRPr="005A5A34">
        <w:rPr>
          <w:rFonts w:eastAsia="Times New Roman"/>
        </w:rPr>
        <w:t xml:space="preserve">    "status": -1,</w:t>
      </w:r>
    </w:p>
    <w:p w14:paraId="510283CD" w14:textId="77777777" w:rsidR="005A5A34" w:rsidRPr="005A5A34" w:rsidRDefault="005A5A34" w:rsidP="005A5A34">
      <w:pPr>
        <w:rPr>
          <w:rFonts w:eastAsia="Times New Roman"/>
        </w:rPr>
      </w:pPr>
      <w:r w:rsidRPr="005A5A34">
        <w:rPr>
          <w:rFonts w:eastAsia="Times New Roman"/>
        </w:rPr>
        <w:t xml:space="preserve">    "message": "Robot serial number does not exist",</w:t>
      </w:r>
    </w:p>
    <w:p w14:paraId="688731B4" w14:textId="77777777" w:rsidR="005A5A34" w:rsidRPr="005A5A34" w:rsidRDefault="005A5A34" w:rsidP="005A5A34">
      <w:pPr>
        <w:rPr>
          <w:rFonts w:eastAsia="Times New Roman"/>
        </w:rPr>
      </w:pPr>
      <w:r w:rsidRPr="005A5A34">
        <w:rPr>
          <w:rFonts w:eastAsia="Times New Roman"/>
        </w:rPr>
        <w:t xml:space="preserve">    "error": {</w:t>
      </w:r>
    </w:p>
    <w:p w14:paraId="258AA540" w14:textId="77777777" w:rsidR="005A5A34" w:rsidRPr="005A5A34" w:rsidRDefault="005A5A34" w:rsidP="005A5A34">
      <w:pPr>
        <w:rPr>
          <w:rFonts w:eastAsia="Times New Roman"/>
        </w:rPr>
      </w:pPr>
      <w:r w:rsidRPr="005A5A34">
        <w:rPr>
          <w:rFonts w:eastAsia="Times New Roman"/>
        </w:rPr>
        <w:t xml:space="preserve">        "code": -114,</w:t>
      </w:r>
    </w:p>
    <w:p w14:paraId="52F26071" w14:textId="77777777" w:rsidR="005A5A34" w:rsidRPr="005A5A34" w:rsidRDefault="005A5A34" w:rsidP="005A5A34">
      <w:pPr>
        <w:rPr>
          <w:rFonts w:eastAsia="Times New Roman"/>
        </w:rPr>
      </w:pPr>
      <w:r w:rsidRPr="005A5A34">
        <w:rPr>
          <w:rFonts w:eastAsia="Times New Roman"/>
        </w:rPr>
        <w:t xml:space="preserve">        "message": "Robot serial number does not exist"</w:t>
      </w:r>
    </w:p>
    <w:p w14:paraId="376AA0E0" w14:textId="77777777" w:rsidR="005A5A34" w:rsidRPr="005A5A34" w:rsidRDefault="005A5A34" w:rsidP="005A5A34">
      <w:pPr>
        <w:rPr>
          <w:rFonts w:eastAsia="Times New Roman"/>
        </w:rPr>
      </w:pPr>
      <w:r w:rsidRPr="005A5A34">
        <w:rPr>
          <w:rFonts w:eastAsia="Times New Roman"/>
        </w:rPr>
        <w:t xml:space="preserve">    }</w:t>
      </w:r>
    </w:p>
    <w:p w14:paraId="75F13996" w14:textId="7A183A6A" w:rsidR="00E54428" w:rsidRPr="00BB4945" w:rsidRDefault="005A5A34" w:rsidP="00E5205C">
      <w:pPr>
        <w:spacing w:after="200"/>
        <w:rPr>
          <w:i/>
        </w:rPr>
      </w:pPr>
      <w:r w:rsidRPr="005A5A34">
        <w:rPr>
          <w:rFonts w:eastAsia="Times New Roman"/>
        </w:rPr>
        <w:t>}</w:t>
      </w:r>
      <w:r w:rsidR="00412C1A" w:rsidRPr="00BB4945">
        <w:rPr>
          <w:rFonts w:eastAsia="Times New Roman"/>
          <w:i/>
        </w:rPr>
        <w:t>If key is invalid</w:t>
      </w:r>
    </w:p>
    <w:p w14:paraId="423B225C" w14:textId="77777777" w:rsidR="005A5A34" w:rsidRPr="005A5A34" w:rsidRDefault="005A5A34" w:rsidP="005A5A34">
      <w:pPr>
        <w:rPr>
          <w:rFonts w:eastAsia="Times New Roman"/>
        </w:rPr>
      </w:pPr>
      <w:r w:rsidRPr="005A5A34">
        <w:rPr>
          <w:rFonts w:eastAsia="Times New Roman"/>
        </w:rPr>
        <w:t>{</w:t>
      </w:r>
    </w:p>
    <w:p w14:paraId="71A1E86E" w14:textId="77777777" w:rsidR="005A5A34" w:rsidRPr="005A5A34" w:rsidRDefault="005A5A34" w:rsidP="005A5A34">
      <w:pPr>
        <w:rPr>
          <w:rFonts w:eastAsia="Times New Roman"/>
        </w:rPr>
      </w:pPr>
      <w:r w:rsidRPr="005A5A34">
        <w:rPr>
          <w:rFonts w:eastAsia="Times New Roman"/>
        </w:rPr>
        <w:t xml:space="preserve">    "status": -1,</w:t>
      </w:r>
    </w:p>
    <w:p w14:paraId="6B5EA8F6" w14:textId="77777777" w:rsidR="005A5A34" w:rsidRPr="005A5A34" w:rsidRDefault="005A5A34" w:rsidP="005A5A34">
      <w:pPr>
        <w:rPr>
          <w:rFonts w:eastAsia="Times New Roman"/>
        </w:rPr>
      </w:pPr>
      <w:r w:rsidRPr="005A5A34">
        <w:rPr>
          <w:rFonts w:eastAsia="Times New Roman"/>
        </w:rPr>
        <w:t xml:space="preserve">    "message": "Sorry, entered key is invalid",</w:t>
      </w:r>
    </w:p>
    <w:p w14:paraId="2984DFE0" w14:textId="77777777" w:rsidR="005A5A34" w:rsidRPr="005A5A34" w:rsidRDefault="005A5A34" w:rsidP="005A5A34">
      <w:pPr>
        <w:rPr>
          <w:rFonts w:eastAsia="Times New Roman"/>
        </w:rPr>
      </w:pPr>
      <w:r w:rsidRPr="005A5A34">
        <w:rPr>
          <w:rFonts w:eastAsia="Times New Roman"/>
        </w:rPr>
        <w:t xml:space="preserve">    "error": {</w:t>
      </w:r>
    </w:p>
    <w:p w14:paraId="698D6D9D" w14:textId="77777777" w:rsidR="005A5A34" w:rsidRPr="005A5A34" w:rsidRDefault="005A5A34" w:rsidP="005A5A34">
      <w:pPr>
        <w:rPr>
          <w:rFonts w:eastAsia="Times New Roman"/>
        </w:rPr>
      </w:pPr>
      <w:r w:rsidRPr="005A5A34">
        <w:rPr>
          <w:rFonts w:eastAsia="Times New Roman"/>
        </w:rPr>
        <w:t xml:space="preserve">        "code": "-152",</w:t>
      </w:r>
    </w:p>
    <w:p w14:paraId="71B306AF" w14:textId="77777777" w:rsidR="005A5A34" w:rsidRPr="005A5A34" w:rsidRDefault="005A5A34" w:rsidP="005A5A34">
      <w:pPr>
        <w:rPr>
          <w:rFonts w:eastAsia="Times New Roman"/>
        </w:rPr>
      </w:pPr>
      <w:r w:rsidRPr="005A5A34">
        <w:rPr>
          <w:rFonts w:eastAsia="Times New Roman"/>
        </w:rPr>
        <w:t xml:space="preserve">        "message": "Sorry, entered key does not match with serial number."</w:t>
      </w:r>
    </w:p>
    <w:p w14:paraId="7C1461EE" w14:textId="77777777" w:rsidR="005A5A34" w:rsidRPr="005A5A34" w:rsidRDefault="005A5A34" w:rsidP="005A5A34">
      <w:pPr>
        <w:rPr>
          <w:rFonts w:eastAsia="Times New Roman"/>
        </w:rPr>
      </w:pPr>
      <w:r w:rsidRPr="005A5A34">
        <w:rPr>
          <w:rFonts w:eastAsia="Times New Roman"/>
        </w:rPr>
        <w:t xml:space="preserve">    }</w:t>
      </w:r>
    </w:p>
    <w:p w14:paraId="40A5D824" w14:textId="77777777" w:rsidR="00C46007" w:rsidRDefault="005A5A34" w:rsidP="00E5205C">
      <w:pPr>
        <w:spacing w:after="200"/>
        <w:rPr>
          <w:rFonts w:eastAsia="Times New Roman"/>
        </w:rPr>
      </w:pPr>
      <w:r w:rsidRPr="005A5A34">
        <w:rPr>
          <w:rFonts w:eastAsia="Times New Roman"/>
        </w:rPr>
        <w:t>}</w:t>
      </w:r>
    </w:p>
    <w:p w14:paraId="097F8F99" w14:textId="77777777" w:rsidR="00E54428" w:rsidRPr="00BB4945" w:rsidRDefault="00E54428" w:rsidP="00E5205C">
      <w:pPr>
        <w:spacing w:after="200"/>
        <w:rPr>
          <w:i/>
        </w:rPr>
      </w:pPr>
      <w:r w:rsidRPr="00BB4945">
        <w:rPr>
          <w:rFonts w:eastAsia="Times New Roman"/>
          <w:i/>
        </w:rPr>
        <w:t>If source_serial_number o</w:t>
      </w:r>
      <w:r w:rsidR="00412C1A" w:rsidRPr="00BB4945">
        <w:rPr>
          <w:rFonts w:eastAsia="Times New Roman"/>
          <w:i/>
        </w:rPr>
        <w:t>r source_smartapp_id is missing</w:t>
      </w:r>
    </w:p>
    <w:p w14:paraId="7DB4946E" w14:textId="77777777" w:rsidR="005A5A34" w:rsidRPr="005A5A34" w:rsidRDefault="005A5A34" w:rsidP="005A5A34">
      <w:pPr>
        <w:rPr>
          <w:rFonts w:eastAsia="Times New Roman"/>
        </w:rPr>
      </w:pPr>
      <w:r w:rsidRPr="005A5A34">
        <w:rPr>
          <w:rFonts w:eastAsia="Times New Roman"/>
        </w:rPr>
        <w:t>{</w:t>
      </w:r>
    </w:p>
    <w:p w14:paraId="13AF347A" w14:textId="77777777" w:rsidR="005A5A34" w:rsidRPr="005A5A34" w:rsidRDefault="005A5A34" w:rsidP="005A5A34">
      <w:pPr>
        <w:rPr>
          <w:rFonts w:eastAsia="Times New Roman"/>
        </w:rPr>
      </w:pPr>
      <w:r w:rsidRPr="005A5A34">
        <w:rPr>
          <w:rFonts w:eastAsia="Times New Roman"/>
        </w:rPr>
        <w:t xml:space="preserve">    "status": -1,</w:t>
      </w:r>
    </w:p>
    <w:p w14:paraId="437CF12E" w14:textId="77777777" w:rsidR="005A5A34" w:rsidRPr="005A5A34" w:rsidRDefault="005A5A34" w:rsidP="005A5A34">
      <w:pPr>
        <w:rPr>
          <w:rFonts w:eastAsia="Times New Roman"/>
        </w:rPr>
      </w:pPr>
      <w:r w:rsidRPr="005A5A34">
        <w:rPr>
          <w:rFonts w:eastAsia="Times New Roman"/>
        </w:rPr>
        <w:t xml:space="preserve">    "message": "Please provide atleast one source(source_serial_number or source_smartapp_id)",</w:t>
      </w:r>
    </w:p>
    <w:p w14:paraId="2B3D48C7" w14:textId="77777777" w:rsidR="005A5A34" w:rsidRPr="005A5A34" w:rsidRDefault="005A5A34" w:rsidP="005A5A34">
      <w:pPr>
        <w:rPr>
          <w:rFonts w:eastAsia="Times New Roman"/>
        </w:rPr>
      </w:pPr>
      <w:r w:rsidRPr="005A5A34">
        <w:rPr>
          <w:rFonts w:eastAsia="Times New Roman"/>
        </w:rPr>
        <w:t xml:space="preserve">    "error": {</w:t>
      </w:r>
    </w:p>
    <w:p w14:paraId="691DD6AD" w14:textId="77777777" w:rsidR="005A5A34" w:rsidRPr="005A5A34" w:rsidRDefault="005A5A34" w:rsidP="005A5A34">
      <w:pPr>
        <w:rPr>
          <w:rFonts w:eastAsia="Times New Roman"/>
        </w:rPr>
      </w:pPr>
      <w:r w:rsidRPr="005A5A34">
        <w:rPr>
          <w:rFonts w:eastAsia="Times New Roman"/>
        </w:rPr>
        <w:t xml:space="preserve">        "code": "-148",</w:t>
      </w:r>
    </w:p>
    <w:p w14:paraId="38C1A9A1" w14:textId="77777777" w:rsidR="005A5A34" w:rsidRPr="005A5A34" w:rsidRDefault="005A5A34" w:rsidP="005A5A34">
      <w:pPr>
        <w:rPr>
          <w:rFonts w:eastAsia="Times New Roman"/>
        </w:rPr>
      </w:pPr>
      <w:r w:rsidRPr="005A5A34">
        <w:rPr>
          <w:rFonts w:eastAsia="Times New Roman"/>
        </w:rPr>
        <w:t xml:space="preserve">        "message": "Missing parameter source serial number or source smartapp id in method call"</w:t>
      </w:r>
    </w:p>
    <w:p w14:paraId="789545D9" w14:textId="77777777" w:rsidR="005A5A34" w:rsidRPr="005A5A34" w:rsidRDefault="005A5A34" w:rsidP="005A5A34">
      <w:pPr>
        <w:rPr>
          <w:rFonts w:eastAsia="Times New Roman"/>
        </w:rPr>
      </w:pPr>
      <w:r w:rsidRPr="005A5A34">
        <w:rPr>
          <w:rFonts w:eastAsia="Times New Roman"/>
        </w:rPr>
        <w:t xml:space="preserve">    }</w:t>
      </w:r>
    </w:p>
    <w:p w14:paraId="18A4C727" w14:textId="5D23D41F" w:rsidR="00E54428" w:rsidRPr="00BB4945" w:rsidRDefault="005A5A34" w:rsidP="00E5205C">
      <w:pPr>
        <w:spacing w:after="200"/>
        <w:rPr>
          <w:i/>
        </w:rPr>
      </w:pPr>
      <w:r w:rsidRPr="005A5A34">
        <w:rPr>
          <w:rFonts w:eastAsia="Times New Roman"/>
        </w:rPr>
        <w:t>}</w:t>
      </w:r>
      <w:r w:rsidR="00E54428" w:rsidRPr="00BB4945">
        <w:rPr>
          <w:rFonts w:eastAsia="Times New Roman"/>
          <w:i/>
        </w:rPr>
        <w:t>If source smartapp id does not exist</w:t>
      </w:r>
    </w:p>
    <w:p w14:paraId="0478F30C" w14:textId="77777777" w:rsidR="005A5A34" w:rsidRPr="005A5A34" w:rsidRDefault="005A5A34" w:rsidP="005A5A34">
      <w:pPr>
        <w:rPr>
          <w:rFonts w:eastAsia="Times New Roman"/>
        </w:rPr>
      </w:pPr>
      <w:r w:rsidRPr="005A5A34">
        <w:rPr>
          <w:rFonts w:eastAsia="Times New Roman"/>
        </w:rPr>
        <w:t>{</w:t>
      </w:r>
    </w:p>
    <w:p w14:paraId="2F10B89A" w14:textId="77777777" w:rsidR="005A5A34" w:rsidRPr="005A5A34" w:rsidRDefault="005A5A34" w:rsidP="005A5A34">
      <w:pPr>
        <w:rPr>
          <w:rFonts w:eastAsia="Times New Roman"/>
        </w:rPr>
      </w:pPr>
      <w:r w:rsidRPr="005A5A34">
        <w:rPr>
          <w:rFonts w:eastAsia="Times New Roman"/>
        </w:rPr>
        <w:t xml:space="preserve">    "status": -1,</w:t>
      </w:r>
    </w:p>
    <w:p w14:paraId="2F86A9FD" w14:textId="77777777" w:rsidR="005A5A34" w:rsidRPr="005A5A34" w:rsidRDefault="005A5A34" w:rsidP="005A5A34">
      <w:pPr>
        <w:rPr>
          <w:rFonts w:eastAsia="Times New Roman"/>
        </w:rPr>
      </w:pPr>
      <w:r w:rsidRPr="005A5A34">
        <w:rPr>
          <w:rFonts w:eastAsia="Times New Roman"/>
        </w:rPr>
        <w:t xml:space="preserve">    "message": "Sorry, Provided source_smartapp_id(email) does not exist in our system.",</w:t>
      </w:r>
    </w:p>
    <w:p w14:paraId="5C3411AB" w14:textId="77777777" w:rsidR="005A5A34" w:rsidRPr="005A5A34" w:rsidRDefault="005A5A34" w:rsidP="005A5A34">
      <w:pPr>
        <w:rPr>
          <w:rFonts w:eastAsia="Times New Roman"/>
        </w:rPr>
      </w:pPr>
      <w:r w:rsidRPr="005A5A34">
        <w:rPr>
          <w:rFonts w:eastAsia="Times New Roman"/>
        </w:rPr>
        <w:t xml:space="preserve">    "error": {</w:t>
      </w:r>
    </w:p>
    <w:p w14:paraId="5496C741" w14:textId="77777777" w:rsidR="005A5A34" w:rsidRPr="005A5A34" w:rsidRDefault="005A5A34" w:rsidP="005A5A34">
      <w:pPr>
        <w:rPr>
          <w:rFonts w:eastAsia="Times New Roman"/>
        </w:rPr>
      </w:pPr>
      <w:r w:rsidRPr="005A5A34">
        <w:rPr>
          <w:rFonts w:eastAsia="Times New Roman"/>
        </w:rPr>
        <w:t xml:space="preserve">        "code": "-150",</w:t>
      </w:r>
    </w:p>
    <w:p w14:paraId="3766E54D" w14:textId="77777777" w:rsidR="005A5A34" w:rsidRPr="005A5A34" w:rsidRDefault="005A5A34" w:rsidP="005A5A34">
      <w:pPr>
        <w:rPr>
          <w:rFonts w:eastAsia="Times New Roman"/>
        </w:rPr>
      </w:pPr>
      <w:r w:rsidRPr="005A5A34">
        <w:rPr>
          <w:rFonts w:eastAsia="Times New Roman"/>
        </w:rPr>
        <w:t xml:space="preserve">        "message": "Sorry, Provided source_smartapp_id(email) does not exist in our system"</w:t>
      </w:r>
    </w:p>
    <w:p w14:paraId="017788E7" w14:textId="77777777" w:rsidR="005A5A34" w:rsidRPr="005A5A34" w:rsidRDefault="005A5A34" w:rsidP="005A5A34">
      <w:pPr>
        <w:rPr>
          <w:rFonts w:eastAsia="Times New Roman"/>
        </w:rPr>
      </w:pPr>
      <w:r w:rsidRPr="005A5A34">
        <w:rPr>
          <w:rFonts w:eastAsia="Times New Roman"/>
        </w:rPr>
        <w:t xml:space="preserve">    }</w:t>
      </w:r>
    </w:p>
    <w:p w14:paraId="3EDB6182" w14:textId="77777777" w:rsidR="00F90591" w:rsidRDefault="00F90591" w:rsidP="00E5205C">
      <w:pPr>
        <w:spacing w:after="200"/>
        <w:rPr>
          <w:rFonts w:eastAsia="Times New Roman"/>
        </w:rPr>
      </w:pPr>
    </w:p>
    <w:p w14:paraId="01389B83" w14:textId="77777777" w:rsidR="00F90591" w:rsidRDefault="005A5A34" w:rsidP="00E5205C">
      <w:pPr>
        <w:spacing w:after="200"/>
        <w:rPr>
          <w:rFonts w:eastAsia="Times New Roman"/>
        </w:rPr>
      </w:pPr>
      <w:r w:rsidRPr="005A5A34">
        <w:rPr>
          <w:rFonts w:eastAsia="Times New Roman"/>
        </w:rPr>
        <w:lastRenderedPageBreak/>
        <w:t>}</w:t>
      </w:r>
    </w:p>
    <w:p w14:paraId="5F0A2F92" w14:textId="77777777" w:rsidR="00E54428" w:rsidRPr="00BB4945" w:rsidRDefault="00E54428" w:rsidP="00E5205C">
      <w:pPr>
        <w:spacing w:after="200"/>
        <w:rPr>
          <w:i/>
        </w:rPr>
      </w:pPr>
      <w:r w:rsidRPr="00BB4945">
        <w:rPr>
          <w:rFonts w:eastAsia="Times New Roman"/>
          <w:i/>
        </w:rPr>
        <w:t>If source smartapp id is incorrect</w:t>
      </w:r>
    </w:p>
    <w:p w14:paraId="24CFDEE4" w14:textId="77777777" w:rsidR="005A5A34" w:rsidRPr="005A5A34" w:rsidRDefault="005A5A34" w:rsidP="005A5A34">
      <w:pPr>
        <w:rPr>
          <w:rFonts w:eastAsia="Times New Roman"/>
        </w:rPr>
      </w:pPr>
      <w:r w:rsidRPr="005A5A34">
        <w:rPr>
          <w:rFonts w:eastAsia="Times New Roman"/>
        </w:rPr>
        <w:t>{</w:t>
      </w:r>
    </w:p>
    <w:p w14:paraId="55A6850D" w14:textId="77777777" w:rsidR="005A5A34" w:rsidRPr="005A5A34" w:rsidRDefault="005A5A34" w:rsidP="005A5A34">
      <w:pPr>
        <w:rPr>
          <w:rFonts w:eastAsia="Times New Roman"/>
        </w:rPr>
      </w:pPr>
      <w:r w:rsidRPr="005A5A34">
        <w:rPr>
          <w:rFonts w:eastAsia="Times New Roman"/>
        </w:rPr>
        <w:t xml:space="preserve">    "status": -1,</w:t>
      </w:r>
    </w:p>
    <w:p w14:paraId="704B34B6" w14:textId="77777777" w:rsidR="005A5A34" w:rsidRPr="005A5A34" w:rsidRDefault="005A5A34" w:rsidP="005A5A34">
      <w:pPr>
        <w:rPr>
          <w:rFonts w:eastAsia="Times New Roman"/>
        </w:rPr>
      </w:pPr>
      <w:r w:rsidRPr="005A5A34">
        <w:rPr>
          <w:rFonts w:eastAsia="Times New Roman"/>
        </w:rPr>
        <w:t xml:space="preserve">    "message": "Please enter valid email address in field source_smartapp_id.",</w:t>
      </w:r>
    </w:p>
    <w:p w14:paraId="10322707" w14:textId="77777777" w:rsidR="005A5A34" w:rsidRPr="005A5A34" w:rsidRDefault="005A5A34" w:rsidP="005A5A34">
      <w:pPr>
        <w:rPr>
          <w:rFonts w:eastAsia="Times New Roman"/>
        </w:rPr>
      </w:pPr>
      <w:r w:rsidRPr="005A5A34">
        <w:rPr>
          <w:rFonts w:eastAsia="Times New Roman"/>
        </w:rPr>
        <w:t xml:space="preserve">    "error": {</w:t>
      </w:r>
    </w:p>
    <w:p w14:paraId="6F0FE339" w14:textId="77777777" w:rsidR="005A5A34" w:rsidRPr="005A5A34" w:rsidRDefault="005A5A34" w:rsidP="005A5A34">
      <w:pPr>
        <w:rPr>
          <w:rFonts w:eastAsia="Times New Roman"/>
        </w:rPr>
      </w:pPr>
      <w:r w:rsidRPr="005A5A34">
        <w:rPr>
          <w:rFonts w:eastAsia="Times New Roman"/>
        </w:rPr>
        <w:t xml:space="preserve">        "code": "-149",</w:t>
      </w:r>
    </w:p>
    <w:p w14:paraId="4F8CFDF0" w14:textId="77777777" w:rsidR="005A5A34" w:rsidRPr="005A5A34" w:rsidRDefault="005A5A34" w:rsidP="005A5A34">
      <w:pPr>
        <w:rPr>
          <w:rFonts w:eastAsia="Times New Roman"/>
        </w:rPr>
      </w:pPr>
      <w:r w:rsidRPr="005A5A34">
        <w:rPr>
          <w:rFonts w:eastAsia="Times New Roman"/>
        </w:rPr>
        <w:t xml:space="preserve">        "message": "Please enter valid email id in the field source smartapp id"</w:t>
      </w:r>
    </w:p>
    <w:p w14:paraId="6EF6C051" w14:textId="77777777" w:rsidR="005A5A34" w:rsidRPr="005A5A34" w:rsidRDefault="005A5A34" w:rsidP="005A5A34">
      <w:pPr>
        <w:rPr>
          <w:rFonts w:eastAsia="Times New Roman"/>
        </w:rPr>
      </w:pPr>
      <w:r w:rsidRPr="005A5A34">
        <w:rPr>
          <w:rFonts w:eastAsia="Times New Roman"/>
        </w:rPr>
        <w:t xml:space="preserve">    }</w:t>
      </w:r>
    </w:p>
    <w:p w14:paraId="256CE773" w14:textId="77777777" w:rsidR="00F90591" w:rsidRDefault="005A5A34" w:rsidP="00E5205C">
      <w:pPr>
        <w:spacing w:after="200"/>
        <w:rPr>
          <w:rFonts w:eastAsia="Times New Roman"/>
        </w:rPr>
      </w:pPr>
      <w:r w:rsidRPr="005A5A34">
        <w:rPr>
          <w:rFonts w:eastAsia="Times New Roman"/>
        </w:rPr>
        <w:t>}</w:t>
      </w:r>
    </w:p>
    <w:p w14:paraId="3A378656" w14:textId="77777777" w:rsidR="00E54428" w:rsidRPr="00BB4945" w:rsidRDefault="00E54428" w:rsidP="00E5205C">
      <w:pPr>
        <w:spacing w:after="200"/>
        <w:rPr>
          <w:i/>
        </w:rPr>
      </w:pPr>
      <w:r w:rsidRPr="00BB4945">
        <w:rPr>
          <w:rFonts w:eastAsia="Times New Roman"/>
          <w:i/>
        </w:rPr>
        <w:t>If source smartapp id is not associated with any robot</w:t>
      </w:r>
    </w:p>
    <w:p w14:paraId="7F296682" w14:textId="77777777" w:rsidR="005A5A34" w:rsidRPr="005A5A34" w:rsidRDefault="005A5A34" w:rsidP="005A5A34">
      <w:pPr>
        <w:rPr>
          <w:rFonts w:eastAsia="Times New Roman"/>
        </w:rPr>
      </w:pPr>
      <w:r w:rsidRPr="005A5A34">
        <w:rPr>
          <w:rFonts w:eastAsia="Times New Roman"/>
        </w:rPr>
        <w:t>{</w:t>
      </w:r>
    </w:p>
    <w:p w14:paraId="724E7E30" w14:textId="77777777" w:rsidR="005A5A34" w:rsidRPr="005A5A34" w:rsidRDefault="005A5A34" w:rsidP="005A5A34">
      <w:pPr>
        <w:rPr>
          <w:rFonts w:eastAsia="Times New Roman"/>
        </w:rPr>
      </w:pPr>
      <w:r w:rsidRPr="005A5A34">
        <w:rPr>
          <w:rFonts w:eastAsia="Times New Roman"/>
        </w:rPr>
        <w:t xml:space="preserve">    "status": -1,</w:t>
      </w:r>
    </w:p>
    <w:p w14:paraId="484BE61B" w14:textId="77777777" w:rsidR="005A5A34" w:rsidRPr="005A5A34" w:rsidRDefault="005A5A34" w:rsidP="005A5A34">
      <w:pPr>
        <w:rPr>
          <w:rFonts w:eastAsia="Times New Roman"/>
        </w:rPr>
      </w:pPr>
      <w:r w:rsidRPr="005A5A34">
        <w:rPr>
          <w:rFonts w:eastAsia="Times New Roman"/>
        </w:rPr>
        <w:t xml:space="preserve">    "message": "Sorry, Provided source_smartapp_id(email) is not associated with given robot",</w:t>
      </w:r>
    </w:p>
    <w:p w14:paraId="22C77E97" w14:textId="77777777" w:rsidR="005A5A34" w:rsidRPr="005A5A34" w:rsidRDefault="005A5A34" w:rsidP="005A5A34">
      <w:pPr>
        <w:rPr>
          <w:rFonts w:eastAsia="Times New Roman"/>
        </w:rPr>
      </w:pPr>
      <w:r w:rsidRPr="005A5A34">
        <w:rPr>
          <w:rFonts w:eastAsia="Times New Roman"/>
        </w:rPr>
        <w:t xml:space="preserve">    "error": {</w:t>
      </w:r>
    </w:p>
    <w:p w14:paraId="5A502618" w14:textId="77777777" w:rsidR="005A5A34" w:rsidRPr="005A5A34" w:rsidRDefault="005A5A34" w:rsidP="005A5A34">
      <w:pPr>
        <w:rPr>
          <w:rFonts w:eastAsia="Times New Roman"/>
        </w:rPr>
      </w:pPr>
      <w:r w:rsidRPr="005A5A34">
        <w:rPr>
          <w:rFonts w:eastAsia="Times New Roman"/>
        </w:rPr>
        <w:t xml:space="preserve">        "code": "-151",</w:t>
      </w:r>
    </w:p>
    <w:p w14:paraId="4FD24C3F" w14:textId="77777777" w:rsidR="005A5A34" w:rsidRPr="005A5A34" w:rsidRDefault="005A5A34" w:rsidP="005A5A34">
      <w:pPr>
        <w:rPr>
          <w:rFonts w:eastAsia="Times New Roman"/>
        </w:rPr>
      </w:pPr>
      <w:r w:rsidRPr="005A5A34">
        <w:rPr>
          <w:rFonts w:eastAsia="Times New Roman"/>
        </w:rPr>
        <w:t xml:space="preserve">        "message": "Sorry, Provided source_smartapp_id(email) is not associated with given robot"</w:t>
      </w:r>
    </w:p>
    <w:p w14:paraId="51C3EB72" w14:textId="77777777" w:rsidR="005A5A34" w:rsidRPr="005A5A34" w:rsidRDefault="005A5A34" w:rsidP="005A5A34">
      <w:pPr>
        <w:rPr>
          <w:rFonts w:eastAsia="Times New Roman"/>
        </w:rPr>
      </w:pPr>
      <w:r w:rsidRPr="005A5A34">
        <w:rPr>
          <w:rFonts w:eastAsia="Times New Roman"/>
        </w:rPr>
        <w:t xml:space="preserve">    }</w:t>
      </w:r>
    </w:p>
    <w:p w14:paraId="18699625" w14:textId="77777777" w:rsidR="00461F40" w:rsidRDefault="005A5A34" w:rsidP="00412C1A">
      <w:pPr>
        <w:pStyle w:val="Heading4"/>
        <w:rPr>
          <w:rFonts w:eastAsia="Times New Roman"/>
        </w:rPr>
      </w:pPr>
      <w:r w:rsidRPr="005A5A34">
        <w:rPr>
          <w:rFonts w:eastAsia="Times New Roman"/>
        </w:rPr>
        <w:t>}</w:t>
      </w:r>
    </w:p>
    <w:p w14:paraId="14161607" w14:textId="77777777" w:rsidR="00E54428" w:rsidRPr="00DB2F7A" w:rsidRDefault="00E5205C" w:rsidP="00412C1A">
      <w:pPr>
        <w:pStyle w:val="Heading4"/>
      </w:pPr>
      <w:r>
        <w:t>DeleteRobotProfileKey</w:t>
      </w:r>
      <w:r w:rsidR="00E54428" w:rsidRPr="00DB2F7A">
        <w:t>2</w:t>
      </w:r>
    </w:p>
    <w:p w14:paraId="2E57CA02" w14:textId="77777777" w:rsidR="00412C1A" w:rsidRPr="00DB2F7A" w:rsidRDefault="00412C1A" w:rsidP="00E54428">
      <w:pPr>
        <w:rPr>
          <w:rFonts w:eastAsia="Times New Roman"/>
        </w:rPr>
      </w:pPr>
    </w:p>
    <w:p w14:paraId="78ED82CB" w14:textId="77777777" w:rsidR="006F75AC" w:rsidRDefault="007B6359" w:rsidP="00F6366B">
      <w:pPr>
        <w:rPr>
          <w:rFonts w:eastAsia="Times New Roman"/>
        </w:rPr>
      </w:pPr>
      <w:r w:rsidRPr="00DB2F7A">
        <w:rPr>
          <w:rFonts w:eastAsia="Times New Roman"/>
        </w:rPr>
        <w:t xml:space="preserve">This </w:t>
      </w:r>
      <w:r w:rsidR="00E54428" w:rsidRPr="00DB2F7A">
        <w:rPr>
          <w:rFonts w:eastAsia="Times New Roman"/>
        </w:rPr>
        <w:t>method delete</w:t>
      </w:r>
      <w:r w:rsidRPr="00DB2F7A">
        <w:rPr>
          <w:rFonts w:eastAsia="Times New Roman"/>
        </w:rPr>
        <w:t>s a</w:t>
      </w:r>
      <w:r w:rsidR="00E54428" w:rsidRPr="00DB2F7A">
        <w:rPr>
          <w:rFonts w:eastAsia="Times New Roman"/>
        </w:rPr>
        <w:t xml:space="preserve"> robot's</w:t>
      </w:r>
      <w:r w:rsidR="00291D41" w:rsidRPr="00DB2F7A">
        <w:rPr>
          <w:rFonts w:eastAsia="Times New Roman"/>
        </w:rPr>
        <w:t xml:space="preserve"> profile key</w:t>
      </w:r>
      <w:r w:rsidR="00E54428" w:rsidRPr="00DB2F7A">
        <w:br/>
      </w:r>
      <w:r w:rsidR="00E54428" w:rsidRPr="00DB2F7A">
        <w:br/>
      </w:r>
      <w:hyperlink r:id="rId35" w:history="1">
        <w:r w:rsidR="006F75AC" w:rsidRPr="00E87446">
          <w:rPr>
            <w:rStyle w:val="Hyperlink"/>
            <w:rFonts w:eastAsia="Times New Roman"/>
          </w:rPr>
          <w:t>http://neatostaging.rajatogo.com/api/rest/json?method=robot.delete_robot_profile_key2</w:t>
        </w:r>
      </w:hyperlink>
    </w:p>
    <w:p w14:paraId="4ABF9E4E" w14:textId="45F5EBB1" w:rsidR="007B6359" w:rsidRPr="00F6366B" w:rsidRDefault="007B6359" w:rsidP="00F6366B">
      <w:pPr>
        <w:rPr>
          <w:rFonts w:eastAsia="Times New Roman"/>
        </w:rPr>
      </w:pPr>
    </w:p>
    <w:p w14:paraId="3428FA37" w14:textId="77777777" w:rsidR="00E54428" w:rsidRPr="00DB2F7A" w:rsidRDefault="00291D41" w:rsidP="00E54428">
      <w:r w:rsidRPr="00DB2F7A">
        <w:rPr>
          <w:rFonts w:eastAsia="Times New Roman"/>
        </w:rPr>
        <w:t>Parameters</w:t>
      </w:r>
    </w:p>
    <w:p w14:paraId="2313EEB1" w14:textId="77777777" w:rsidR="00E54428" w:rsidRPr="008C226F" w:rsidRDefault="00E54428" w:rsidP="00BB4945">
      <w:r w:rsidRPr="00BB4945">
        <w:rPr>
          <w:rFonts w:eastAsia="Times New Roman"/>
          <w:bCs/>
        </w:rPr>
        <w:t>api_key</w:t>
      </w:r>
      <w:r w:rsidR="007B6359" w:rsidRPr="00BB4945">
        <w:rPr>
          <w:rFonts w:eastAsia="Times New Roman"/>
        </w:rPr>
        <w:t xml:space="preserve">, </w:t>
      </w:r>
      <w:r w:rsidR="001E2A33" w:rsidRPr="00BB4945">
        <w:rPr>
          <w:rFonts w:eastAsia="Times New Roman"/>
        </w:rPr>
        <w:t>your API key</w:t>
      </w:r>
    </w:p>
    <w:p w14:paraId="4EB8C68E" w14:textId="77777777" w:rsidR="00E54428" w:rsidRPr="008C226F" w:rsidRDefault="00E54428" w:rsidP="00BB4945">
      <w:r w:rsidRPr="00BB4945">
        <w:rPr>
          <w:rFonts w:eastAsia="Times New Roman"/>
          <w:bCs/>
        </w:rPr>
        <w:t>serial_number</w:t>
      </w:r>
      <w:r w:rsidR="007B6359" w:rsidRPr="00BB4945">
        <w:rPr>
          <w:rFonts w:eastAsia="Times New Roman"/>
        </w:rPr>
        <w:t xml:space="preserve">, </w:t>
      </w:r>
      <w:r w:rsidRPr="00BB4945">
        <w:rPr>
          <w:rFonts w:eastAsia="Times New Roman"/>
        </w:rPr>
        <w:t>Serial Number of robot</w:t>
      </w:r>
    </w:p>
    <w:p w14:paraId="21A60FA7" w14:textId="77777777" w:rsidR="00E54428" w:rsidRPr="008C226F" w:rsidRDefault="00E54428" w:rsidP="00BB4945">
      <w:r w:rsidRPr="00BB4945">
        <w:rPr>
          <w:rFonts w:eastAsia="Times New Roman"/>
          <w:bCs/>
        </w:rPr>
        <w:t>key</w:t>
      </w:r>
      <w:r w:rsidR="007B6359" w:rsidRPr="00BB4945">
        <w:rPr>
          <w:rFonts w:eastAsia="Times New Roman"/>
        </w:rPr>
        <w:t xml:space="preserve">, </w:t>
      </w:r>
      <w:r w:rsidRPr="00BB4945">
        <w:rPr>
          <w:rFonts w:eastAsia="Times New Roman"/>
        </w:rPr>
        <w:t>Key</w:t>
      </w:r>
    </w:p>
    <w:p w14:paraId="7AB339E1" w14:textId="77777777" w:rsidR="00E54428" w:rsidRPr="008C226F" w:rsidRDefault="00E54428" w:rsidP="00BB4945">
      <w:r w:rsidRPr="00BB4945">
        <w:rPr>
          <w:rFonts w:eastAsia="Times New Roman"/>
          <w:bCs/>
        </w:rPr>
        <w:t>cause_agent_id</w:t>
      </w:r>
      <w:r w:rsidR="007B6359" w:rsidRPr="00BB4945">
        <w:rPr>
          <w:rFonts w:eastAsia="Times New Roman"/>
        </w:rPr>
        <w:t xml:space="preserve">, </w:t>
      </w:r>
      <w:r w:rsidRPr="00BB4945">
        <w:rPr>
          <w:rFonts w:eastAsia="Times New Roman"/>
        </w:rPr>
        <w:t>Cause Agent Id</w:t>
      </w:r>
    </w:p>
    <w:p w14:paraId="48C06021" w14:textId="77777777" w:rsidR="00E54428" w:rsidRPr="008C226F" w:rsidRDefault="00E54428" w:rsidP="00BB4945">
      <w:r w:rsidRPr="00BB4945">
        <w:rPr>
          <w:rFonts w:eastAsia="Times New Roman"/>
          <w:bCs/>
        </w:rPr>
        <w:t>source_serial_number</w:t>
      </w:r>
      <w:r w:rsidR="007B6359" w:rsidRPr="00BB4945">
        <w:rPr>
          <w:rFonts w:eastAsia="Times New Roman"/>
        </w:rPr>
        <w:t xml:space="preserve">, </w:t>
      </w:r>
      <w:r w:rsidRPr="00BB4945">
        <w:rPr>
          <w:rFonts w:eastAsia="Times New Roman"/>
        </w:rPr>
        <w:t>Source Serial Number</w:t>
      </w:r>
    </w:p>
    <w:p w14:paraId="1734A157" w14:textId="77777777" w:rsidR="00E54428" w:rsidRPr="008C226F" w:rsidRDefault="00E54428" w:rsidP="00BB4945">
      <w:r w:rsidRPr="00BB4945">
        <w:rPr>
          <w:rFonts w:eastAsia="Times New Roman"/>
          <w:bCs/>
        </w:rPr>
        <w:t>source_smartapp_id</w:t>
      </w:r>
      <w:r w:rsidR="007B6359" w:rsidRPr="00BB4945">
        <w:rPr>
          <w:rFonts w:eastAsia="Times New Roman"/>
        </w:rPr>
        <w:t xml:space="preserve">, </w:t>
      </w:r>
      <w:r w:rsidRPr="00BB4945">
        <w:rPr>
          <w:rFonts w:eastAsia="Times New Roman"/>
        </w:rPr>
        <w:t>Source Smartapp Id</w:t>
      </w:r>
    </w:p>
    <w:p w14:paraId="591E47CB" w14:textId="061540C1" w:rsidR="00E54428" w:rsidRPr="008C226F" w:rsidRDefault="00E54428" w:rsidP="00BB4945">
      <w:r w:rsidRPr="00BB4945">
        <w:rPr>
          <w:rFonts w:eastAsia="Times New Roman"/>
          <w:bCs/>
        </w:rPr>
        <w:t>notification_flag</w:t>
      </w:r>
      <w:r w:rsidR="007B6359" w:rsidRPr="00BB4945">
        <w:rPr>
          <w:rFonts w:eastAsia="Times New Roman"/>
        </w:rPr>
        <w:t xml:space="preserve">, </w:t>
      </w:r>
      <w:r w:rsidRPr="00BB4945">
        <w:rPr>
          <w:rFonts w:eastAsia="Times New Roman"/>
        </w:rPr>
        <w:t>Notification Flag (Default value is true)</w:t>
      </w:r>
      <w:ins w:id="103" w:author="Admin1" w:date="2014-03-26T16:04:00Z">
        <w:r w:rsidR="008D7AA1">
          <w:rPr>
            <w:rFonts w:eastAsia="Times New Roman"/>
          </w:rPr>
          <w:t xml:space="preserve">. This flag decides whether to notify the other users regarding the profile being updated. If set to true, a data changed notification will be sent to the associated users </w:t>
        </w:r>
      </w:ins>
      <w:ins w:id="104" w:author="Admin1" w:date="2014-03-26T16:05:00Z">
        <w:r w:rsidR="00363CB4">
          <w:rPr>
            <w:rFonts w:eastAsia="Times New Roman"/>
          </w:rPr>
          <w:t>(like setRobotProfileDetails3)</w:t>
        </w:r>
      </w:ins>
    </w:p>
    <w:p w14:paraId="79B511A2" w14:textId="77777777" w:rsidR="00E54428" w:rsidRPr="00BB4945" w:rsidRDefault="00765657" w:rsidP="00E54428">
      <w:pPr>
        <w:rPr>
          <w:b/>
        </w:rPr>
      </w:pPr>
      <w:r w:rsidRPr="00BB4945">
        <w:rPr>
          <w:rFonts w:eastAsia="Times New Roman"/>
          <w:b/>
        </w:rPr>
        <w:t>Success Response</w:t>
      </w:r>
    </w:p>
    <w:p w14:paraId="32725A5B" w14:textId="77777777" w:rsidR="005A5A34" w:rsidRPr="005A5A34" w:rsidRDefault="005A5A34" w:rsidP="005A5A34">
      <w:pPr>
        <w:rPr>
          <w:rFonts w:eastAsia="Times New Roman"/>
        </w:rPr>
      </w:pPr>
      <w:r w:rsidRPr="005A5A34">
        <w:rPr>
          <w:rFonts w:eastAsia="Times New Roman"/>
        </w:rPr>
        <w:t>{</w:t>
      </w:r>
    </w:p>
    <w:p w14:paraId="68011B1D" w14:textId="77777777" w:rsidR="005A5A34" w:rsidRPr="005A5A34" w:rsidRDefault="005A5A34" w:rsidP="005A5A34">
      <w:pPr>
        <w:rPr>
          <w:rFonts w:eastAsia="Times New Roman"/>
        </w:rPr>
      </w:pPr>
      <w:r w:rsidRPr="005A5A34">
        <w:rPr>
          <w:rFonts w:eastAsia="Times New Roman"/>
        </w:rPr>
        <w:t xml:space="preserve">    "status": 0,</w:t>
      </w:r>
    </w:p>
    <w:p w14:paraId="0D7A215F" w14:textId="77777777" w:rsidR="005A5A34" w:rsidRPr="005A5A34" w:rsidRDefault="005A5A34" w:rsidP="005A5A34">
      <w:pPr>
        <w:rPr>
          <w:rFonts w:eastAsia="Times New Roman"/>
        </w:rPr>
      </w:pPr>
      <w:r w:rsidRPr="005A5A34">
        <w:rPr>
          <w:rFonts w:eastAsia="Times New Roman"/>
        </w:rPr>
        <w:t xml:space="preserve">    "result": {</w:t>
      </w:r>
    </w:p>
    <w:p w14:paraId="215EFA54" w14:textId="77777777" w:rsidR="005A5A34" w:rsidRPr="005A5A34" w:rsidRDefault="005A5A34" w:rsidP="005A5A34">
      <w:pPr>
        <w:rPr>
          <w:rFonts w:eastAsia="Times New Roman"/>
        </w:rPr>
      </w:pPr>
      <w:r w:rsidRPr="005A5A34">
        <w:rPr>
          <w:rFonts w:eastAsia="Times New Roman"/>
        </w:rPr>
        <w:t xml:space="preserve">        "success": true</w:t>
      </w:r>
    </w:p>
    <w:p w14:paraId="53B62090" w14:textId="77777777" w:rsidR="005A5A34" w:rsidRPr="005A5A34" w:rsidRDefault="005A5A34" w:rsidP="005A5A34">
      <w:pPr>
        <w:rPr>
          <w:rFonts w:eastAsia="Times New Roman"/>
        </w:rPr>
      </w:pPr>
      <w:r w:rsidRPr="005A5A34">
        <w:rPr>
          <w:rFonts w:eastAsia="Times New Roman"/>
        </w:rPr>
        <w:t xml:space="preserve">    }</w:t>
      </w:r>
    </w:p>
    <w:p w14:paraId="712F1D2E" w14:textId="77777777" w:rsidR="00954AB9" w:rsidRDefault="005A5A34" w:rsidP="00E54428">
      <w:pPr>
        <w:rPr>
          <w:rFonts w:eastAsia="Times New Roman"/>
        </w:rPr>
      </w:pPr>
      <w:r w:rsidRPr="005A5A34">
        <w:rPr>
          <w:rFonts w:eastAsia="Times New Roman"/>
        </w:rPr>
        <w:t>}</w:t>
      </w:r>
    </w:p>
    <w:p w14:paraId="632CD4CD" w14:textId="77777777" w:rsidR="00A76B12" w:rsidRDefault="00A76B12" w:rsidP="00E54428">
      <w:pPr>
        <w:rPr>
          <w:rFonts w:eastAsia="Times New Roman"/>
        </w:rPr>
      </w:pPr>
    </w:p>
    <w:p w14:paraId="21C448A3" w14:textId="77777777" w:rsidR="00E54428" w:rsidRPr="00BB4945" w:rsidRDefault="009D6521" w:rsidP="00E54428">
      <w:pPr>
        <w:rPr>
          <w:b/>
        </w:rPr>
      </w:pPr>
      <w:r w:rsidRPr="00BB4945">
        <w:rPr>
          <w:rFonts w:eastAsia="Times New Roman"/>
          <w:b/>
        </w:rPr>
        <w:t>Failure Responses</w:t>
      </w:r>
    </w:p>
    <w:p w14:paraId="022353EF" w14:textId="77777777" w:rsidR="00E54428" w:rsidRPr="00BB4945" w:rsidRDefault="00BC6840" w:rsidP="00F6366B">
      <w:pPr>
        <w:spacing w:after="200"/>
        <w:rPr>
          <w:i/>
        </w:rPr>
      </w:pPr>
      <w:r w:rsidRPr="00BB4945">
        <w:rPr>
          <w:rFonts w:eastAsia="Times New Roman"/>
          <w:i/>
        </w:rPr>
        <w:lastRenderedPageBreak/>
        <w:t>If serial_number is invalid</w:t>
      </w:r>
    </w:p>
    <w:p w14:paraId="2057AC93" w14:textId="77777777" w:rsidR="005A5A34" w:rsidRPr="005A5A34" w:rsidRDefault="005A5A34" w:rsidP="005A5A34">
      <w:pPr>
        <w:rPr>
          <w:rFonts w:eastAsia="Times New Roman"/>
        </w:rPr>
      </w:pPr>
      <w:r w:rsidRPr="005A5A34">
        <w:rPr>
          <w:rFonts w:eastAsia="Times New Roman"/>
        </w:rPr>
        <w:t>{</w:t>
      </w:r>
    </w:p>
    <w:p w14:paraId="5E845872" w14:textId="77777777" w:rsidR="005A5A34" w:rsidRPr="005A5A34" w:rsidRDefault="005A5A34" w:rsidP="005A5A34">
      <w:pPr>
        <w:rPr>
          <w:rFonts w:eastAsia="Times New Roman"/>
        </w:rPr>
      </w:pPr>
      <w:r w:rsidRPr="005A5A34">
        <w:rPr>
          <w:rFonts w:eastAsia="Times New Roman"/>
        </w:rPr>
        <w:t xml:space="preserve">    "status": -1,</w:t>
      </w:r>
    </w:p>
    <w:p w14:paraId="1642047A" w14:textId="77777777" w:rsidR="005A5A34" w:rsidRPr="005A5A34" w:rsidRDefault="005A5A34" w:rsidP="005A5A34">
      <w:pPr>
        <w:rPr>
          <w:rFonts w:eastAsia="Times New Roman"/>
        </w:rPr>
      </w:pPr>
      <w:r w:rsidRPr="005A5A34">
        <w:rPr>
          <w:rFonts w:eastAsia="Times New Roman"/>
        </w:rPr>
        <w:t xml:space="preserve">    "message": "Robot serial number does not exist",</w:t>
      </w:r>
    </w:p>
    <w:p w14:paraId="7DB287D8" w14:textId="77777777" w:rsidR="005A5A34" w:rsidRPr="005A5A34" w:rsidRDefault="005A5A34" w:rsidP="005A5A34">
      <w:pPr>
        <w:rPr>
          <w:rFonts w:eastAsia="Times New Roman"/>
        </w:rPr>
      </w:pPr>
      <w:r w:rsidRPr="005A5A34">
        <w:rPr>
          <w:rFonts w:eastAsia="Times New Roman"/>
        </w:rPr>
        <w:t xml:space="preserve">    "error": {</w:t>
      </w:r>
    </w:p>
    <w:p w14:paraId="45126D45" w14:textId="77777777" w:rsidR="005A5A34" w:rsidRPr="005A5A34" w:rsidRDefault="005A5A34" w:rsidP="005A5A34">
      <w:pPr>
        <w:rPr>
          <w:rFonts w:eastAsia="Times New Roman"/>
        </w:rPr>
      </w:pPr>
      <w:r w:rsidRPr="005A5A34">
        <w:rPr>
          <w:rFonts w:eastAsia="Times New Roman"/>
        </w:rPr>
        <w:t xml:space="preserve">        "code": -114,</w:t>
      </w:r>
    </w:p>
    <w:p w14:paraId="6EF6B705" w14:textId="77777777" w:rsidR="005A5A34" w:rsidRPr="005A5A34" w:rsidRDefault="005A5A34" w:rsidP="005A5A34">
      <w:pPr>
        <w:rPr>
          <w:rFonts w:eastAsia="Times New Roman"/>
        </w:rPr>
      </w:pPr>
      <w:r w:rsidRPr="005A5A34">
        <w:rPr>
          <w:rFonts w:eastAsia="Times New Roman"/>
        </w:rPr>
        <w:t xml:space="preserve">        "message": "Robot serial number does not exist"</w:t>
      </w:r>
    </w:p>
    <w:p w14:paraId="09D83B8C" w14:textId="77777777" w:rsidR="005A5A34" w:rsidRPr="005A5A34" w:rsidRDefault="005A5A34" w:rsidP="005A5A34">
      <w:pPr>
        <w:rPr>
          <w:rFonts w:eastAsia="Times New Roman"/>
        </w:rPr>
      </w:pPr>
      <w:r w:rsidRPr="005A5A34">
        <w:rPr>
          <w:rFonts w:eastAsia="Times New Roman"/>
        </w:rPr>
        <w:t xml:space="preserve">    }</w:t>
      </w:r>
    </w:p>
    <w:p w14:paraId="63CE7314" w14:textId="77777777" w:rsidR="007F241B" w:rsidRDefault="005A5A34" w:rsidP="00F6366B">
      <w:pPr>
        <w:spacing w:after="200"/>
        <w:rPr>
          <w:rFonts w:eastAsia="Times New Roman"/>
        </w:rPr>
      </w:pPr>
      <w:r w:rsidRPr="005A5A34">
        <w:rPr>
          <w:rFonts w:eastAsia="Times New Roman"/>
        </w:rPr>
        <w:t>}</w:t>
      </w:r>
    </w:p>
    <w:p w14:paraId="59DB39C6" w14:textId="77777777" w:rsidR="00E54428" w:rsidRPr="00BB4945" w:rsidRDefault="001A54BE" w:rsidP="00F6366B">
      <w:pPr>
        <w:spacing w:after="200"/>
        <w:rPr>
          <w:i/>
        </w:rPr>
      </w:pPr>
      <w:r w:rsidRPr="00BB4945">
        <w:rPr>
          <w:rFonts w:eastAsia="Times New Roman"/>
          <w:i/>
        </w:rPr>
        <w:t>If key is invalid</w:t>
      </w:r>
    </w:p>
    <w:p w14:paraId="4A444FE6" w14:textId="77777777" w:rsidR="00503854" w:rsidRPr="00503854" w:rsidRDefault="00503854" w:rsidP="00503854">
      <w:pPr>
        <w:rPr>
          <w:rFonts w:eastAsia="Times New Roman"/>
        </w:rPr>
      </w:pPr>
      <w:r w:rsidRPr="00503854">
        <w:rPr>
          <w:rFonts w:eastAsia="Times New Roman"/>
        </w:rPr>
        <w:t>{</w:t>
      </w:r>
    </w:p>
    <w:p w14:paraId="39BA04C5" w14:textId="77777777" w:rsidR="00503854" w:rsidRPr="00503854" w:rsidRDefault="00503854" w:rsidP="00503854">
      <w:pPr>
        <w:rPr>
          <w:rFonts w:eastAsia="Times New Roman"/>
        </w:rPr>
      </w:pPr>
      <w:r w:rsidRPr="00503854">
        <w:rPr>
          <w:rFonts w:eastAsia="Times New Roman"/>
        </w:rPr>
        <w:t xml:space="preserve">    "status": -1,</w:t>
      </w:r>
    </w:p>
    <w:p w14:paraId="3055C7B8" w14:textId="77777777" w:rsidR="00503854" w:rsidRPr="00503854" w:rsidRDefault="00503854" w:rsidP="00503854">
      <w:pPr>
        <w:rPr>
          <w:rFonts w:eastAsia="Times New Roman"/>
        </w:rPr>
      </w:pPr>
      <w:r w:rsidRPr="00503854">
        <w:rPr>
          <w:rFonts w:eastAsia="Times New Roman"/>
        </w:rPr>
        <w:t xml:space="preserve">    "message": "Sorry, entered key is invalid",</w:t>
      </w:r>
    </w:p>
    <w:p w14:paraId="65DBA2A0" w14:textId="77777777" w:rsidR="00503854" w:rsidRPr="00503854" w:rsidRDefault="00503854" w:rsidP="00503854">
      <w:pPr>
        <w:rPr>
          <w:rFonts w:eastAsia="Times New Roman"/>
        </w:rPr>
      </w:pPr>
      <w:r w:rsidRPr="00503854">
        <w:rPr>
          <w:rFonts w:eastAsia="Times New Roman"/>
        </w:rPr>
        <w:t xml:space="preserve">    "error": {</w:t>
      </w:r>
    </w:p>
    <w:p w14:paraId="35FACA96" w14:textId="77777777" w:rsidR="00503854" w:rsidRPr="00503854" w:rsidRDefault="00503854" w:rsidP="00503854">
      <w:pPr>
        <w:rPr>
          <w:rFonts w:eastAsia="Times New Roman"/>
        </w:rPr>
      </w:pPr>
      <w:r w:rsidRPr="00503854">
        <w:rPr>
          <w:rFonts w:eastAsia="Times New Roman"/>
        </w:rPr>
        <w:t xml:space="preserve">        "code": "-152",</w:t>
      </w:r>
    </w:p>
    <w:p w14:paraId="713ABCFF" w14:textId="77777777" w:rsidR="00503854" w:rsidRPr="00503854" w:rsidRDefault="00503854" w:rsidP="00503854">
      <w:pPr>
        <w:rPr>
          <w:rFonts w:eastAsia="Times New Roman"/>
        </w:rPr>
      </w:pPr>
      <w:r w:rsidRPr="00503854">
        <w:rPr>
          <w:rFonts w:eastAsia="Times New Roman"/>
        </w:rPr>
        <w:t xml:space="preserve">        "message": "Sorry, entered key does not match with serial number."</w:t>
      </w:r>
    </w:p>
    <w:p w14:paraId="7571810A" w14:textId="77777777" w:rsidR="00503854" w:rsidRPr="00503854" w:rsidRDefault="00503854" w:rsidP="00503854">
      <w:pPr>
        <w:rPr>
          <w:rFonts w:eastAsia="Times New Roman"/>
        </w:rPr>
      </w:pPr>
      <w:r w:rsidRPr="00503854">
        <w:rPr>
          <w:rFonts w:eastAsia="Times New Roman"/>
        </w:rPr>
        <w:t xml:space="preserve">    }</w:t>
      </w:r>
    </w:p>
    <w:p w14:paraId="07504C45" w14:textId="77777777" w:rsidR="005B7886" w:rsidRDefault="00503854" w:rsidP="00F6366B">
      <w:pPr>
        <w:spacing w:after="200"/>
        <w:rPr>
          <w:rFonts w:eastAsia="Times New Roman"/>
        </w:rPr>
      </w:pPr>
      <w:r w:rsidRPr="00503854">
        <w:rPr>
          <w:rFonts w:eastAsia="Times New Roman"/>
        </w:rPr>
        <w:t>}</w:t>
      </w:r>
    </w:p>
    <w:p w14:paraId="545EF540" w14:textId="77777777" w:rsidR="00E54428" w:rsidRPr="00BB4945" w:rsidRDefault="00E54428" w:rsidP="00F6366B">
      <w:pPr>
        <w:spacing w:after="200"/>
        <w:rPr>
          <w:i/>
        </w:rPr>
      </w:pPr>
      <w:r w:rsidRPr="00BB4945">
        <w:rPr>
          <w:rFonts w:eastAsia="Times New Roman"/>
          <w:i/>
        </w:rPr>
        <w:t>If source smartapp id is incorrect</w:t>
      </w:r>
    </w:p>
    <w:p w14:paraId="59F386B1" w14:textId="77777777" w:rsidR="00503854" w:rsidRPr="00503854" w:rsidRDefault="00503854" w:rsidP="00503854">
      <w:pPr>
        <w:rPr>
          <w:rFonts w:eastAsia="Times New Roman"/>
        </w:rPr>
      </w:pPr>
      <w:r w:rsidRPr="00503854">
        <w:rPr>
          <w:rFonts w:eastAsia="Times New Roman"/>
        </w:rPr>
        <w:t>{</w:t>
      </w:r>
    </w:p>
    <w:p w14:paraId="6E832A76" w14:textId="77777777" w:rsidR="00503854" w:rsidRPr="00503854" w:rsidRDefault="00503854" w:rsidP="00503854">
      <w:pPr>
        <w:rPr>
          <w:rFonts w:eastAsia="Times New Roman"/>
        </w:rPr>
      </w:pPr>
      <w:r w:rsidRPr="00503854">
        <w:rPr>
          <w:rFonts w:eastAsia="Times New Roman"/>
        </w:rPr>
        <w:t xml:space="preserve">    "status": -1,</w:t>
      </w:r>
    </w:p>
    <w:p w14:paraId="3900DBDE" w14:textId="77777777" w:rsidR="00503854" w:rsidRPr="00503854" w:rsidRDefault="00503854" w:rsidP="00503854">
      <w:pPr>
        <w:rPr>
          <w:rFonts w:eastAsia="Times New Roman"/>
        </w:rPr>
      </w:pPr>
      <w:r w:rsidRPr="00503854">
        <w:rPr>
          <w:rFonts w:eastAsia="Times New Roman"/>
        </w:rPr>
        <w:t xml:space="preserve">    "message": "Please enter valid email address in field source_smartapp_id.",</w:t>
      </w:r>
    </w:p>
    <w:p w14:paraId="70FF95CF" w14:textId="77777777" w:rsidR="00503854" w:rsidRPr="00503854" w:rsidRDefault="00503854" w:rsidP="00503854">
      <w:pPr>
        <w:rPr>
          <w:rFonts w:eastAsia="Times New Roman"/>
        </w:rPr>
      </w:pPr>
      <w:r w:rsidRPr="00503854">
        <w:rPr>
          <w:rFonts w:eastAsia="Times New Roman"/>
        </w:rPr>
        <w:t xml:space="preserve">    "error": {</w:t>
      </w:r>
    </w:p>
    <w:p w14:paraId="18230EF4" w14:textId="77777777" w:rsidR="00503854" w:rsidRPr="00503854" w:rsidRDefault="00503854" w:rsidP="00503854">
      <w:pPr>
        <w:rPr>
          <w:rFonts w:eastAsia="Times New Roman"/>
        </w:rPr>
      </w:pPr>
      <w:r w:rsidRPr="00503854">
        <w:rPr>
          <w:rFonts w:eastAsia="Times New Roman"/>
        </w:rPr>
        <w:t xml:space="preserve">        "code": "-149",</w:t>
      </w:r>
    </w:p>
    <w:p w14:paraId="140157B9" w14:textId="77777777" w:rsidR="00503854" w:rsidRPr="00503854" w:rsidRDefault="00503854" w:rsidP="00503854">
      <w:pPr>
        <w:rPr>
          <w:rFonts w:eastAsia="Times New Roman"/>
        </w:rPr>
      </w:pPr>
      <w:r w:rsidRPr="00503854">
        <w:rPr>
          <w:rFonts w:eastAsia="Times New Roman"/>
        </w:rPr>
        <w:t xml:space="preserve">        "message": "Please enter valid email id in the field source smartapp id"</w:t>
      </w:r>
    </w:p>
    <w:p w14:paraId="128F06B6" w14:textId="77777777" w:rsidR="00503854" w:rsidRPr="00503854" w:rsidRDefault="00503854" w:rsidP="00503854">
      <w:pPr>
        <w:rPr>
          <w:rFonts w:eastAsia="Times New Roman"/>
        </w:rPr>
      </w:pPr>
      <w:r w:rsidRPr="00503854">
        <w:rPr>
          <w:rFonts w:eastAsia="Times New Roman"/>
        </w:rPr>
        <w:t xml:space="preserve">    }</w:t>
      </w:r>
    </w:p>
    <w:p w14:paraId="2503146C" w14:textId="77777777" w:rsidR="00724671" w:rsidRDefault="00503854" w:rsidP="00F6366B">
      <w:pPr>
        <w:spacing w:after="200"/>
        <w:rPr>
          <w:rFonts w:eastAsia="Times New Roman"/>
        </w:rPr>
      </w:pPr>
      <w:r w:rsidRPr="00503854">
        <w:rPr>
          <w:rFonts w:eastAsia="Times New Roman"/>
        </w:rPr>
        <w:t>}</w:t>
      </w:r>
    </w:p>
    <w:p w14:paraId="0DCB67B3" w14:textId="77777777" w:rsidR="00E54428" w:rsidRPr="00BB4945" w:rsidRDefault="00E54428" w:rsidP="00F6366B">
      <w:pPr>
        <w:spacing w:after="200"/>
        <w:rPr>
          <w:i/>
        </w:rPr>
      </w:pPr>
      <w:r w:rsidRPr="00BB4945">
        <w:rPr>
          <w:rFonts w:eastAsia="Times New Roman"/>
          <w:i/>
        </w:rPr>
        <w:t>If source smartapp id does not exist</w:t>
      </w:r>
    </w:p>
    <w:p w14:paraId="4F560762" w14:textId="77777777" w:rsidR="00CC17D8" w:rsidRPr="00CC17D8" w:rsidRDefault="00CC17D8" w:rsidP="00CC17D8">
      <w:pPr>
        <w:rPr>
          <w:rFonts w:eastAsia="Times New Roman"/>
        </w:rPr>
      </w:pPr>
      <w:r w:rsidRPr="00CC17D8">
        <w:rPr>
          <w:rFonts w:eastAsia="Times New Roman"/>
        </w:rPr>
        <w:t>{</w:t>
      </w:r>
    </w:p>
    <w:p w14:paraId="32660DC6" w14:textId="77777777" w:rsidR="00CC17D8" w:rsidRPr="00CC17D8" w:rsidRDefault="00CC17D8" w:rsidP="00CC17D8">
      <w:pPr>
        <w:rPr>
          <w:rFonts w:eastAsia="Times New Roman"/>
        </w:rPr>
      </w:pPr>
      <w:r w:rsidRPr="00CC17D8">
        <w:rPr>
          <w:rFonts w:eastAsia="Times New Roman"/>
        </w:rPr>
        <w:t xml:space="preserve">    "status": -1,</w:t>
      </w:r>
    </w:p>
    <w:p w14:paraId="102B303C" w14:textId="77777777" w:rsidR="00CC17D8" w:rsidRPr="00CC17D8" w:rsidRDefault="00CC17D8" w:rsidP="00CC17D8">
      <w:pPr>
        <w:rPr>
          <w:rFonts w:eastAsia="Times New Roman"/>
        </w:rPr>
      </w:pPr>
      <w:r w:rsidRPr="00CC17D8">
        <w:rPr>
          <w:rFonts w:eastAsia="Times New Roman"/>
        </w:rPr>
        <w:t xml:space="preserve">    "message": "Sorry, Provided source_smartapp_id(email) does not exist in our system.",</w:t>
      </w:r>
    </w:p>
    <w:p w14:paraId="63E63653" w14:textId="77777777" w:rsidR="00CC17D8" w:rsidRPr="00CC17D8" w:rsidRDefault="00CC17D8" w:rsidP="00CC17D8">
      <w:pPr>
        <w:rPr>
          <w:rFonts w:eastAsia="Times New Roman"/>
        </w:rPr>
      </w:pPr>
      <w:r w:rsidRPr="00CC17D8">
        <w:rPr>
          <w:rFonts w:eastAsia="Times New Roman"/>
        </w:rPr>
        <w:t xml:space="preserve">    "error": {</w:t>
      </w:r>
    </w:p>
    <w:p w14:paraId="11BF07C4" w14:textId="77777777" w:rsidR="00CC17D8" w:rsidRPr="00CC17D8" w:rsidRDefault="00CC17D8" w:rsidP="00CC17D8">
      <w:pPr>
        <w:rPr>
          <w:rFonts w:eastAsia="Times New Roman"/>
        </w:rPr>
      </w:pPr>
      <w:r w:rsidRPr="00CC17D8">
        <w:rPr>
          <w:rFonts w:eastAsia="Times New Roman"/>
        </w:rPr>
        <w:t xml:space="preserve">        "code": "-150",</w:t>
      </w:r>
    </w:p>
    <w:p w14:paraId="6899961C" w14:textId="77777777" w:rsidR="00CC17D8" w:rsidRPr="00CC17D8" w:rsidRDefault="00CC17D8" w:rsidP="00CC17D8">
      <w:pPr>
        <w:rPr>
          <w:rFonts w:eastAsia="Times New Roman"/>
        </w:rPr>
      </w:pPr>
      <w:r w:rsidRPr="00CC17D8">
        <w:rPr>
          <w:rFonts w:eastAsia="Times New Roman"/>
        </w:rPr>
        <w:t xml:space="preserve">        "message": "Sorry, Provided source_smartapp_id(email) does not exist in our system"</w:t>
      </w:r>
    </w:p>
    <w:p w14:paraId="67209AF1" w14:textId="77777777" w:rsidR="00CC17D8" w:rsidRPr="00CC17D8" w:rsidRDefault="00CC17D8" w:rsidP="00CC17D8">
      <w:pPr>
        <w:rPr>
          <w:rFonts w:eastAsia="Times New Roman"/>
        </w:rPr>
      </w:pPr>
      <w:r w:rsidRPr="00CC17D8">
        <w:rPr>
          <w:rFonts w:eastAsia="Times New Roman"/>
        </w:rPr>
        <w:t xml:space="preserve">    }</w:t>
      </w:r>
    </w:p>
    <w:p w14:paraId="36F7E64E" w14:textId="77777777" w:rsidR="005C37DC" w:rsidRDefault="00CC17D8" w:rsidP="00F6366B">
      <w:pPr>
        <w:spacing w:after="200"/>
        <w:rPr>
          <w:rFonts w:eastAsia="Times New Roman"/>
        </w:rPr>
      </w:pPr>
      <w:r w:rsidRPr="00CC17D8">
        <w:rPr>
          <w:rFonts w:eastAsia="Times New Roman"/>
        </w:rPr>
        <w:t>}</w:t>
      </w:r>
    </w:p>
    <w:p w14:paraId="35AB9B85" w14:textId="77777777" w:rsidR="00E54428" w:rsidRPr="00BB4945" w:rsidRDefault="00E54428" w:rsidP="00F6366B">
      <w:pPr>
        <w:spacing w:after="200"/>
        <w:rPr>
          <w:i/>
        </w:rPr>
      </w:pPr>
      <w:r w:rsidRPr="00BB4945">
        <w:rPr>
          <w:rFonts w:eastAsia="Times New Roman"/>
          <w:i/>
        </w:rPr>
        <w:t>If Provided source_smartapp_idis not associated with given robot</w:t>
      </w:r>
    </w:p>
    <w:p w14:paraId="137A137D" w14:textId="77777777" w:rsidR="00CC17D8" w:rsidRPr="00CC17D8" w:rsidRDefault="00CC17D8" w:rsidP="00CC17D8">
      <w:pPr>
        <w:rPr>
          <w:rFonts w:eastAsia="Times New Roman"/>
        </w:rPr>
      </w:pPr>
      <w:r w:rsidRPr="00CC17D8">
        <w:rPr>
          <w:rFonts w:eastAsia="Times New Roman"/>
        </w:rPr>
        <w:t>{</w:t>
      </w:r>
    </w:p>
    <w:p w14:paraId="4D4A518A" w14:textId="77777777" w:rsidR="00CC17D8" w:rsidRPr="00CC17D8" w:rsidRDefault="00CC17D8" w:rsidP="00CC17D8">
      <w:pPr>
        <w:rPr>
          <w:rFonts w:eastAsia="Times New Roman"/>
        </w:rPr>
      </w:pPr>
      <w:r w:rsidRPr="00CC17D8">
        <w:rPr>
          <w:rFonts w:eastAsia="Times New Roman"/>
        </w:rPr>
        <w:t xml:space="preserve">    "status": -1,</w:t>
      </w:r>
    </w:p>
    <w:p w14:paraId="3726FEA3" w14:textId="77777777" w:rsidR="00CC17D8" w:rsidRPr="00CC17D8" w:rsidRDefault="00CC17D8" w:rsidP="00CC17D8">
      <w:pPr>
        <w:rPr>
          <w:rFonts w:eastAsia="Times New Roman"/>
        </w:rPr>
      </w:pPr>
      <w:r w:rsidRPr="00CC17D8">
        <w:rPr>
          <w:rFonts w:eastAsia="Times New Roman"/>
        </w:rPr>
        <w:t xml:space="preserve">    "message": "Sorry, Provided source_smartapp_id(email) is not associated with given robot",</w:t>
      </w:r>
    </w:p>
    <w:p w14:paraId="6E039571" w14:textId="77777777" w:rsidR="00CC17D8" w:rsidRPr="00CC17D8" w:rsidRDefault="00CC17D8" w:rsidP="00CC17D8">
      <w:pPr>
        <w:rPr>
          <w:rFonts w:eastAsia="Times New Roman"/>
        </w:rPr>
      </w:pPr>
      <w:r w:rsidRPr="00CC17D8">
        <w:rPr>
          <w:rFonts w:eastAsia="Times New Roman"/>
        </w:rPr>
        <w:t xml:space="preserve">    "error": {</w:t>
      </w:r>
    </w:p>
    <w:p w14:paraId="1A891547" w14:textId="77777777" w:rsidR="00CC17D8" w:rsidRPr="00CC17D8" w:rsidRDefault="00CC17D8" w:rsidP="00CC17D8">
      <w:pPr>
        <w:rPr>
          <w:rFonts w:eastAsia="Times New Roman"/>
        </w:rPr>
      </w:pPr>
      <w:r w:rsidRPr="00CC17D8">
        <w:rPr>
          <w:rFonts w:eastAsia="Times New Roman"/>
        </w:rPr>
        <w:t xml:space="preserve">        "code": "-151",</w:t>
      </w:r>
    </w:p>
    <w:p w14:paraId="1801F6C6" w14:textId="77777777" w:rsidR="00CC17D8" w:rsidRPr="00CC17D8" w:rsidRDefault="00CC17D8" w:rsidP="00CC17D8">
      <w:pPr>
        <w:rPr>
          <w:rFonts w:eastAsia="Times New Roman"/>
        </w:rPr>
      </w:pPr>
      <w:r w:rsidRPr="00CC17D8">
        <w:rPr>
          <w:rFonts w:eastAsia="Times New Roman"/>
        </w:rPr>
        <w:lastRenderedPageBreak/>
        <w:t xml:space="preserve">        "message": "Sorry, Provided source_smartapp_id(email) is not associated with given robot"</w:t>
      </w:r>
    </w:p>
    <w:p w14:paraId="1E64C354" w14:textId="77777777" w:rsidR="00CC17D8" w:rsidRPr="00CC17D8" w:rsidRDefault="00CC17D8" w:rsidP="00CC17D8">
      <w:pPr>
        <w:rPr>
          <w:rFonts w:eastAsia="Times New Roman"/>
        </w:rPr>
      </w:pPr>
      <w:r w:rsidRPr="00CC17D8">
        <w:rPr>
          <w:rFonts w:eastAsia="Times New Roman"/>
        </w:rPr>
        <w:t xml:space="preserve">    }</w:t>
      </w:r>
    </w:p>
    <w:p w14:paraId="7315B8E4" w14:textId="2A6C2596" w:rsidR="00EE0F01" w:rsidRDefault="00CC17D8" w:rsidP="0052030A">
      <w:pPr>
        <w:pStyle w:val="Heading4"/>
      </w:pPr>
      <w:r w:rsidRPr="00CC17D8">
        <w:rPr>
          <w:rFonts w:eastAsia="Times New Roman"/>
        </w:rPr>
        <w:t>}</w:t>
      </w:r>
    </w:p>
    <w:p w14:paraId="2362EEA7" w14:textId="77777777" w:rsidR="00E54428" w:rsidRPr="00DB2F7A" w:rsidRDefault="00F6366B" w:rsidP="0052030A">
      <w:pPr>
        <w:pStyle w:val="Heading4"/>
      </w:pPr>
      <w:r>
        <w:t>GetRobot</w:t>
      </w:r>
      <w:r w:rsidR="00E54428" w:rsidRPr="00DB2F7A">
        <w:t>Details</w:t>
      </w:r>
    </w:p>
    <w:p w14:paraId="256A3ED5" w14:textId="77777777" w:rsidR="0052030A" w:rsidRPr="00DB2F7A" w:rsidRDefault="0052030A" w:rsidP="0052030A"/>
    <w:p w14:paraId="77F933C3" w14:textId="77777777" w:rsidR="007B6359" w:rsidRPr="00DB2F7A" w:rsidRDefault="007B6359" w:rsidP="00E54428">
      <w:pPr>
        <w:rPr>
          <w:rFonts w:eastAsia="Times New Roman"/>
        </w:rPr>
      </w:pPr>
      <w:r w:rsidRPr="00DB2F7A">
        <w:rPr>
          <w:rFonts w:eastAsia="Times New Roman"/>
        </w:rPr>
        <w:t>This API returns the details of Robot.</w:t>
      </w:r>
    </w:p>
    <w:p w14:paraId="2E43BD7F" w14:textId="77777777" w:rsidR="007B6359" w:rsidRDefault="00E54428" w:rsidP="00F6366B">
      <w:pPr>
        <w:rPr>
          <w:rFonts w:eastAsia="Times New Roman"/>
        </w:rPr>
      </w:pPr>
      <w:r w:rsidRPr="00DB2F7A">
        <w:br/>
      </w:r>
      <w:hyperlink r:id="rId36" w:history="1">
        <w:r w:rsidR="00EE0F01" w:rsidRPr="00AB2F08">
          <w:rPr>
            <w:rStyle w:val="Hyperlink"/>
            <w:rFonts w:eastAsia="Times New Roman"/>
          </w:rPr>
          <w:t>http://neatostaging.rajatogo.com/api/rest/json?method=robot.get_details</w:t>
        </w:r>
      </w:hyperlink>
    </w:p>
    <w:p w14:paraId="77C97C23" w14:textId="77777777" w:rsidR="00EE0F01" w:rsidRPr="00F6366B" w:rsidRDefault="00EE0F01" w:rsidP="00F6366B">
      <w:pPr>
        <w:rPr>
          <w:rFonts w:eastAsia="Times New Roman"/>
        </w:rPr>
      </w:pPr>
    </w:p>
    <w:p w14:paraId="07AC441A" w14:textId="77777777" w:rsidR="00E54428" w:rsidRPr="00EE0F01" w:rsidRDefault="00D400CD" w:rsidP="00E54428">
      <w:pPr>
        <w:rPr>
          <w:b/>
        </w:rPr>
      </w:pPr>
      <w:r w:rsidRPr="00EE0F01">
        <w:rPr>
          <w:rFonts w:eastAsia="Times New Roman"/>
          <w:b/>
        </w:rPr>
        <w:t>Parameters</w:t>
      </w:r>
    </w:p>
    <w:p w14:paraId="76BD56CF" w14:textId="77777777" w:rsidR="00E54428" w:rsidRPr="00EE0F01" w:rsidRDefault="00E54428" w:rsidP="00EE0F01">
      <w:pPr>
        <w:pStyle w:val="ListParagraph"/>
        <w:spacing w:after="200"/>
        <w:ind w:left="0"/>
      </w:pPr>
      <w:r w:rsidRPr="00EE0F01">
        <w:rPr>
          <w:rFonts w:eastAsia="Times New Roman"/>
          <w:bCs/>
        </w:rPr>
        <w:t>api_key</w:t>
      </w:r>
      <w:r w:rsidR="007B6359" w:rsidRPr="00EE0F01">
        <w:rPr>
          <w:rFonts w:eastAsia="Times New Roman"/>
        </w:rPr>
        <w:t xml:space="preserve">, </w:t>
      </w:r>
      <w:r w:rsidR="001E2A33" w:rsidRPr="00EE0F01">
        <w:rPr>
          <w:rFonts w:eastAsia="Times New Roman"/>
        </w:rPr>
        <w:t>your API key</w:t>
      </w:r>
    </w:p>
    <w:p w14:paraId="58B83A56" w14:textId="77777777" w:rsidR="00E54428" w:rsidRPr="00DB2F7A" w:rsidRDefault="00E54428" w:rsidP="00EE0F01">
      <w:pPr>
        <w:pStyle w:val="ListParagraph"/>
        <w:spacing w:after="200"/>
        <w:ind w:left="0"/>
      </w:pPr>
      <w:r w:rsidRPr="00EE0F01">
        <w:rPr>
          <w:rFonts w:eastAsia="Times New Roman"/>
          <w:bCs/>
        </w:rPr>
        <w:t>serial_number</w:t>
      </w:r>
      <w:r w:rsidR="007B6359" w:rsidRPr="00EE0F01">
        <w:rPr>
          <w:rFonts w:eastAsia="Times New Roman"/>
        </w:rPr>
        <w:t xml:space="preserve">, </w:t>
      </w:r>
      <w:r w:rsidRPr="00EE0F01">
        <w:rPr>
          <w:rFonts w:eastAsia="Times New Roman"/>
        </w:rPr>
        <w:t xml:space="preserve">Serial </w:t>
      </w:r>
      <w:r w:rsidRPr="00DB2F7A">
        <w:rPr>
          <w:rFonts w:eastAsia="Times New Roman"/>
        </w:rPr>
        <w:t>Number of robot</w:t>
      </w:r>
    </w:p>
    <w:p w14:paraId="2EA2C7E4" w14:textId="77777777" w:rsidR="00E54428" w:rsidRPr="00FC68C7" w:rsidRDefault="00CF2767" w:rsidP="00E54428">
      <w:pPr>
        <w:rPr>
          <w:b/>
        </w:rPr>
      </w:pPr>
      <w:r w:rsidRPr="00FC68C7">
        <w:rPr>
          <w:rFonts w:eastAsia="Times New Roman"/>
          <w:b/>
        </w:rPr>
        <w:t>Success Responses</w:t>
      </w:r>
    </w:p>
    <w:p w14:paraId="35DB36B8" w14:textId="77777777" w:rsidR="00CC17D8" w:rsidRPr="00CC17D8" w:rsidRDefault="00CC17D8" w:rsidP="00CC17D8">
      <w:pPr>
        <w:rPr>
          <w:rFonts w:ascii="Courier New" w:eastAsia="Times New Roman" w:hAnsi="Courier New"/>
        </w:rPr>
      </w:pPr>
      <w:r w:rsidRPr="00CC17D8">
        <w:rPr>
          <w:rFonts w:ascii="Courier New" w:eastAsia="Times New Roman" w:hAnsi="Courier New"/>
        </w:rPr>
        <w:t>{</w:t>
      </w:r>
    </w:p>
    <w:p w14:paraId="35CEEFDC"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"status": 0,</w:t>
      </w:r>
    </w:p>
    <w:p w14:paraId="5ED49B8B"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"result": {</w:t>
      </w:r>
    </w:p>
    <w:p w14:paraId="1D600E6C"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"id": "65",</w:t>
      </w:r>
    </w:p>
    <w:p w14:paraId="0916006E"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"name": "desk cleaner59",</w:t>
      </w:r>
    </w:p>
    <w:p w14:paraId="2C1B4278"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"serial_number": "robo1",</w:t>
      </w:r>
    </w:p>
    <w:p w14:paraId="2CD1CC83"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"chat_id": "1350924155_robot@rajatogo",</w:t>
      </w:r>
    </w:p>
    <w:p w14:paraId="079F8C0B"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"chat_pwd": "1350924155_robot"</w:t>
      </w:r>
    </w:p>
    <w:p w14:paraId="0ECC3C4B"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w:t>
      </w:r>
    </w:p>
    <w:p w14:paraId="21A679B8" w14:textId="77777777" w:rsidR="00721AB1" w:rsidRDefault="00CC17D8" w:rsidP="00F6366B">
      <w:pPr>
        <w:spacing w:after="200"/>
        <w:rPr>
          <w:rFonts w:ascii="Courier New" w:eastAsia="Times New Roman" w:hAnsi="Courier New"/>
        </w:rPr>
      </w:pPr>
      <w:r w:rsidRPr="00CC17D8">
        <w:rPr>
          <w:rFonts w:ascii="Courier New" w:eastAsia="Times New Roman" w:hAnsi="Courier New"/>
        </w:rPr>
        <w:t>}</w:t>
      </w:r>
    </w:p>
    <w:p w14:paraId="2CF381EE" w14:textId="77777777" w:rsidR="00E54428" w:rsidRPr="00FC68C7" w:rsidRDefault="00E54428" w:rsidP="00F6366B">
      <w:pPr>
        <w:spacing w:after="200"/>
        <w:rPr>
          <w:i/>
        </w:rPr>
      </w:pPr>
      <w:r w:rsidRPr="00FC68C7">
        <w:rPr>
          <w:rFonts w:eastAsia="Times New Roman"/>
          <w:i/>
        </w:rPr>
        <w:t xml:space="preserve">If user association </w:t>
      </w:r>
      <w:r w:rsidR="00F6366B" w:rsidRPr="00FC68C7">
        <w:rPr>
          <w:rFonts w:eastAsia="Times New Roman"/>
          <w:i/>
        </w:rPr>
        <w:t xml:space="preserve">already </w:t>
      </w:r>
      <w:r w:rsidRPr="00FC68C7">
        <w:rPr>
          <w:rFonts w:eastAsia="Times New Roman"/>
          <w:i/>
        </w:rPr>
        <w:t>exist</w:t>
      </w:r>
      <w:r w:rsidR="00F6366B" w:rsidRPr="00FC68C7">
        <w:rPr>
          <w:rFonts w:eastAsia="Times New Roman"/>
          <w:i/>
        </w:rPr>
        <w:t>s</w:t>
      </w:r>
    </w:p>
    <w:p w14:paraId="14CC516B" w14:textId="77777777" w:rsidR="00CC17D8" w:rsidRPr="00CC17D8" w:rsidRDefault="00CC17D8" w:rsidP="00CC17D8">
      <w:pPr>
        <w:rPr>
          <w:rFonts w:ascii="Courier New" w:eastAsia="Times New Roman" w:hAnsi="Courier New"/>
        </w:rPr>
      </w:pPr>
      <w:r w:rsidRPr="00CC17D8">
        <w:rPr>
          <w:rFonts w:ascii="Courier New" w:eastAsia="Times New Roman" w:hAnsi="Courier New"/>
        </w:rPr>
        <w:t>{</w:t>
      </w:r>
    </w:p>
    <w:p w14:paraId="7D5C340F"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"status": 0,</w:t>
      </w:r>
    </w:p>
    <w:p w14:paraId="55461A82"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"result": {</w:t>
      </w:r>
    </w:p>
    <w:p w14:paraId="7D73DF30"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"id": "68",</w:t>
      </w:r>
    </w:p>
    <w:p w14:paraId="61463F34"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"name": "room cleaner1",</w:t>
      </w:r>
    </w:p>
    <w:p w14:paraId="5EF39703"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"serial_number": "robo5",</w:t>
      </w:r>
    </w:p>
    <w:p w14:paraId="41F54839"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"chat_id": "1350987452_robot@rajatogo",</w:t>
      </w:r>
    </w:p>
    <w:p w14:paraId="79E08F64"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"chat_pwd": "1350987452_robot",</w:t>
      </w:r>
    </w:p>
    <w:p w14:paraId="36E9E39E"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"users": [</w:t>
      </w:r>
    </w:p>
    <w:p w14:paraId="45CDFAA4"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w:t>
      </w:r>
    </w:p>
    <w:p w14:paraId="0A15420B"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"id": "542",</w:t>
      </w:r>
    </w:p>
    <w:p w14:paraId="6C935904"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"name": "pradip",</w:t>
      </w:r>
    </w:p>
    <w:p w14:paraId="6BCAD10E"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"email": "pradip@gmail.com",</w:t>
      </w:r>
    </w:p>
    <w:p w14:paraId="5EC307C9"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"chat_id": "1351499916_user@rajatogo"</w:t>
      </w:r>
    </w:p>
    <w:p w14:paraId="7B0E940A"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w:t>
      </w:r>
    </w:p>
    <w:p w14:paraId="795244A8"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w:t>
      </w:r>
    </w:p>
    <w:p w14:paraId="6420D924"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"id": "543",</w:t>
      </w:r>
    </w:p>
    <w:p w14:paraId="5B371A82"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"name": "pradip",</w:t>
      </w:r>
    </w:p>
    <w:p w14:paraId="6C00E4A9"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"email": "pradip1@gmail.com",</w:t>
      </w:r>
    </w:p>
    <w:p w14:paraId="795115C3"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"chat_id": "1351500158_user@rajatogo"</w:t>
      </w:r>
    </w:p>
    <w:p w14:paraId="36BCC91C"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w:t>
      </w:r>
    </w:p>
    <w:p w14:paraId="037C06F9" w14:textId="77777777" w:rsidR="00CC17D8" w:rsidRPr="00CC17D8" w:rsidRDefault="00CC17D8" w:rsidP="00CC17D8">
      <w:pPr>
        <w:rPr>
          <w:rFonts w:ascii="Courier New" w:eastAsia="Times New Roman" w:hAnsi="Courier New"/>
        </w:rPr>
      </w:pPr>
      <w:r w:rsidRPr="00CC17D8">
        <w:rPr>
          <w:rFonts w:ascii="Courier New" w:eastAsia="Times New Roman" w:hAnsi="Courier New"/>
        </w:rPr>
        <w:lastRenderedPageBreak/>
        <w:t xml:space="preserve">        ]</w:t>
      </w:r>
    </w:p>
    <w:p w14:paraId="48244317"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w:t>
      </w:r>
    </w:p>
    <w:p w14:paraId="65E94042" w14:textId="77777777" w:rsidR="009A1175" w:rsidRDefault="00CC17D8" w:rsidP="00F6366B">
      <w:pPr>
        <w:spacing w:after="200"/>
        <w:rPr>
          <w:rFonts w:ascii="Courier New" w:eastAsia="Times New Roman" w:hAnsi="Courier New"/>
        </w:rPr>
      </w:pPr>
      <w:r w:rsidRPr="00CC17D8">
        <w:rPr>
          <w:rFonts w:ascii="Courier New" w:eastAsia="Times New Roman" w:hAnsi="Courier New"/>
        </w:rPr>
        <w:t>}</w:t>
      </w:r>
    </w:p>
    <w:p w14:paraId="446AED7D" w14:textId="77777777" w:rsidR="00E54428" w:rsidRPr="00FC68C7" w:rsidRDefault="00E54428" w:rsidP="00F6366B">
      <w:pPr>
        <w:spacing w:after="200"/>
        <w:rPr>
          <w:i/>
        </w:rPr>
      </w:pPr>
      <w:r w:rsidRPr="00FC68C7">
        <w:rPr>
          <w:rFonts w:eastAsia="Times New Roman"/>
          <w:i/>
        </w:rPr>
        <w:t>If user association does not exist</w:t>
      </w:r>
    </w:p>
    <w:p w14:paraId="5525ABB3" w14:textId="77777777" w:rsidR="00CC17D8" w:rsidRPr="00CC17D8" w:rsidRDefault="00CC17D8" w:rsidP="00CC17D8">
      <w:pPr>
        <w:rPr>
          <w:rFonts w:eastAsia="Times New Roman"/>
        </w:rPr>
      </w:pPr>
      <w:r w:rsidRPr="00CC17D8">
        <w:rPr>
          <w:rFonts w:eastAsia="Times New Roman"/>
        </w:rPr>
        <w:t>{</w:t>
      </w:r>
    </w:p>
    <w:p w14:paraId="2138E352" w14:textId="77777777" w:rsidR="00CC17D8" w:rsidRPr="00CC17D8" w:rsidRDefault="00CC17D8" w:rsidP="00CC17D8">
      <w:pPr>
        <w:rPr>
          <w:rFonts w:eastAsia="Times New Roman"/>
        </w:rPr>
      </w:pPr>
      <w:r w:rsidRPr="00CC17D8">
        <w:rPr>
          <w:rFonts w:eastAsia="Times New Roman"/>
        </w:rPr>
        <w:t xml:space="preserve">    "status": 0,</w:t>
      </w:r>
    </w:p>
    <w:p w14:paraId="1E758CD8" w14:textId="77777777" w:rsidR="00CC17D8" w:rsidRPr="00CC17D8" w:rsidRDefault="00CC17D8" w:rsidP="00CC17D8">
      <w:pPr>
        <w:rPr>
          <w:rFonts w:eastAsia="Times New Roman"/>
        </w:rPr>
      </w:pPr>
      <w:r w:rsidRPr="00CC17D8">
        <w:rPr>
          <w:rFonts w:eastAsia="Times New Roman"/>
        </w:rPr>
        <w:t xml:space="preserve">    "result": {</w:t>
      </w:r>
    </w:p>
    <w:p w14:paraId="1EA8FBF5" w14:textId="77777777" w:rsidR="00CC17D8" w:rsidRPr="00CC17D8" w:rsidRDefault="00CC17D8" w:rsidP="00CC17D8">
      <w:pPr>
        <w:rPr>
          <w:rFonts w:eastAsia="Times New Roman"/>
        </w:rPr>
      </w:pPr>
      <w:r w:rsidRPr="00CC17D8">
        <w:rPr>
          <w:rFonts w:eastAsia="Times New Roman"/>
        </w:rPr>
        <w:t xml:space="preserve">        "id": "70",</w:t>
      </w:r>
    </w:p>
    <w:p w14:paraId="53D6B667" w14:textId="77777777" w:rsidR="00CC17D8" w:rsidRPr="00CC17D8" w:rsidRDefault="00CC17D8" w:rsidP="00CC17D8">
      <w:pPr>
        <w:rPr>
          <w:rFonts w:eastAsia="Times New Roman"/>
        </w:rPr>
      </w:pPr>
      <w:r w:rsidRPr="00CC17D8">
        <w:rPr>
          <w:rFonts w:eastAsia="Times New Roman"/>
        </w:rPr>
        <w:t xml:space="preserve">        "name": "room cleaner",</w:t>
      </w:r>
    </w:p>
    <w:p w14:paraId="6F20636F" w14:textId="77777777" w:rsidR="00CC17D8" w:rsidRPr="00CC17D8" w:rsidRDefault="00CC17D8" w:rsidP="00CC17D8">
      <w:pPr>
        <w:rPr>
          <w:rFonts w:eastAsia="Times New Roman"/>
        </w:rPr>
      </w:pPr>
      <w:r w:rsidRPr="00CC17D8">
        <w:rPr>
          <w:rFonts w:eastAsia="Times New Roman"/>
        </w:rPr>
        <w:t xml:space="preserve">        "serial_number": "robo1",</w:t>
      </w:r>
    </w:p>
    <w:p w14:paraId="4893873E" w14:textId="77777777" w:rsidR="00CC17D8" w:rsidRPr="00CC17D8" w:rsidRDefault="00CC17D8" w:rsidP="00CC17D8">
      <w:pPr>
        <w:rPr>
          <w:rFonts w:eastAsia="Times New Roman"/>
        </w:rPr>
      </w:pPr>
      <w:r w:rsidRPr="00CC17D8">
        <w:rPr>
          <w:rFonts w:eastAsia="Times New Roman"/>
        </w:rPr>
        <w:t xml:space="preserve">        "chat_id": "1351501366_robot@rajatogo",</w:t>
      </w:r>
    </w:p>
    <w:p w14:paraId="5EB84158" w14:textId="77777777" w:rsidR="00CC17D8" w:rsidRPr="00CC17D8" w:rsidRDefault="00CC17D8" w:rsidP="00CC17D8">
      <w:pPr>
        <w:rPr>
          <w:rFonts w:eastAsia="Times New Roman"/>
        </w:rPr>
      </w:pPr>
      <w:r w:rsidRPr="00CC17D8">
        <w:rPr>
          <w:rFonts w:eastAsia="Times New Roman"/>
        </w:rPr>
        <w:t xml:space="preserve">        "chat_pwd": "1351501366_robot",</w:t>
      </w:r>
    </w:p>
    <w:p w14:paraId="5DAFB56B" w14:textId="77777777" w:rsidR="00CC17D8" w:rsidRPr="00CC17D8" w:rsidRDefault="00CC17D8" w:rsidP="00CC17D8">
      <w:pPr>
        <w:rPr>
          <w:rFonts w:eastAsia="Times New Roman"/>
        </w:rPr>
      </w:pPr>
      <w:r w:rsidRPr="00CC17D8">
        <w:rPr>
          <w:rFonts w:eastAsia="Times New Roman"/>
        </w:rPr>
        <w:t xml:space="preserve">        "users": []</w:t>
      </w:r>
    </w:p>
    <w:p w14:paraId="38CFABA7" w14:textId="77777777" w:rsidR="00CC17D8" w:rsidRPr="00CC17D8" w:rsidRDefault="00CC17D8" w:rsidP="00CC17D8">
      <w:pPr>
        <w:rPr>
          <w:rFonts w:eastAsia="Times New Roman"/>
        </w:rPr>
      </w:pPr>
      <w:r w:rsidRPr="00CC17D8">
        <w:rPr>
          <w:rFonts w:eastAsia="Times New Roman"/>
        </w:rPr>
        <w:t xml:space="preserve">    }</w:t>
      </w:r>
    </w:p>
    <w:p w14:paraId="318E3C99" w14:textId="77777777" w:rsidR="000B675A" w:rsidRDefault="00CC17D8" w:rsidP="00E54428">
      <w:pPr>
        <w:rPr>
          <w:rFonts w:eastAsia="Times New Roman"/>
        </w:rPr>
      </w:pPr>
      <w:r w:rsidRPr="00CC17D8">
        <w:rPr>
          <w:rFonts w:eastAsia="Times New Roman"/>
        </w:rPr>
        <w:t>}</w:t>
      </w:r>
    </w:p>
    <w:p w14:paraId="76A4FC22" w14:textId="77777777" w:rsidR="000B675A" w:rsidRDefault="000B675A" w:rsidP="00E54428">
      <w:pPr>
        <w:rPr>
          <w:rFonts w:eastAsia="Times New Roman"/>
        </w:rPr>
      </w:pPr>
    </w:p>
    <w:p w14:paraId="18AB4D2F" w14:textId="77777777" w:rsidR="00E54428" w:rsidRPr="00FC68C7" w:rsidRDefault="00253A62" w:rsidP="00E54428">
      <w:pPr>
        <w:rPr>
          <w:b/>
        </w:rPr>
      </w:pPr>
      <w:r w:rsidRPr="00FC68C7">
        <w:rPr>
          <w:rFonts w:eastAsia="Times New Roman"/>
          <w:b/>
        </w:rPr>
        <w:t>Failure Responses</w:t>
      </w:r>
    </w:p>
    <w:p w14:paraId="7EBCD3A5" w14:textId="77777777" w:rsidR="00E54428" w:rsidRPr="00FC68C7" w:rsidRDefault="00E54428" w:rsidP="00F6366B">
      <w:pPr>
        <w:spacing w:after="200"/>
        <w:rPr>
          <w:i/>
        </w:rPr>
      </w:pPr>
      <w:r w:rsidRPr="00FC68C7">
        <w:rPr>
          <w:rFonts w:eastAsia="Times New Roman"/>
          <w:i/>
        </w:rPr>
        <w:t>If serial number does not exist</w:t>
      </w:r>
    </w:p>
    <w:p w14:paraId="2D105D66" w14:textId="77777777" w:rsidR="00CC17D8" w:rsidRPr="00CC17D8" w:rsidRDefault="00CC17D8" w:rsidP="00CC17D8">
      <w:pPr>
        <w:rPr>
          <w:rFonts w:ascii="Courier New" w:eastAsia="Times New Roman" w:hAnsi="Courier New"/>
        </w:rPr>
      </w:pPr>
      <w:r w:rsidRPr="00CC17D8">
        <w:rPr>
          <w:rFonts w:ascii="Courier New" w:eastAsia="Times New Roman" w:hAnsi="Courier New"/>
        </w:rPr>
        <w:t>{</w:t>
      </w:r>
    </w:p>
    <w:p w14:paraId="67DBE0A7"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"status": -1,</w:t>
      </w:r>
    </w:p>
    <w:p w14:paraId="79465542"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"message": "Serial number does not exist",</w:t>
      </w:r>
    </w:p>
    <w:p w14:paraId="1A41C914"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"error": {</w:t>
      </w:r>
    </w:p>
    <w:p w14:paraId="68CBC0BB"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"code": -114,</w:t>
      </w:r>
    </w:p>
    <w:p w14:paraId="6BADB62D"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"message": "Serial number does not exist"</w:t>
      </w:r>
    </w:p>
    <w:p w14:paraId="0232B9F0"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w:t>
      </w:r>
    </w:p>
    <w:p w14:paraId="67BA96F7" w14:textId="5A601120" w:rsidR="00E54428" w:rsidRPr="00DB2F7A" w:rsidRDefault="00CC17D8" w:rsidP="00E54428">
      <w:r w:rsidRPr="00CC17D8">
        <w:rPr>
          <w:rFonts w:ascii="Courier New" w:eastAsia="Times New Roman" w:hAnsi="Courier New"/>
        </w:rPr>
        <w:t>}</w:t>
      </w:r>
    </w:p>
    <w:p w14:paraId="7C3E75A4" w14:textId="77777777" w:rsidR="00E54428" w:rsidRPr="00DB2F7A" w:rsidRDefault="00F6366B" w:rsidP="00FE2D7B">
      <w:pPr>
        <w:pStyle w:val="Heading4"/>
      </w:pPr>
      <w:r>
        <w:t>GetAsociatedUser</w:t>
      </w:r>
      <w:r w:rsidR="00E54428" w:rsidRPr="00DB2F7A">
        <w:t>s</w:t>
      </w:r>
    </w:p>
    <w:p w14:paraId="033414B6" w14:textId="77777777" w:rsidR="00FE2D7B" w:rsidRPr="00DB2F7A" w:rsidRDefault="00FE2D7B" w:rsidP="00FE2D7B"/>
    <w:p w14:paraId="000B2E9D" w14:textId="77777777" w:rsidR="004133DB" w:rsidRPr="00DB2F7A" w:rsidRDefault="004133DB" w:rsidP="00E54428">
      <w:pPr>
        <w:rPr>
          <w:rFonts w:eastAsia="Times New Roman"/>
        </w:rPr>
      </w:pPr>
      <w:r w:rsidRPr="00DB2F7A">
        <w:rPr>
          <w:rFonts w:eastAsia="Times New Roman"/>
        </w:rPr>
        <w:t xml:space="preserve">This API is used to </w:t>
      </w:r>
      <w:r w:rsidR="00E54428" w:rsidRPr="00DB2F7A">
        <w:rPr>
          <w:rFonts w:eastAsia="Times New Roman"/>
        </w:rPr>
        <w:t>g</w:t>
      </w:r>
      <w:r w:rsidR="00FE2D7B" w:rsidRPr="00DB2F7A">
        <w:rPr>
          <w:rFonts w:eastAsia="Times New Roman"/>
        </w:rPr>
        <w:t xml:space="preserve">et the associated users </w:t>
      </w:r>
      <w:r w:rsidRPr="00DB2F7A">
        <w:rPr>
          <w:rFonts w:eastAsia="Times New Roman"/>
        </w:rPr>
        <w:t>for a given serial number.</w:t>
      </w:r>
    </w:p>
    <w:p w14:paraId="4807DBC2" w14:textId="77777777" w:rsidR="00FC68C7" w:rsidRDefault="00E54428" w:rsidP="00F6366B">
      <w:pPr>
        <w:rPr>
          <w:rFonts w:eastAsia="Times New Roman"/>
        </w:rPr>
      </w:pPr>
      <w:r w:rsidRPr="00DB2F7A">
        <w:br/>
      </w:r>
      <w:hyperlink r:id="rId37" w:history="1">
        <w:r w:rsidR="00FC68C7" w:rsidRPr="00AB2F08">
          <w:rPr>
            <w:rStyle w:val="Hyperlink"/>
            <w:rFonts w:eastAsia="Times New Roman"/>
          </w:rPr>
          <w:t>http://neatostaging.rajatogo.com/api/rest/json?method=robot.get_associated_users</w:t>
        </w:r>
      </w:hyperlink>
    </w:p>
    <w:p w14:paraId="70867E14" w14:textId="77777777" w:rsidR="00E54428" w:rsidRPr="00FC68C7" w:rsidRDefault="00E54428" w:rsidP="00E54428">
      <w:pPr>
        <w:rPr>
          <w:rFonts w:eastAsia="Times New Roman"/>
        </w:rPr>
      </w:pPr>
      <w:r w:rsidRPr="00DB2F7A">
        <w:br/>
      </w:r>
      <w:r w:rsidR="00FE2D7B" w:rsidRPr="00FC68C7">
        <w:rPr>
          <w:rFonts w:eastAsia="Times New Roman"/>
          <w:b/>
        </w:rPr>
        <w:t>Parameters</w:t>
      </w:r>
    </w:p>
    <w:p w14:paraId="729FC803" w14:textId="77777777" w:rsidR="00E54428" w:rsidRPr="00FC68C7" w:rsidRDefault="00E54428" w:rsidP="00FC68C7">
      <w:pPr>
        <w:pStyle w:val="ListParagraph"/>
        <w:spacing w:after="200"/>
        <w:ind w:left="0"/>
      </w:pPr>
      <w:r w:rsidRPr="00FC68C7">
        <w:rPr>
          <w:rFonts w:eastAsia="Times New Roman"/>
          <w:bCs/>
        </w:rPr>
        <w:t>api_key</w:t>
      </w:r>
      <w:r w:rsidR="004133DB" w:rsidRPr="00FC68C7">
        <w:rPr>
          <w:rFonts w:eastAsia="Times New Roman"/>
        </w:rPr>
        <w:t xml:space="preserve">, </w:t>
      </w:r>
      <w:r w:rsidR="001E2A33" w:rsidRPr="00FC68C7">
        <w:rPr>
          <w:rFonts w:eastAsia="Times New Roman"/>
        </w:rPr>
        <w:t>your API key</w:t>
      </w:r>
    </w:p>
    <w:p w14:paraId="76C919F1" w14:textId="77777777" w:rsidR="00E54428" w:rsidRPr="00DB2F7A" w:rsidRDefault="00E54428" w:rsidP="00FC68C7">
      <w:pPr>
        <w:pStyle w:val="ListParagraph"/>
        <w:spacing w:after="200"/>
        <w:ind w:left="0"/>
      </w:pPr>
      <w:r w:rsidRPr="00FC68C7">
        <w:rPr>
          <w:rFonts w:eastAsia="Times New Roman"/>
          <w:bCs/>
        </w:rPr>
        <w:t>serial_number</w:t>
      </w:r>
      <w:r w:rsidR="004133DB" w:rsidRPr="00FC68C7">
        <w:rPr>
          <w:rFonts w:eastAsia="Times New Roman"/>
        </w:rPr>
        <w:t xml:space="preserve">, </w:t>
      </w:r>
      <w:r w:rsidRPr="00FC68C7">
        <w:rPr>
          <w:rFonts w:eastAsia="Times New Roman"/>
        </w:rPr>
        <w:t>Serial Number of robot</w:t>
      </w:r>
    </w:p>
    <w:p w14:paraId="1BF52053" w14:textId="77777777" w:rsidR="00E54428" w:rsidRPr="00FC68C7" w:rsidRDefault="00FE2D7B" w:rsidP="00E54428">
      <w:pPr>
        <w:rPr>
          <w:b/>
        </w:rPr>
      </w:pPr>
      <w:r w:rsidRPr="00FC68C7">
        <w:rPr>
          <w:rFonts w:eastAsia="Times New Roman"/>
          <w:b/>
        </w:rPr>
        <w:t>Success Responses</w:t>
      </w:r>
    </w:p>
    <w:p w14:paraId="25E5C7AD" w14:textId="77777777" w:rsidR="00E54428" w:rsidRPr="00FC68C7" w:rsidRDefault="00E54428" w:rsidP="00F6366B">
      <w:pPr>
        <w:spacing w:after="200"/>
        <w:rPr>
          <w:i/>
        </w:rPr>
      </w:pPr>
      <w:r w:rsidRPr="00FC68C7">
        <w:rPr>
          <w:rFonts w:eastAsia="Times New Roman"/>
          <w:i/>
        </w:rPr>
        <w:t>If user association exist</w:t>
      </w:r>
      <w:r w:rsidR="00F6366B" w:rsidRPr="00FC68C7">
        <w:rPr>
          <w:rFonts w:eastAsia="Times New Roman"/>
          <w:i/>
        </w:rPr>
        <w:t>s</w:t>
      </w:r>
    </w:p>
    <w:p w14:paraId="7B2A022C" w14:textId="77777777" w:rsidR="00CC17D8" w:rsidRPr="00CC17D8" w:rsidRDefault="00CC17D8" w:rsidP="00CC17D8">
      <w:pPr>
        <w:rPr>
          <w:rFonts w:ascii="Courier New" w:eastAsia="Times New Roman" w:hAnsi="Courier New"/>
        </w:rPr>
      </w:pPr>
      <w:r w:rsidRPr="00CC17D8">
        <w:rPr>
          <w:rFonts w:ascii="Courier New" w:eastAsia="Times New Roman" w:hAnsi="Courier New"/>
        </w:rPr>
        <w:t>{</w:t>
      </w:r>
    </w:p>
    <w:p w14:paraId="15A25962"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"status": 0,</w:t>
      </w:r>
    </w:p>
    <w:p w14:paraId="104BC0C6"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"result": [</w:t>
      </w:r>
    </w:p>
    <w:p w14:paraId="452F19F0"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w:t>
      </w:r>
    </w:p>
    <w:p w14:paraId="3B02D3E5"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"id": "542",</w:t>
      </w:r>
    </w:p>
    <w:p w14:paraId="7687CB82"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"name": "pradip",</w:t>
      </w:r>
    </w:p>
    <w:p w14:paraId="529739D4"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"email": "pradip@gmail.com",</w:t>
      </w:r>
    </w:p>
    <w:p w14:paraId="0E9260BF" w14:textId="77777777" w:rsidR="00CC17D8" w:rsidRPr="00CC17D8" w:rsidRDefault="00CC17D8" w:rsidP="00CC17D8">
      <w:pPr>
        <w:rPr>
          <w:rFonts w:ascii="Courier New" w:eastAsia="Times New Roman" w:hAnsi="Courier New"/>
        </w:rPr>
      </w:pPr>
      <w:r w:rsidRPr="00CC17D8">
        <w:rPr>
          <w:rFonts w:ascii="Courier New" w:eastAsia="Times New Roman" w:hAnsi="Courier New"/>
        </w:rPr>
        <w:lastRenderedPageBreak/>
        <w:t xml:space="preserve">            "chat_id": "1351499916_user@rajatogo"</w:t>
      </w:r>
    </w:p>
    <w:p w14:paraId="209633FD"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w:t>
      </w:r>
    </w:p>
    <w:p w14:paraId="3D553805"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w:t>
      </w:r>
    </w:p>
    <w:p w14:paraId="0952D9C2"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"id": "543",</w:t>
      </w:r>
    </w:p>
    <w:p w14:paraId="4A7894F5"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"name": "pradip",</w:t>
      </w:r>
    </w:p>
    <w:p w14:paraId="0EF75EA9"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"email": "pradip1@gmail.com",</w:t>
      </w:r>
    </w:p>
    <w:p w14:paraId="42F74333"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"chat_id": "1351500158_user@rajatogo"</w:t>
      </w:r>
    </w:p>
    <w:p w14:paraId="22D9D226"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w:t>
      </w:r>
    </w:p>
    <w:p w14:paraId="195FAE62"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w:t>
      </w:r>
    </w:p>
    <w:p w14:paraId="45047BD9" w14:textId="77777777" w:rsidR="002F0B54" w:rsidRDefault="00CC17D8" w:rsidP="00F6366B">
      <w:pPr>
        <w:spacing w:after="200"/>
        <w:rPr>
          <w:rFonts w:ascii="Courier New" w:eastAsia="Times New Roman" w:hAnsi="Courier New"/>
        </w:rPr>
      </w:pPr>
      <w:r w:rsidRPr="00CC17D8">
        <w:rPr>
          <w:rFonts w:ascii="Courier New" w:eastAsia="Times New Roman" w:hAnsi="Courier New"/>
        </w:rPr>
        <w:t>}</w:t>
      </w:r>
    </w:p>
    <w:p w14:paraId="69C85DB7" w14:textId="77777777" w:rsidR="00E54428" w:rsidRPr="00FC68C7" w:rsidRDefault="00E54428" w:rsidP="00F6366B">
      <w:pPr>
        <w:spacing w:after="200"/>
        <w:rPr>
          <w:i/>
        </w:rPr>
      </w:pPr>
      <w:r w:rsidRPr="00FC68C7">
        <w:rPr>
          <w:rFonts w:eastAsia="Times New Roman"/>
          <w:i/>
        </w:rPr>
        <w:t>If user association does not exist</w:t>
      </w:r>
    </w:p>
    <w:p w14:paraId="46C02593" w14:textId="77777777" w:rsidR="00CC17D8" w:rsidRPr="00CC17D8" w:rsidRDefault="00CC17D8" w:rsidP="00CC17D8">
      <w:pPr>
        <w:rPr>
          <w:rFonts w:ascii="Courier New" w:eastAsia="Times New Roman" w:hAnsi="Courier New"/>
        </w:rPr>
      </w:pPr>
      <w:r w:rsidRPr="00CC17D8">
        <w:rPr>
          <w:rFonts w:ascii="Courier New" w:eastAsia="Times New Roman" w:hAnsi="Courier New"/>
        </w:rPr>
        <w:t>{</w:t>
      </w:r>
    </w:p>
    <w:p w14:paraId="546E480D"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"status": 0,</w:t>
      </w:r>
    </w:p>
    <w:p w14:paraId="25CEF7C9"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"result": []</w:t>
      </w:r>
    </w:p>
    <w:p w14:paraId="269DE2A4" w14:textId="77777777" w:rsidR="003E649A" w:rsidRDefault="00CC17D8" w:rsidP="00E54428">
      <w:pPr>
        <w:rPr>
          <w:rFonts w:ascii="Courier New" w:eastAsia="Times New Roman" w:hAnsi="Courier New"/>
        </w:rPr>
      </w:pPr>
      <w:r w:rsidRPr="00CC17D8">
        <w:rPr>
          <w:rFonts w:ascii="Courier New" w:eastAsia="Times New Roman" w:hAnsi="Courier New"/>
        </w:rPr>
        <w:t>}</w:t>
      </w:r>
    </w:p>
    <w:p w14:paraId="030AA432" w14:textId="77777777" w:rsidR="003E649A" w:rsidRDefault="003E649A" w:rsidP="00E54428">
      <w:pPr>
        <w:rPr>
          <w:rFonts w:ascii="Courier New" w:eastAsia="Times New Roman" w:hAnsi="Courier New"/>
        </w:rPr>
      </w:pPr>
    </w:p>
    <w:p w14:paraId="1D24AB3D" w14:textId="77777777" w:rsidR="00E54428" w:rsidRPr="00FC68C7" w:rsidRDefault="00FE2D7B" w:rsidP="00E54428">
      <w:pPr>
        <w:rPr>
          <w:b/>
        </w:rPr>
      </w:pPr>
      <w:r w:rsidRPr="00FC68C7">
        <w:rPr>
          <w:rFonts w:eastAsia="Times New Roman"/>
          <w:b/>
        </w:rPr>
        <w:t>Failure Responses</w:t>
      </w:r>
    </w:p>
    <w:p w14:paraId="22C9FB22" w14:textId="77777777" w:rsidR="00E54428" w:rsidRPr="00FC68C7" w:rsidRDefault="00E54428" w:rsidP="00F6366B">
      <w:pPr>
        <w:spacing w:after="200"/>
        <w:rPr>
          <w:i/>
        </w:rPr>
      </w:pPr>
      <w:r w:rsidRPr="00FC68C7">
        <w:rPr>
          <w:rFonts w:eastAsia="Times New Roman"/>
          <w:i/>
        </w:rPr>
        <w:t>If serial number does not exist</w:t>
      </w:r>
    </w:p>
    <w:p w14:paraId="39B41521" w14:textId="77777777" w:rsidR="00CC17D8" w:rsidRPr="00CC17D8" w:rsidRDefault="00CC17D8" w:rsidP="00CC17D8">
      <w:pPr>
        <w:rPr>
          <w:rFonts w:ascii="Courier New" w:eastAsia="Times New Roman" w:hAnsi="Courier New"/>
        </w:rPr>
      </w:pPr>
      <w:r w:rsidRPr="00CC17D8">
        <w:rPr>
          <w:rFonts w:ascii="Courier New" w:eastAsia="Times New Roman" w:hAnsi="Courier New"/>
        </w:rPr>
        <w:t>{</w:t>
      </w:r>
    </w:p>
    <w:p w14:paraId="4C9B5B4B"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"status": -1,</w:t>
      </w:r>
    </w:p>
    <w:p w14:paraId="7F0A30F2"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"message": "Serial number does not exist",</w:t>
      </w:r>
    </w:p>
    <w:p w14:paraId="4504B8E9"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"error": {</w:t>
      </w:r>
    </w:p>
    <w:p w14:paraId="6136AC5E"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"code": -114,</w:t>
      </w:r>
    </w:p>
    <w:p w14:paraId="097F774E"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"message": "Serial number does not exist"</w:t>
      </w:r>
    </w:p>
    <w:p w14:paraId="7A10A70D"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w:t>
      </w:r>
    </w:p>
    <w:p w14:paraId="61924E28" w14:textId="74F3A433" w:rsidR="00FC68C7" w:rsidRDefault="00CC17D8" w:rsidP="00FE2D7B">
      <w:pPr>
        <w:pStyle w:val="Heading4"/>
      </w:pPr>
      <w:r w:rsidRPr="00CC17D8">
        <w:rPr>
          <w:rFonts w:ascii="Courier New" w:eastAsia="Times New Roman" w:hAnsi="Courier New"/>
        </w:rPr>
        <w:t>}</w:t>
      </w:r>
    </w:p>
    <w:p w14:paraId="44CD4C0B" w14:textId="48AEE7E7" w:rsidR="00E54428" w:rsidRPr="00DB2F7A" w:rsidRDefault="00F6366B" w:rsidP="00FE2D7B">
      <w:pPr>
        <w:pStyle w:val="Heading4"/>
      </w:pPr>
      <w:r>
        <w:t>SetRobot</w:t>
      </w:r>
      <w:r w:rsidR="00E54428" w:rsidRPr="00DB2F7A">
        <w:t>User</w:t>
      </w:r>
      <w:ins w:id="105" w:author="Admin1" w:date="2014-03-26T16:05:00Z">
        <w:r w:rsidR="00CE0D42">
          <w:t xml:space="preserve"> (Deprecated)</w:t>
        </w:r>
      </w:ins>
    </w:p>
    <w:p w14:paraId="12EB10F9" w14:textId="77777777" w:rsidR="00E83A4D" w:rsidRPr="00DB2F7A" w:rsidRDefault="00E83A4D" w:rsidP="00E83A4D"/>
    <w:p w14:paraId="5EF6E52A" w14:textId="77777777" w:rsidR="00786AF8" w:rsidRDefault="00786AF8" w:rsidP="00F6366B">
      <w:pPr>
        <w:rPr>
          <w:rFonts w:eastAsia="Times New Roman"/>
        </w:rPr>
      </w:pPr>
      <w:r w:rsidRPr="00DB2F7A">
        <w:rPr>
          <w:rFonts w:eastAsia="Times New Roman"/>
        </w:rPr>
        <w:t>This API is used to associate a user with a robot.</w:t>
      </w:r>
      <w:r w:rsidR="00E54428" w:rsidRPr="00DB2F7A">
        <w:br/>
      </w:r>
      <w:r w:rsidR="00E54428" w:rsidRPr="00DB2F7A">
        <w:br/>
      </w:r>
      <w:hyperlink r:id="rId38" w:history="1">
        <w:r w:rsidR="00FC68C7" w:rsidRPr="00AB2F08">
          <w:rPr>
            <w:rStyle w:val="Hyperlink"/>
            <w:rFonts w:eastAsia="Times New Roman"/>
          </w:rPr>
          <w:t>http://neatostaging.rajatogo.com/api/rest/json?method=robot.set_user</w:t>
        </w:r>
      </w:hyperlink>
    </w:p>
    <w:p w14:paraId="40C26BC0" w14:textId="77777777" w:rsidR="00FC68C7" w:rsidRPr="00F6366B" w:rsidRDefault="00FC68C7" w:rsidP="00F6366B">
      <w:pPr>
        <w:rPr>
          <w:rFonts w:eastAsia="Times New Roman"/>
        </w:rPr>
      </w:pPr>
    </w:p>
    <w:p w14:paraId="7DAC8960" w14:textId="77777777" w:rsidR="00E54428" w:rsidRPr="00FC68C7" w:rsidRDefault="00C86BA5" w:rsidP="00786AF8">
      <w:pPr>
        <w:rPr>
          <w:b/>
        </w:rPr>
      </w:pPr>
      <w:r w:rsidRPr="00FC68C7">
        <w:rPr>
          <w:rFonts w:eastAsia="Times New Roman"/>
          <w:b/>
        </w:rPr>
        <w:t>Parameters</w:t>
      </w:r>
    </w:p>
    <w:p w14:paraId="5F1F25E7" w14:textId="23E6EA63" w:rsidR="00E54428" w:rsidRPr="00FC68C7" w:rsidRDefault="00E54428" w:rsidP="00FC68C7">
      <w:pPr>
        <w:pStyle w:val="ListParagraph"/>
        <w:spacing w:after="200"/>
        <w:ind w:left="0"/>
      </w:pPr>
      <w:r w:rsidRPr="00FC68C7">
        <w:rPr>
          <w:rFonts w:eastAsia="Times New Roman"/>
          <w:bCs/>
        </w:rPr>
        <w:t>api_key</w:t>
      </w:r>
      <w:ins w:id="106" w:author="Admin1" w:date="2014-03-26T16:36:00Z">
        <w:r w:rsidR="00F60ABF">
          <w:rPr>
            <w:rFonts w:eastAsia="Times New Roman"/>
            <w:bCs/>
          </w:rPr>
          <w:t xml:space="preserve"> </w:t>
        </w:r>
      </w:ins>
      <w:r w:rsidR="001E2A33" w:rsidRPr="00FC68C7">
        <w:rPr>
          <w:rFonts w:eastAsia="Times New Roman"/>
        </w:rPr>
        <w:t>your API key</w:t>
      </w:r>
    </w:p>
    <w:p w14:paraId="48FDFCD6" w14:textId="5A771D67" w:rsidR="00E54428" w:rsidRPr="00FC68C7" w:rsidRDefault="00E54428" w:rsidP="00FC68C7">
      <w:pPr>
        <w:pStyle w:val="ListParagraph"/>
        <w:spacing w:after="200"/>
        <w:ind w:left="0"/>
      </w:pPr>
      <w:r w:rsidRPr="00FC68C7">
        <w:rPr>
          <w:rFonts w:eastAsia="Times New Roman"/>
          <w:bCs/>
        </w:rPr>
        <w:t>email</w:t>
      </w:r>
      <w:ins w:id="107" w:author="Admin1" w:date="2014-03-26T16:37:00Z">
        <w:r w:rsidR="00AA789C">
          <w:rPr>
            <w:rFonts w:eastAsia="Times New Roman"/>
            <w:bCs/>
          </w:rPr>
          <w:t xml:space="preserve"> </w:t>
        </w:r>
      </w:ins>
      <w:r w:rsidRPr="00FC68C7">
        <w:rPr>
          <w:rFonts w:eastAsia="Times New Roman"/>
        </w:rPr>
        <w:t>User Email ID</w:t>
      </w:r>
    </w:p>
    <w:p w14:paraId="52D9897D" w14:textId="5A3AAF3F" w:rsidR="00E54428" w:rsidRPr="00FC68C7" w:rsidRDefault="00E54428" w:rsidP="00FC68C7">
      <w:pPr>
        <w:pStyle w:val="ListParagraph"/>
        <w:spacing w:after="200"/>
        <w:ind w:left="0"/>
      </w:pPr>
      <w:r w:rsidRPr="00FC68C7">
        <w:rPr>
          <w:rFonts w:eastAsia="Times New Roman"/>
          <w:bCs/>
        </w:rPr>
        <w:t>serial_number</w:t>
      </w:r>
      <w:ins w:id="108" w:author="Admin1" w:date="2014-03-26T16:37:00Z">
        <w:r w:rsidR="00E14A6F">
          <w:rPr>
            <w:rFonts w:eastAsia="Times New Roman"/>
            <w:bCs/>
          </w:rPr>
          <w:t xml:space="preserve"> </w:t>
        </w:r>
      </w:ins>
      <w:r w:rsidRPr="00FC68C7">
        <w:rPr>
          <w:rFonts w:eastAsia="Times New Roman"/>
        </w:rPr>
        <w:t>Serial Number of robot</w:t>
      </w:r>
    </w:p>
    <w:p w14:paraId="7E7C61E3" w14:textId="77777777" w:rsidR="00E54428" w:rsidRPr="00FC68C7" w:rsidRDefault="00C86BA5" w:rsidP="00E54428">
      <w:pPr>
        <w:rPr>
          <w:b/>
        </w:rPr>
      </w:pPr>
      <w:r w:rsidRPr="00FC68C7">
        <w:rPr>
          <w:rFonts w:eastAsia="Times New Roman"/>
          <w:b/>
        </w:rPr>
        <w:t>Success Responses</w:t>
      </w:r>
    </w:p>
    <w:p w14:paraId="04C44DBC" w14:textId="77777777" w:rsidR="00E54428" w:rsidRPr="00BB4945" w:rsidRDefault="00E54428" w:rsidP="00F6366B">
      <w:pPr>
        <w:spacing w:after="200"/>
        <w:rPr>
          <w:i/>
        </w:rPr>
      </w:pPr>
      <w:r w:rsidRPr="00BB4945">
        <w:rPr>
          <w:rFonts w:eastAsia="Times New Roman"/>
          <w:i/>
        </w:rPr>
        <w:t>If everything goes fine</w:t>
      </w:r>
    </w:p>
    <w:p w14:paraId="79E6D9F8" w14:textId="77777777" w:rsidR="00CC17D8" w:rsidRPr="00CC17D8" w:rsidRDefault="00CC17D8" w:rsidP="00CC17D8">
      <w:pPr>
        <w:rPr>
          <w:rFonts w:ascii="Courier New" w:eastAsia="Times New Roman" w:hAnsi="Courier New"/>
        </w:rPr>
      </w:pPr>
      <w:r w:rsidRPr="00CC17D8">
        <w:rPr>
          <w:rFonts w:ascii="Courier New" w:eastAsia="Times New Roman" w:hAnsi="Courier New"/>
        </w:rPr>
        <w:t>{</w:t>
      </w:r>
    </w:p>
    <w:p w14:paraId="2844F389"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"status": 0,</w:t>
      </w:r>
    </w:p>
    <w:p w14:paraId="783F8CBB"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"result": {</w:t>
      </w:r>
    </w:p>
    <w:p w14:paraId="3906EA74"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"success": true,</w:t>
      </w:r>
    </w:p>
    <w:p w14:paraId="595D3C2E"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"message": "Robot ownership established successfully."</w:t>
      </w:r>
    </w:p>
    <w:p w14:paraId="68DA9AF5" w14:textId="77777777" w:rsidR="00CC17D8" w:rsidRPr="00CC17D8" w:rsidRDefault="00CC17D8" w:rsidP="00CC17D8">
      <w:pPr>
        <w:rPr>
          <w:rFonts w:ascii="Courier New" w:eastAsia="Times New Roman" w:hAnsi="Courier New"/>
        </w:rPr>
      </w:pPr>
      <w:r w:rsidRPr="00CC17D8">
        <w:rPr>
          <w:rFonts w:ascii="Courier New" w:eastAsia="Times New Roman" w:hAnsi="Courier New"/>
        </w:rPr>
        <w:lastRenderedPageBreak/>
        <w:t xml:space="preserve">    }</w:t>
      </w:r>
    </w:p>
    <w:p w14:paraId="07E54987" w14:textId="77777777" w:rsidR="000278E7" w:rsidRDefault="00CC17D8" w:rsidP="00F6366B">
      <w:pPr>
        <w:spacing w:after="200"/>
        <w:rPr>
          <w:rFonts w:ascii="Courier New" w:eastAsia="Times New Roman" w:hAnsi="Courier New"/>
        </w:rPr>
      </w:pPr>
      <w:r w:rsidRPr="00CC17D8">
        <w:rPr>
          <w:rFonts w:ascii="Courier New" w:eastAsia="Times New Roman" w:hAnsi="Courier New"/>
        </w:rPr>
        <w:t>}</w:t>
      </w:r>
    </w:p>
    <w:p w14:paraId="782504A2" w14:textId="77777777" w:rsidR="00E54428" w:rsidRPr="00FC68C7" w:rsidRDefault="00C86BA5" w:rsidP="00F6366B">
      <w:pPr>
        <w:spacing w:after="200"/>
        <w:rPr>
          <w:i/>
        </w:rPr>
      </w:pPr>
      <w:r w:rsidRPr="00FC68C7">
        <w:rPr>
          <w:rFonts w:eastAsia="Times New Roman"/>
          <w:i/>
        </w:rPr>
        <w:t>If ownership already exists</w:t>
      </w:r>
    </w:p>
    <w:p w14:paraId="3F2FB4C3" w14:textId="77777777" w:rsidR="00CC17D8" w:rsidRPr="00CC17D8" w:rsidRDefault="00CC17D8" w:rsidP="00CC17D8">
      <w:pPr>
        <w:rPr>
          <w:rFonts w:ascii="Courier New" w:eastAsia="Times New Roman" w:hAnsi="Courier New"/>
        </w:rPr>
      </w:pPr>
      <w:r w:rsidRPr="00CC17D8">
        <w:rPr>
          <w:rFonts w:ascii="Courier New" w:eastAsia="Times New Roman" w:hAnsi="Courier New"/>
        </w:rPr>
        <w:t>{</w:t>
      </w:r>
    </w:p>
    <w:p w14:paraId="243664B3"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"status": 0,</w:t>
      </w:r>
    </w:p>
    <w:p w14:paraId="55C1E1EC"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"result": {</w:t>
      </w:r>
    </w:p>
    <w:p w14:paraId="0A04EBBC"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"success": true,</w:t>
      </w:r>
    </w:p>
    <w:p w14:paraId="79D44C55"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"message": "This robot ownership relation already exists."</w:t>
      </w:r>
    </w:p>
    <w:p w14:paraId="60814C31"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w:t>
      </w:r>
    </w:p>
    <w:p w14:paraId="400D78C8" w14:textId="77777777" w:rsidR="007E2006" w:rsidRDefault="00CC17D8" w:rsidP="00E54428">
      <w:pPr>
        <w:rPr>
          <w:rFonts w:ascii="Courier New" w:eastAsia="Times New Roman" w:hAnsi="Courier New"/>
        </w:rPr>
      </w:pPr>
      <w:r w:rsidRPr="00CC17D8">
        <w:rPr>
          <w:rFonts w:ascii="Courier New" w:eastAsia="Times New Roman" w:hAnsi="Courier New"/>
        </w:rPr>
        <w:t>}</w:t>
      </w:r>
    </w:p>
    <w:p w14:paraId="1A27AEC0" w14:textId="77777777" w:rsidR="007E2006" w:rsidRDefault="007E2006" w:rsidP="00E54428">
      <w:pPr>
        <w:rPr>
          <w:rFonts w:ascii="Courier New" w:eastAsia="Times New Roman" w:hAnsi="Courier New"/>
        </w:rPr>
      </w:pPr>
    </w:p>
    <w:p w14:paraId="6286BA09" w14:textId="77777777" w:rsidR="00E54428" w:rsidRPr="00FC68C7" w:rsidRDefault="00C86BA5" w:rsidP="00E54428">
      <w:pPr>
        <w:rPr>
          <w:b/>
        </w:rPr>
      </w:pPr>
      <w:r w:rsidRPr="00FC68C7">
        <w:rPr>
          <w:rFonts w:eastAsia="Times New Roman"/>
          <w:b/>
        </w:rPr>
        <w:t>Failure Responses</w:t>
      </w:r>
    </w:p>
    <w:p w14:paraId="659BE806" w14:textId="77777777" w:rsidR="00E54428" w:rsidRPr="00FC68C7" w:rsidRDefault="00E54428" w:rsidP="00F6366B">
      <w:pPr>
        <w:spacing w:after="200"/>
        <w:rPr>
          <w:i/>
        </w:rPr>
      </w:pPr>
      <w:r w:rsidRPr="00FC68C7">
        <w:rPr>
          <w:rFonts w:eastAsia="Times New Roman"/>
          <w:i/>
        </w:rPr>
        <w:t>If email does not exist</w:t>
      </w:r>
    </w:p>
    <w:p w14:paraId="29211894" w14:textId="77777777" w:rsidR="00CC17D8" w:rsidRPr="00CC17D8" w:rsidRDefault="00CC17D8" w:rsidP="00CC17D8">
      <w:pPr>
        <w:rPr>
          <w:rFonts w:ascii="Courier New" w:eastAsia="Times New Roman" w:hAnsi="Courier New"/>
        </w:rPr>
      </w:pPr>
      <w:r w:rsidRPr="00CC17D8">
        <w:rPr>
          <w:rFonts w:ascii="Courier New" w:eastAsia="Times New Roman" w:hAnsi="Courier New"/>
        </w:rPr>
        <w:t>{</w:t>
      </w:r>
    </w:p>
    <w:p w14:paraId="75B8BCE7"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"status": -1,</w:t>
      </w:r>
    </w:p>
    <w:p w14:paraId="4B33F3A3"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"message": "Email does not exist",</w:t>
      </w:r>
    </w:p>
    <w:p w14:paraId="231688A9"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"error": {</w:t>
      </w:r>
    </w:p>
    <w:p w14:paraId="32858A12"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"code": "-112",</w:t>
      </w:r>
    </w:p>
    <w:p w14:paraId="480EA3BD"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"message": "Email does not exist."</w:t>
      </w:r>
    </w:p>
    <w:p w14:paraId="74AC6346"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w:t>
      </w:r>
    </w:p>
    <w:p w14:paraId="149CD824" w14:textId="77777777" w:rsidR="00676313" w:rsidRDefault="00CC17D8" w:rsidP="00F6366B">
      <w:pPr>
        <w:spacing w:after="200"/>
        <w:rPr>
          <w:rFonts w:ascii="Courier New" w:eastAsia="Times New Roman" w:hAnsi="Courier New"/>
        </w:rPr>
      </w:pPr>
      <w:r w:rsidRPr="00CC17D8">
        <w:rPr>
          <w:rFonts w:ascii="Courier New" w:eastAsia="Times New Roman" w:hAnsi="Courier New"/>
        </w:rPr>
        <w:t>}</w:t>
      </w:r>
    </w:p>
    <w:p w14:paraId="2850EEC7" w14:textId="77777777" w:rsidR="00E54428" w:rsidRPr="00FC68C7" w:rsidRDefault="00E54428" w:rsidP="00F6366B">
      <w:pPr>
        <w:spacing w:after="200"/>
        <w:rPr>
          <w:i/>
        </w:rPr>
      </w:pPr>
      <w:r w:rsidRPr="00FC68C7">
        <w:rPr>
          <w:rFonts w:eastAsia="Times New Roman"/>
          <w:i/>
        </w:rPr>
        <w:t>If serial number does not exist</w:t>
      </w:r>
    </w:p>
    <w:p w14:paraId="43E51C5D" w14:textId="77777777" w:rsidR="00CC17D8" w:rsidRPr="00CC17D8" w:rsidRDefault="00CC17D8" w:rsidP="00CC17D8">
      <w:pPr>
        <w:rPr>
          <w:rFonts w:ascii="Courier New" w:eastAsia="Times New Roman" w:hAnsi="Courier New"/>
        </w:rPr>
      </w:pPr>
      <w:r w:rsidRPr="00CC17D8">
        <w:rPr>
          <w:rFonts w:ascii="Courier New" w:eastAsia="Times New Roman" w:hAnsi="Courier New"/>
        </w:rPr>
        <w:t>{</w:t>
      </w:r>
    </w:p>
    <w:p w14:paraId="477DEDFB"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"status": -1,</w:t>
      </w:r>
    </w:p>
    <w:p w14:paraId="451F99FD"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"message": "Robot serial number does not exist",</w:t>
      </w:r>
    </w:p>
    <w:p w14:paraId="686356A6"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"error": {</w:t>
      </w:r>
    </w:p>
    <w:p w14:paraId="4600130B"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"code": "-114",</w:t>
      </w:r>
    </w:p>
    <w:p w14:paraId="0BE766B0"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"message": "Serial number does not exist."</w:t>
      </w:r>
    </w:p>
    <w:p w14:paraId="475B31AC"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w:t>
      </w:r>
    </w:p>
    <w:p w14:paraId="1DD2CD60" w14:textId="765E77B0" w:rsidR="00FC68C7" w:rsidRDefault="00CC17D8" w:rsidP="00C86BA5">
      <w:pPr>
        <w:pStyle w:val="Heading4"/>
      </w:pPr>
      <w:r w:rsidRPr="00CC17D8">
        <w:rPr>
          <w:rFonts w:ascii="Courier New" w:eastAsia="Times New Roman" w:hAnsi="Courier New"/>
        </w:rPr>
        <w:t>}</w:t>
      </w:r>
    </w:p>
    <w:p w14:paraId="3B1DAEAC" w14:textId="77777777" w:rsidR="00E54428" w:rsidRPr="00DB2F7A" w:rsidRDefault="00E54428" w:rsidP="00C86BA5">
      <w:pPr>
        <w:pStyle w:val="Heading4"/>
      </w:pPr>
      <w:r w:rsidRPr="00DB2F7A">
        <w:t>Disassocia</w:t>
      </w:r>
      <w:r w:rsidR="00F6366B">
        <w:t>teRobotFromUser</w:t>
      </w:r>
    </w:p>
    <w:p w14:paraId="7CC2CB4E" w14:textId="77777777" w:rsidR="00C86BA5" w:rsidRPr="00DB2F7A" w:rsidRDefault="00C86BA5" w:rsidP="00E54428">
      <w:pPr>
        <w:rPr>
          <w:rFonts w:eastAsia="Times New Roman"/>
        </w:rPr>
      </w:pPr>
    </w:p>
    <w:p w14:paraId="57FE72D5" w14:textId="77777777" w:rsidR="00943CE4" w:rsidRDefault="00943CE4" w:rsidP="00F6366B">
      <w:pPr>
        <w:rPr>
          <w:rFonts w:eastAsia="Times New Roman"/>
        </w:rPr>
      </w:pPr>
      <w:r w:rsidRPr="00DB2F7A">
        <w:rPr>
          <w:rFonts w:eastAsia="Times New Roman"/>
        </w:rPr>
        <w:t xml:space="preserve">This API is used </w:t>
      </w:r>
      <w:r w:rsidR="00E54428" w:rsidRPr="00DB2F7A">
        <w:rPr>
          <w:rFonts w:eastAsia="Times New Roman"/>
        </w:rPr>
        <w:t>to Disass</w:t>
      </w:r>
      <w:r w:rsidR="00C86BA5" w:rsidRPr="00DB2F7A">
        <w:rPr>
          <w:rFonts w:eastAsia="Times New Roman"/>
        </w:rPr>
        <w:t>ociate Robot from User or User</w:t>
      </w:r>
      <w:r w:rsidRPr="00DB2F7A">
        <w:rPr>
          <w:rFonts w:eastAsia="Times New Roman"/>
        </w:rPr>
        <w:t>s</w:t>
      </w:r>
      <w:r w:rsidR="00E54428" w:rsidRPr="00DB2F7A">
        <w:br/>
      </w:r>
      <w:r w:rsidR="00E54428" w:rsidRPr="00DB2F7A">
        <w:br/>
      </w:r>
      <w:hyperlink r:id="rId39" w:history="1">
        <w:r w:rsidR="00FC68C7" w:rsidRPr="00AB2F08">
          <w:rPr>
            <w:rStyle w:val="Hyperlink"/>
            <w:rFonts w:eastAsia="Times New Roman"/>
          </w:rPr>
          <w:t>http://neatostaging.rajatogo.com/api/rest/json?method=robot.disassociate_user</w:t>
        </w:r>
      </w:hyperlink>
    </w:p>
    <w:p w14:paraId="57884D30" w14:textId="77777777" w:rsidR="00FC68C7" w:rsidRPr="00F6366B" w:rsidRDefault="00FC68C7" w:rsidP="00F6366B">
      <w:pPr>
        <w:rPr>
          <w:rFonts w:eastAsia="Times New Roman"/>
        </w:rPr>
      </w:pPr>
    </w:p>
    <w:p w14:paraId="2306154A" w14:textId="77777777" w:rsidR="00E54428" w:rsidRPr="00FC68C7" w:rsidRDefault="00C86BA5" w:rsidP="00943CE4">
      <w:pPr>
        <w:rPr>
          <w:b/>
        </w:rPr>
      </w:pPr>
      <w:r w:rsidRPr="00FC68C7">
        <w:rPr>
          <w:rFonts w:eastAsia="Times New Roman"/>
          <w:b/>
        </w:rPr>
        <w:t>Parameters</w:t>
      </w:r>
    </w:p>
    <w:p w14:paraId="3B6B6C1C" w14:textId="77777777" w:rsidR="00E54428" w:rsidRPr="00FC68C7" w:rsidRDefault="00E54428" w:rsidP="00FC68C7">
      <w:pPr>
        <w:pStyle w:val="ListParagraph"/>
        <w:spacing w:after="200"/>
        <w:ind w:left="0"/>
      </w:pPr>
      <w:r w:rsidRPr="00FC68C7">
        <w:rPr>
          <w:rFonts w:eastAsia="Times New Roman"/>
          <w:bCs/>
        </w:rPr>
        <w:t>api_key</w:t>
      </w:r>
      <w:r w:rsidR="00E122B3" w:rsidRPr="00FC68C7">
        <w:rPr>
          <w:rFonts w:eastAsia="Times New Roman"/>
        </w:rPr>
        <w:t xml:space="preserve">, </w:t>
      </w:r>
      <w:r w:rsidR="001E2A33" w:rsidRPr="00FC68C7">
        <w:rPr>
          <w:rFonts w:eastAsia="Times New Roman"/>
        </w:rPr>
        <w:t>your API key</w:t>
      </w:r>
    </w:p>
    <w:p w14:paraId="231F38CD" w14:textId="77777777" w:rsidR="00E54428" w:rsidRPr="00FC68C7" w:rsidRDefault="00E54428" w:rsidP="00FC68C7">
      <w:pPr>
        <w:pStyle w:val="ListParagraph"/>
        <w:spacing w:after="200"/>
        <w:ind w:left="0"/>
      </w:pPr>
      <w:r w:rsidRPr="00FC68C7">
        <w:rPr>
          <w:rFonts w:eastAsia="Times New Roman"/>
          <w:bCs/>
        </w:rPr>
        <w:t>serial_number</w:t>
      </w:r>
      <w:r w:rsidR="00E122B3" w:rsidRPr="00FC68C7">
        <w:rPr>
          <w:rFonts w:eastAsia="Times New Roman"/>
        </w:rPr>
        <w:t xml:space="preserve">, </w:t>
      </w:r>
      <w:r w:rsidRPr="00FC68C7">
        <w:rPr>
          <w:rFonts w:eastAsia="Times New Roman"/>
        </w:rPr>
        <w:t>Serial Number of robot</w:t>
      </w:r>
    </w:p>
    <w:p w14:paraId="7FD2E703" w14:textId="77777777" w:rsidR="00E54428" w:rsidRPr="00FC68C7" w:rsidRDefault="00E54428" w:rsidP="00FC68C7">
      <w:pPr>
        <w:pStyle w:val="ListParagraph"/>
        <w:spacing w:after="200"/>
        <w:ind w:left="0"/>
      </w:pPr>
      <w:r w:rsidRPr="00FC68C7">
        <w:rPr>
          <w:rFonts w:eastAsia="Times New Roman"/>
          <w:bCs/>
        </w:rPr>
        <w:t>email</w:t>
      </w:r>
      <w:r w:rsidR="00E122B3" w:rsidRPr="00FC68C7">
        <w:rPr>
          <w:rFonts w:eastAsia="Times New Roman"/>
        </w:rPr>
        <w:t xml:space="preserve">, </w:t>
      </w:r>
      <w:r w:rsidRPr="00FC68C7">
        <w:rPr>
          <w:rFonts w:eastAsia="Times New Roman"/>
        </w:rPr>
        <w:t>User's Email (If this field is empty, it will delete all user association for this particular robot)</w:t>
      </w:r>
    </w:p>
    <w:p w14:paraId="58F5566C" w14:textId="77777777" w:rsidR="00E54428" w:rsidRPr="00FC68C7" w:rsidRDefault="00C86BA5" w:rsidP="00E54428">
      <w:pPr>
        <w:rPr>
          <w:rFonts w:eastAsia="Times New Roman"/>
          <w:b/>
        </w:rPr>
      </w:pPr>
      <w:r w:rsidRPr="00FC68C7">
        <w:rPr>
          <w:rFonts w:eastAsia="Times New Roman"/>
          <w:b/>
        </w:rPr>
        <w:t>Success Responses</w:t>
      </w:r>
    </w:p>
    <w:p w14:paraId="570162A5" w14:textId="77777777" w:rsidR="00F6366B" w:rsidRPr="00BB4945" w:rsidRDefault="00F6366B" w:rsidP="00E54428">
      <w:pPr>
        <w:rPr>
          <w:i/>
        </w:rPr>
      </w:pPr>
    </w:p>
    <w:p w14:paraId="6B3245FB" w14:textId="21229A3E" w:rsidR="00E54428" w:rsidRPr="00BB4945" w:rsidRDefault="00E54428" w:rsidP="00F6366B">
      <w:pPr>
        <w:spacing w:after="200"/>
        <w:rPr>
          <w:i/>
        </w:rPr>
      </w:pPr>
      <w:r w:rsidRPr="00BB4945">
        <w:rPr>
          <w:rFonts w:eastAsia="Times New Roman"/>
          <w:i/>
        </w:rPr>
        <w:t>If</w:t>
      </w:r>
      <w:r w:rsidR="00F6366B" w:rsidRPr="00BB4945">
        <w:rPr>
          <w:rFonts w:eastAsia="Times New Roman"/>
          <w:i/>
        </w:rPr>
        <w:t xml:space="preserve"> user email is provided </w:t>
      </w:r>
      <w:r w:rsidRPr="00BB4945">
        <w:rPr>
          <w:rFonts w:eastAsia="Times New Roman"/>
          <w:i/>
        </w:rPr>
        <w:t xml:space="preserve">and robot user association </w:t>
      </w:r>
      <w:r w:rsidR="00F6366B" w:rsidRPr="00BB4945">
        <w:rPr>
          <w:rFonts w:eastAsia="Times New Roman"/>
          <w:i/>
        </w:rPr>
        <w:t xml:space="preserve">already </w:t>
      </w:r>
      <w:r w:rsidRPr="00BB4945">
        <w:rPr>
          <w:rFonts w:eastAsia="Times New Roman"/>
          <w:i/>
        </w:rPr>
        <w:t>exist</w:t>
      </w:r>
      <w:r w:rsidR="00F6366B" w:rsidRPr="00BB4945">
        <w:rPr>
          <w:rFonts w:eastAsia="Times New Roman"/>
          <w:i/>
        </w:rPr>
        <w:t>s</w:t>
      </w:r>
    </w:p>
    <w:p w14:paraId="02B3998F" w14:textId="77777777" w:rsidR="00CC17D8" w:rsidRPr="00CC17D8" w:rsidRDefault="00CC17D8" w:rsidP="00CC17D8">
      <w:pPr>
        <w:rPr>
          <w:rFonts w:ascii="Courier New" w:eastAsia="Times New Roman" w:hAnsi="Courier New"/>
        </w:rPr>
      </w:pPr>
      <w:r w:rsidRPr="00CC17D8">
        <w:rPr>
          <w:rFonts w:ascii="Courier New" w:eastAsia="Times New Roman" w:hAnsi="Courier New"/>
        </w:rPr>
        <w:lastRenderedPageBreak/>
        <w:t>{</w:t>
      </w:r>
    </w:p>
    <w:p w14:paraId="3F16C1AA"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"status": 0,</w:t>
      </w:r>
    </w:p>
    <w:p w14:paraId="671071DF"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"result": {</w:t>
      </w:r>
    </w:p>
    <w:p w14:paraId="7CED640E"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"success": true,</w:t>
      </w:r>
    </w:p>
    <w:p w14:paraId="3A246A71"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"message": "Robot User association removed successfully."</w:t>
      </w:r>
    </w:p>
    <w:p w14:paraId="2214468C"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w:t>
      </w:r>
    </w:p>
    <w:p w14:paraId="0188CCDD" w14:textId="77777777" w:rsidR="001A0DCC" w:rsidRDefault="00CC17D8" w:rsidP="00F6366B">
      <w:pPr>
        <w:spacing w:after="200"/>
        <w:rPr>
          <w:rFonts w:ascii="Courier New" w:eastAsia="Times New Roman" w:hAnsi="Courier New"/>
        </w:rPr>
      </w:pPr>
      <w:r w:rsidRPr="00CC17D8">
        <w:rPr>
          <w:rFonts w:ascii="Courier New" w:eastAsia="Times New Roman" w:hAnsi="Courier New"/>
        </w:rPr>
        <w:t>}</w:t>
      </w:r>
    </w:p>
    <w:p w14:paraId="6B35B03B" w14:textId="77777777" w:rsidR="00E54428" w:rsidRPr="00BB4945" w:rsidRDefault="00E54428" w:rsidP="00F6366B">
      <w:pPr>
        <w:spacing w:after="200"/>
        <w:rPr>
          <w:i/>
        </w:rPr>
      </w:pPr>
      <w:r w:rsidRPr="00BB4945">
        <w:rPr>
          <w:rFonts w:eastAsia="Times New Roman"/>
          <w:i/>
        </w:rPr>
        <w:t xml:space="preserve">If user email </w:t>
      </w:r>
      <w:r w:rsidR="00F6366B" w:rsidRPr="00BB4945">
        <w:rPr>
          <w:rFonts w:eastAsia="Times New Roman"/>
          <w:i/>
        </w:rPr>
        <w:t xml:space="preserve">is </w:t>
      </w:r>
      <w:r w:rsidRPr="00BB4945">
        <w:rPr>
          <w:rFonts w:eastAsia="Times New Roman"/>
          <w:i/>
        </w:rPr>
        <w:t>not provided and robot user association exist</w:t>
      </w:r>
    </w:p>
    <w:p w14:paraId="05B6A65F" w14:textId="77777777" w:rsidR="00CC17D8" w:rsidRPr="00CC17D8" w:rsidRDefault="00CC17D8" w:rsidP="00CC17D8">
      <w:pPr>
        <w:rPr>
          <w:rFonts w:ascii="Courier New" w:eastAsia="Times New Roman" w:hAnsi="Courier New"/>
        </w:rPr>
      </w:pPr>
      <w:r w:rsidRPr="00CC17D8">
        <w:rPr>
          <w:rFonts w:ascii="Courier New" w:eastAsia="Times New Roman" w:hAnsi="Courier New"/>
        </w:rPr>
        <w:t>{</w:t>
      </w:r>
    </w:p>
    <w:p w14:paraId="4B194362"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"status": 0,</w:t>
      </w:r>
    </w:p>
    <w:p w14:paraId="233ADB46"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"result": {</w:t>
      </w:r>
    </w:p>
    <w:p w14:paraId="23FAC9A6"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"success": true,</w:t>
      </w:r>
    </w:p>
    <w:p w14:paraId="6716A823"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"message": "Robot association with all user removed successfully."</w:t>
      </w:r>
    </w:p>
    <w:p w14:paraId="6B3D47D0"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w:t>
      </w:r>
    </w:p>
    <w:p w14:paraId="36DE3BBF" w14:textId="77777777" w:rsidR="000B4643" w:rsidRDefault="00CC17D8" w:rsidP="00F6366B">
      <w:pPr>
        <w:spacing w:after="200"/>
        <w:rPr>
          <w:rFonts w:ascii="Courier New" w:eastAsia="Times New Roman" w:hAnsi="Courier New"/>
        </w:rPr>
      </w:pPr>
      <w:r w:rsidRPr="00CC17D8">
        <w:rPr>
          <w:rFonts w:ascii="Courier New" w:eastAsia="Times New Roman" w:hAnsi="Courier New"/>
        </w:rPr>
        <w:t>}</w:t>
      </w:r>
    </w:p>
    <w:p w14:paraId="71EEB138" w14:textId="77777777" w:rsidR="00E54428" w:rsidRPr="00BB4945" w:rsidRDefault="00E54428" w:rsidP="00F6366B">
      <w:pPr>
        <w:spacing w:after="200"/>
        <w:rPr>
          <w:i/>
        </w:rPr>
      </w:pPr>
      <w:r w:rsidRPr="00BB4945">
        <w:rPr>
          <w:rFonts w:eastAsia="Times New Roman"/>
          <w:i/>
        </w:rPr>
        <w:t>If robot user association does not exist</w:t>
      </w:r>
    </w:p>
    <w:p w14:paraId="6D11B85D" w14:textId="77777777" w:rsidR="00CC17D8" w:rsidRPr="00CC17D8" w:rsidRDefault="00CC17D8" w:rsidP="00CC17D8">
      <w:pPr>
        <w:rPr>
          <w:rFonts w:ascii="Courier New" w:eastAsia="Times New Roman" w:hAnsi="Courier New"/>
        </w:rPr>
      </w:pPr>
      <w:r w:rsidRPr="00CC17D8">
        <w:rPr>
          <w:rFonts w:ascii="Courier New" w:eastAsia="Times New Roman" w:hAnsi="Courier New"/>
        </w:rPr>
        <w:t>{</w:t>
      </w:r>
    </w:p>
    <w:p w14:paraId="5BDAADE9"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"status": 0,</w:t>
      </w:r>
    </w:p>
    <w:p w14:paraId="6F4EB3A9"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"result": {</w:t>
      </w:r>
    </w:p>
    <w:p w14:paraId="394F4970"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"success": true,</w:t>
      </w:r>
    </w:p>
    <w:p w14:paraId="31C12F05"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"message": "There is no association between provided robot and user"</w:t>
      </w:r>
    </w:p>
    <w:p w14:paraId="5B35AAC8"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w:t>
      </w:r>
    </w:p>
    <w:p w14:paraId="45F4A859" w14:textId="77777777" w:rsidR="00105A55" w:rsidRDefault="00CC17D8" w:rsidP="00E54428">
      <w:pPr>
        <w:rPr>
          <w:rFonts w:ascii="Courier New" w:eastAsia="Times New Roman" w:hAnsi="Courier New"/>
        </w:rPr>
      </w:pPr>
      <w:r w:rsidRPr="00CC17D8">
        <w:rPr>
          <w:rFonts w:ascii="Courier New" w:eastAsia="Times New Roman" w:hAnsi="Courier New"/>
        </w:rPr>
        <w:t>}</w:t>
      </w:r>
    </w:p>
    <w:p w14:paraId="3B6F4650" w14:textId="77777777" w:rsidR="00105A55" w:rsidRDefault="00105A55" w:rsidP="00E54428">
      <w:pPr>
        <w:rPr>
          <w:rFonts w:ascii="Courier New" w:eastAsia="Times New Roman" w:hAnsi="Courier New"/>
        </w:rPr>
      </w:pPr>
    </w:p>
    <w:p w14:paraId="67E8CD83" w14:textId="77777777" w:rsidR="00E54428" w:rsidRPr="00FC68C7" w:rsidRDefault="00C86BA5" w:rsidP="00E54428">
      <w:pPr>
        <w:rPr>
          <w:b/>
        </w:rPr>
      </w:pPr>
      <w:r w:rsidRPr="00FC68C7">
        <w:rPr>
          <w:rFonts w:eastAsia="Times New Roman"/>
          <w:b/>
        </w:rPr>
        <w:t>Failure Responses</w:t>
      </w:r>
    </w:p>
    <w:p w14:paraId="692105CF" w14:textId="77777777" w:rsidR="00E54428" w:rsidRPr="00FC68C7" w:rsidRDefault="00E54428" w:rsidP="00FC68C7">
      <w:pPr>
        <w:spacing w:after="200"/>
        <w:rPr>
          <w:i/>
        </w:rPr>
      </w:pPr>
      <w:r w:rsidRPr="00FC68C7">
        <w:rPr>
          <w:rFonts w:eastAsia="Times New Roman"/>
          <w:i/>
        </w:rPr>
        <w:t>If serial number does not exist</w:t>
      </w:r>
    </w:p>
    <w:p w14:paraId="32E8D3A1" w14:textId="77777777" w:rsidR="00CC17D8" w:rsidRPr="00CC17D8" w:rsidRDefault="00CC17D8" w:rsidP="00CC17D8">
      <w:pPr>
        <w:rPr>
          <w:rFonts w:ascii="Courier New" w:eastAsia="Times New Roman" w:hAnsi="Courier New"/>
        </w:rPr>
      </w:pPr>
      <w:r w:rsidRPr="00CC17D8">
        <w:rPr>
          <w:rFonts w:ascii="Courier New" w:eastAsia="Times New Roman" w:hAnsi="Courier New"/>
        </w:rPr>
        <w:t>{</w:t>
      </w:r>
    </w:p>
    <w:p w14:paraId="290BA3E0"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"status": -1,</w:t>
      </w:r>
    </w:p>
    <w:p w14:paraId="3E9AA0CA"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"message": "Robot serial number does not exist",</w:t>
      </w:r>
    </w:p>
    <w:p w14:paraId="4D174C1C"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"error": {</w:t>
      </w:r>
    </w:p>
    <w:p w14:paraId="11CFA923"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"code": "-114",</w:t>
      </w:r>
    </w:p>
    <w:p w14:paraId="66986AD2"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"message": "Serial number does not exist."</w:t>
      </w:r>
    </w:p>
    <w:p w14:paraId="0046E298"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w:t>
      </w:r>
    </w:p>
    <w:p w14:paraId="73A7CA42" w14:textId="77777777" w:rsidR="00910408" w:rsidRDefault="00CC17D8" w:rsidP="00FC68C7">
      <w:pPr>
        <w:spacing w:after="200"/>
        <w:rPr>
          <w:rFonts w:ascii="Courier New" w:eastAsia="Times New Roman" w:hAnsi="Courier New"/>
        </w:rPr>
      </w:pPr>
      <w:r w:rsidRPr="00CC17D8">
        <w:rPr>
          <w:rFonts w:ascii="Courier New" w:eastAsia="Times New Roman" w:hAnsi="Courier New"/>
        </w:rPr>
        <w:t>}</w:t>
      </w:r>
    </w:p>
    <w:p w14:paraId="64C24CAE" w14:textId="77777777" w:rsidR="00E54428" w:rsidRPr="00FC68C7" w:rsidRDefault="00E54428" w:rsidP="00FC68C7">
      <w:pPr>
        <w:spacing w:after="200"/>
        <w:rPr>
          <w:i/>
        </w:rPr>
      </w:pPr>
      <w:r w:rsidRPr="00FC68C7">
        <w:rPr>
          <w:rFonts w:eastAsia="Times New Roman"/>
          <w:i/>
        </w:rPr>
        <w:t>If email is invalid</w:t>
      </w:r>
    </w:p>
    <w:p w14:paraId="0D04ADC5" w14:textId="77777777" w:rsidR="00CC17D8" w:rsidRPr="00CC17D8" w:rsidRDefault="00CC17D8" w:rsidP="00CC17D8">
      <w:pPr>
        <w:rPr>
          <w:rFonts w:ascii="Courier New" w:eastAsia="Times New Roman" w:hAnsi="Courier New"/>
        </w:rPr>
      </w:pPr>
      <w:r w:rsidRPr="00CC17D8">
        <w:rPr>
          <w:rFonts w:ascii="Courier New" w:eastAsia="Times New Roman" w:hAnsi="Courier New"/>
        </w:rPr>
        <w:t>{</w:t>
      </w:r>
    </w:p>
    <w:p w14:paraId="078B0A07"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"status": -1,</w:t>
      </w:r>
    </w:p>
    <w:p w14:paraId="7C0C6F81"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"message": "Email does not exist.",</w:t>
      </w:r>
    </w:p>
    <w:p w14:paraId="041E9437"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"error": {</w:t>
      </w:r>
    </w:p>
    <w:p w14:paraId="2428A845"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"code": "-112",</w:t>
      </w:r>
    </w:p>
    <w:p w14:paraId="46CC31F0"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"message": "Email does not exist."</w:t>
      </w:r>
    </w:p>
    <w:p w14:paraId="22A499FC"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w:t>
      </w:r>
    </w:p>
    <w:p w14:paraId="591E7546" w14:textId="5BBCC558" w:rsidR="00E54428" w:rsidRPr="00DB2F7A" w:rsidRDefault="00CC17D8" w:rsidP="00E54428">
      <w:r w:rsidRPr="00CC17D8">
        <w:rPr>
          <w:rFonts w:ascii="Courier New" w:eastAsia="Times New Roman" w:hAnsi="Courier New"/>
        </w:rPr>
        <w:t>}</w:t>
      </w:r>
    </w:p>
    <w:p w14:paraId="499495EA" w14:textId="77777777" w:rsidR="00003910" w:rsidRDefault="00003910" w:rsidP="007D7C67">
      <w:pPr>
        <w:pStyle w:val="Heading4"/>
      </w:pPr>
    </w:p>
    <w:p w14:paraId="0085DECB" w14:textId="77777777" w:rsidR="00E54428" w:rsidRPr="00DB2F7A" w:rsidRDefault="00F6366B" w:rsidP="007D7C67">
      <w:pPr>
        <w:pStyle w:val="Heading4"/>
      </w:pPr>
      <w:r>
        <w:t>Delete</w:t>
      </w:r>
      <w:r w:rsidR="00E54428" w:rsidRPr="00DB2F7A">
        <w:t>Robot</w:t>
      </w:r>
    </w:p>
    <w:p w14:paraId="2AC0B57D" w14:textId="77777777" w:rsidR="007D7C67" w:rsidRPr="00DB2F7A" w:rsidRDefault="007D7C67" w:rsidP="007D7C67"/>
    <w:p w14:paraId="3DFF488A" w14:textId="73EBB900" w:rsidR="00943CE4" w:rsidRDefault="00943CE4" w:rsidP="00F82A5A">
      <w:pPr>
        <w:rPr>
          <w:rFonts w:eastAsia="Times New Roman"/>
        </w:rPr>
      </w:pPr>
      <w:r w:rsidRPr="00DB2F7A">
        <w:rPr>
          <w:rFonts w:eastAsia="Times New Roman"/>
        </w:rPr>
        <w:t xml:space="preserve">This </w:t>
      </w:r>
      <w:r w:rsidR="00D30333" w:rsidRPr="00DB2F7A">
        <w:rPr>
          <w:rFonts w:eastAsia="Times New Roman"/>
        </w:rPr>
        <w:t>API</w:t>
      </w:r>
      <w:r w:rsidRPr="00DB2F7A">
        <w:rPr>
          <w:rFonts w:eastAsia="Times New Roman"/>
        </w:rPr>
        <w:t xml:space="preserve">s used to </w:t>
      </w:r>
      <w:r w:rsidR="00E54428" w:rsidRPr="00DB2F7A">
        <w:rPr>
          <w:rFonts w:eastAsia="Times New Roman"/>
        </w:rPr>
        <w:t xml:space="preserve">delete </w:t>
      </w:r>
      <w:r w:rsidR="00427241" w:rsidRPr="00DB2F7A">
        <w:rPr>
          <w:rFonts w:eastAsia="Times New Roman"/>
        </w:rPr>
        <w:t xml:space="preserve">a </w:t>
      </w:r>
      <w:r w:rsidR="00E54428" w:rsidRPr="00DB2F7A">
        <w:rPr>
          <w:rFonts w:eastAsia="Times New Roman"/>
        </w:rPr>
        <w:t xml:space="preserve">robot. </w:t>
      </w:r>
      <w:r w:rsidR="00427241" w:rsidRPr="00DB2F7A">
        <w:rPr>
          <w:rFonts w:eastAsia="Times New Roman"/>
        </w:rPr>
        <w:t>This also cleans up the user/robot association and removes all the entries in the map and the schedule table.</w:t>
      </w:r>
      <w:r w:rsidR="00E54428" w:rsidRPr="00DB2F7A">
        <w:br/>
      </w:r>
      <w:r w:rsidR="00E54428" w:rsidRPr="00DB2F7A">
        <w:br/>
      </w:r>
      <w:hyperlink r:id="rId40" w:history="1">
        <w:r w:rsidR="00FC68C7" w:rsidRPr="00AB2F08">
          <w:rPr>
            <w:rStyle w:val="Hyperlink"/>
            <w:rFonts w:eastAsia="Times New Roman"/>
          </w:rPr>
          <w:t>http://neatostaging.rajatogo.com/api/rest/json?method=robot.delete</w:t>
        </w:r>
      </w:hyperlink>
    </w:p>
    <w:p w14:paraId="058EAA18" w14:textId="77777777" w:rsidR="00FC68C7" w:rsidRDefault="00FC68C7" w:rsidP="00F82A5A">
      <w:pPr>
        <w:rPr>
          <w:rFonts w:eastAsia="Times New Roman"/>
        </w:rPr>
      </w:pPr>
    </w:p>
    <w:p w14:paraId="4D200F51" w14:textId="77777777" w:rsidR="00E54428" w:rsidRPr="00FC68C7" w:rsidRDefault="00B93145" w:rsidP="00943CE4">
      <w:pPr>
        <w:rPr>
          <w:b/>
        </w:rPr>
      </w:pPr>
      <w:r w:rsidRPr="00FC68C7">
        <w:rPr>
          <w:rFonts w:eastAsia="Times New Roman"/>
          <w:b/>
        </w:rPr>
        <w:t>Parameters</w:t>
      </w:r>
    </w:p>
    <w:p w14:paraId="61F883E5" w14:textId="77777777" w:rsidR="00E54428" w:rsidRPr="00FC68C7" w:rsidRDefault="00E54428" w:rsidP="00FC68C7">
      <w:pPr>
        <w:pStyle w:val="ListParagraph"/>
        <w:spacing w:after="200"/>
        <w:ind w:left="0"/>
      </w:pPr>
      <w:r w:rsidRPr="00FC68C7">
        <w:rPr>
          <w:rFonts w:eastAsia="Times New Roman"/>
          <w:bCs/>
        </w:rPr>
        <w:t>api_key</w:t>
      </w:r>
      <w:r w:rsidR="00D30333" w:rsidRPr="00FC68C7">
        <w:rPr>
          <w:rFonts w:eastAsia="Times New Roman"/>
        </w:rPr>
        <w:t xml:space="preserve">, </w:t>
      </w:r>
      <w:r w:rsidR="001E2A33" w:rsidRPr="00FC68C7">
        <w:rPr>
          <w:rFonts w:eastAsia="Times New Roman"/>
        </w:rPr>
        <w:t>your API key</w:t>
      </w:r>
      <w:r w:rsidR="00427241" w:rsidRPr="00FC68C7">
        <w:rPr>
          <w:rFonts w:eastAsia="Times New Roman"/>
        </w:rPr>
        <w:t xml:space="preserve">s </w:t>
      </w:r>
    </w:p>
    <w:p w14:paraId="15E8D07F" w14:textId="77777777" w:rsidR="00E54428" w:rsidRPr="00FC68C7" w:rsidRDefault="00E54428" w:rsidP="00FC68C7">
      <w:pPr>
        <w:pStyle w:val="ListParagraph"/>
        <w:spacing w:after="200"/>
        <w:ind w:left="0"/>
      </w:pPr>
      <w:r w:rsidRPr="00FC68C7">
        <w:rPr>
          <w:rFonts w:eastAsia="Times New Roman"/>
          <w:bCs/>
        </w:rPr>
        <w:t>serial_number</w:t>
      </w:r>
      <w:r w:rsidR="00D30333" w:rsidRPr="00FC68C7">
        <w:rPr>
          <w:rFonts w:eastAsia="Times New Roman"/>
        </w:rPr>
        <w:t xml:space="preserve">, </w:t>
      </w:r>
      <w:r w:rsidRPr="00FC68C7">
        <w:rPr>
          <w:rFonts w:eastAsia="Times New Roman"/>
        </w:rPr>
        <w:t>Serial Number of robot</w:t>
      </w:r>
    </w:p>
    <w:p w14:paraId="1F93459F" w14:textId="77777777" w:rsidR="00E54428" w:rsidRPr="00FC68C7" w:rsidRDefault="00B93145" w:rsidP="00E54428">
      <w:pPr>
        <w:rPr>
          <w:b/>
        </w:rPr>
      </w:pPr>
      <w:r w:rsidRPr="00FC68C7">
        <w:rPr>
          <w:rFonts w:eastAsia="Times New Roman"/>
          <w:b/>
        </w:rPr>
        <w:t>Success Responses</w:t>
      </w:r>
    </w:p>
    <w:p w14:paraId="6FE2A20D" w14:textId="77777777" w:rsidR="00CC17D8" w:rsidRPr="00CC17D8" w:rsidRDefault="00CC17D8" w:rsidP="00CC17D8">
      <w:pPr>
        <w:rPr>
          <w:rFonts w:ascii="Courier New" w:eastAsia="Times New Roman" w:hAnsi="Courier New"/>
        </w:rPr>
      </w:pPr>
      <w:r w:rsidRPr="00CC17D8">
        <w:rPr>
          <w:rFonts w:ascii="Courier New" w:eastAsia="Times New Roman" w:hAnsi="Courier New"/>
        </w:rPr>
        <w:t>{</w:t>
      </w:r>
    </w:p>
    <w:p w14:paraId="646FBCE3"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"status": 0,</w:t>
      </w:r>
    </w:p>
    <w:p w14:paraId="2DAE4D86"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"result": {</w:t>
      </w:r>
    </w:p>
    <w:p w14:paraId="12E0C73A"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"success": true,</w:t>
      </w:r>
    </w:p>
    <w:p w14:paraId="5447C2BA"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"message": "You have deleted robot 123 successfully"</w:t>
      </w:r>
    </w:p>
    <w:p w14:paraId="60063E6C"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w:t>
      </w:r>
    </w:p>
    <w:p w14:paraId="41546377" w14:textId="77777777" w:rsidR="00787A6F" w:rsidRDefault="00CC17D8" w:rsidP="00E54428">
      <w:pPr>
        <w:rPr>
          <w:rFonts w:ascii="Courier New" w:eastAsia="Times New Roman" w:hAnsi="Courier New"/>
        </w:rPr>
      </w:pPr>
      <w:r w:rsidRPr="00CC17D8">
        <w:rPr>
          <w:rFonts w:ascii="Courier New" w:eastAsia="Times New Roman" w:hAnsi="Courier New"/>
        </w:rPr>
        <w:t>}</w:t>
      </w:r>
    </w:p>
    <w:p w14:paraId="79230B39" w14:textId="77777777" w:rsidR="00787A6F" w:rsidRDefault="00787A6F" w:rsidP="00E54428">
      <w:pPr>
        <w:rPr>
          <w:rFonts w:ascii="Courier New" w:eastAsia="Times New Roman" w:hAnsi="Courier New"/>
        </w:rPr>
      </w:pPr>
    </w:p>
    <w:p w14:paraId="096D3D3F" w14:textId="77777777" w:rsidR="00E54428" w:rsidRPr="00FC68C7" w:rsidRDefault="00D33D3C" w:rsidP="00E54428">
      <w:pPr>
        <w:rPr>
          <w:b/>
        </w:rPr>
      </w:pPr>
      <w:r w:rsidRPr="00FC68C7">
        <w:rPr>
          <w:rFonts w:eastAsia="Times New Roman"/>
          <w:b/>
        </w:rPr>
        <w:t>Failure Responses</w:t>
      </w:r>
    </w:p>
    <w:p w14:paraId="3ED35275" w14:textId="77777777" w:rsidR="00F6366B" w:rsidRPr="00BB4945" w:rsidRDefault="00E54428" w:rsidP="00F6366B">
      <w:pPr>
        <w:spacing w:after="200"/>
        <w:rPr>
          <w:i/>
        </w:rPr>
      </w:pPr>
      <w:r w:rsidRPr="00BB4945">
        <w:rPr>
          <w:rFonts w:eastAsia="Times New Roman"/>
          <w:i/>
        </w:rPr>
        <w:t>If serial number does not exist</w:t>
      </w:r>
    </w:p>
    <w:p w14:paraId="4C0F31AA" w14:textId="77777777" w:rsidR="00CC17D8" w:rsidRPr="00CC17D8" w:rsidRDefault="00CC17D8" w:rsidP="00CC17D8">
      <w:pPr>
        <w:rPr>
          <w:rFonts w:ascii="Courier New" w:eastAsia="Times New Roman" w:hAnsi="Courier New"/>
        </w:rPr>
      </w:pPr>
      <w:r w:rsidRPr="00CC17D8">
        <w:rPr>
          <w:rFonts w:ascii="Courier New" w:eastAsia="Times New Roman" w:hAnsi="Courier New"/>
        </w:rPr>
        <w:t>{</w:t>
      </w:r>
    </w:p>
    <w:p w14:paraId="7DF11474"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"status": -1,</w:t>
      </w:r>
    </w:p>
    <w:p w14:paraId="24AAB435"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"message": "Robot serial number does not exist",</w:t>
      </w:r>
    </w:p>
    <w:p w14:paraId="43D017B7"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"error": {</w:t>
      </w:r>
    </w:p>
    <w:p w14:paraId="212AA5BE"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"code": -114,</w:t>
      </w:r>
    </w:p>
    <w:p w14:paraId="7C2530D4"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"message": "Robot serial number does not exist"</w:t>
      </w:r>
    </w:p>
    <w:p w14:paraId="39CF27CE"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w:t>
      </w:r>
    </w:p>
    <w:p w14:paraId="655BA369" w14:textId="15D06E4B" w:rsidR="00E54428" w:rsidRPr="00DB2F7A" w:rsidRDefault="00CC17D8" w:rsidP="00E54428">
      <w:r w:rsidRPr="00CC17D8">
        <w:rPr>
          <w:rFonts w:ascii="Courier New" w:eastAsia="Times New Roman" w:hAnsi="Courier New"/>
        </w:rPr>
        <w:t>}</w:t>
      </w:r>
    </w:p>
    <w:p w14:paraId="0798F167" w14:textId="119D3C62" w:rsidR="00E54428" w:rsidRPr="00DB2F7A" w:rsidRDefault="00E54428" w:rsidP="00FB4F84">
      <w:pPr>
        <w:pStyle w:val="Heading4"/>
      </w:pPr>
      <w:r w:rsidRPr="00DB2F7A">
        <w:t>GetRobotPresenceStatus</w:t>
      </w:r>
    </w:p>
    <w:p w14:paraId="1171B25F" w14:textId="77777777" w:rsidR="00FB4F84" w:rsidRPr="00DB2F7A" w:rsidRDefault="00FB4F84" w:rsidP="00FB4F84"/>
    <w:p w14:paraId="51D49198" w14:textId="77777777" w:rsidR="00943CE4" w:rsidRPr="00FC68C7" w:rsidRDefault="00C9097E" w:rsidP="00FC68C7">
      <w:pPr>
        <w:rPr>
          <w:rFonts w:eastAsia="Times New Roman"/>
        </w:rPr>
      </w:pPr>
      <w:r w:rsidRPr="00DB2F7A">
        <w:rPr>
          <w:rFonts w:eastAsia="Times New Roman"/>
        </w:rPr>
        <w:t xml:space="preserve">This API is used </w:t>
      </w:r>
      <w:r w:rsidR="00FB4F84" w:rsidRPr="00DB2F7A">
        <w:rPr>
          <w:rFonts w:eastAsia="Times New Roman"/>
        </w:rPr>
        <w:t>to get robot presence status</w:t>
      </w:r>
      <w:r w:rsidR="00E54428" w:rsidRPr="00DB2F7A">
        <w:br/>
      </w:r>
      <w:r w:rsidR="00E54428" w:rsidRPr="00DB2F7A">
        <w:br/>
      </w:r>
      <w:hyperlink r:id="rId41" w:history="1">
        <w:r w:rsidR="00FC68C7" w:rsidRPr="00FC68C7">
          <w:rPr>
            <w:rStyle w:val="Hyperlink"/>
            <w:rFonts w:eastAsia="Times New Roman"/>
          </w:rPr>
          <w:t>http://neatostaging.rajatogo.com/api/rest/json?method=robot.get_robot_presence_status</w:t>
        </w:r>
      </w:hyperlink>
    </w:p>
    <w:p w14:paraId="62E25F11" w14:textId="77777777" w:rsidR="00FC68C7" w:rsidRPr="00FC68C7" w:rsidRDefault="00FC68C7" w:rsidP="00FC68C7">
      <w:pPr>
        <w:ind w:left="360"/>
        <w:rPr>
          <w:rFonts w:eastAsia="Times New Roman"/>
        </w:rPr>
      </w:pPr>
    </w:p>
    <w:p w14:paraId="2165E9C4" w14:textId="77777777" w:rsidR="00E54428" w:rsidRPr="00FC68C7" w:rsidRDefault="00257C22" w:rsidP="00E54428">
      <w:pPr>
        <w:rPr>
          <w:b/>
        </w:rPr>
      </w:pPr>
      <w:r w:rsidRPr="00FC68C7">
        <w:rPr>
          <w:rFonts w:eastAsia="Times New Roman"/>
          <w:b/>
        </w:rPr>
        <w:t>Parameters</w:t>
      </w:r>
    </w:p>
    <w:p w14:paraId="5DC5CED5" w14:textId="77777777" w:rsidR="00E54428" w:rsidRPr="00FC68C7" w:rsidRDefault="00E54428" w:rsidP="00FC68C7">
      <w:pPr>
        <w:pStyle w:val="ListParagraph"/>
        <w:spacing w:after="200"/>
        <w:ind w:left="0"/>
      </w:pPr>
      <w:r w:rsidRPr="00FC68C7">
        <w:rPr>
          <w:rFonts w:eastAsia="Times New Roman"/>
          <w:bCs/>
        </w:rPr>
        <w:t>api_key</w:t>
      </w:r>
      <w:r w:rsidR="00C9097E" w:rsidRPr="00FC68C7">
        <w:rPr>
          <w:rFonts w:eastAsia="Times New Roman"/>
        </w:rPr>
        <w:t xml:space="preserve">, </w:t>
      </w:r>
      <w:r w:rsidR="001E2A33" w:rsidRPr="00FC68C7">
        <w:rPr>
          <w:rFonts w:eastAsia="Times New Roman"/>
        </w:rPr>
        <w:t>your API key</w:t>
      </w:r>
    </w:p>
    <w:p w14:paraId="089C97ED" w14:textId="77777777" w:rsidR="00E54428" w:rsidRPr="00FC68C7" w:rsidRDefault="00E54428" w:rsidP="00FC68C7">
      <w:pPr>
        <w:pStyle w:val="ListParagraph"/>
        <w:spacing w:after="200"/>
        <w:ind w:left="0"/>
      </w:pPr>
      <w:r w:rsidRPr="00FC68C7">
        <w:rPr>
          <w:rFonts w:eastAsia="Times New Roman"/>
          <w:bCs/>
        </w:rPr>
        <w:t>serial_number</w:t>
      </w:r>
      <w:r w:rsidR="00C9097E" w:rsidRPr="00FC68C7">
        <w:rPr>
          <w:rFonts w:eastAsia="Times New Roman"/>
        </w:rPr>
        <w:t xml:space="preserve">, </w:t>
      </w:r>
      <w:r w:rsidRPr="00FC68C7">
        <w:rPr>
          <w:rFonts w:eastAsia="Times New Roman"/>
        </w:rPr>
        <w:t>Serial Number of the robot</w:t>
      </w:r>
    </w:p>
    <w:p w14:paraId="7A7D0AB4" w14:textId="77777777" w:rsidR="00E54428" w:rsidRPr="00FC68C7" w:rsidRDefault="00257C22" w:rsidP="00E54428">
      <w:pPr>
        <w:rPr>
          <w:b/>
        </w:rPr>
      </w:pPr>
      <w:r w:rsidRPr="00FC68C7">
        <w:rPr>
          <w:rFonts w:eastAsia="Times New Roman"/>
          <w:b/>
        </w:rPr>
        <w:t>Success Response</w:t>
      </w:r>
    </w:p>
    <w:p w14:paraId="2A1090A8" w14:textId="77777777" w:rsidR="00F82A5A" w:rsidRPr="00FC68C7" w:rsidRDefault="00E54428" w:rsidP="00F82A5A">
      <w:pPr>
        <w:spacing w:after="200"/>
        <w:rPr>
          <w:i/>
        </w:rPr>
      </w:pPr>
      <w:r w:rsidRPr="00FC68C7">
        <w:rPr>
          <w:rFonts w:eastAsia="Times New Roman"/>
          <w:i/>
        </w:rPr>
        <w:t>If robot is online</w:t>
      </w:r>
    </w:p>
    <w:p w14:paraId="588A3AD9" w14:textId="77777777" w:rsidR="00CC17D8" w:rsidRPr="00CC17D8" w:rsidRDefault="00CC17D8" w:rsidP="00CC17D8">
      <w:pPr>
        <w:rPr>
          <w:rFonts w:ascii="Courier New" w:eastAsia="Times New Roman" w:hAnsi="Courier New"/>
        </w:rPr>
      </w:pPr>
      <w:r w:rsidRPr="00CC17D8">
        <w:rPr>
          <w:rFonts w:ascii="Courier New" w:eastAsia="Times New Roman" w:hAnsi="Courier New"/>
        </w:rPr>
        <w:t>{</w:t>
      </w:r>
    </w:p>
    <w:p w14:paraId="4A006B0D"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"status": 0,</w:t>
      </w:r>
    </w:p>
    <w:p w14:paraId="0D17B1DC"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"result": {</w:t>
      </w:r>
    </w:p>
    <w:p w14:paraId="610EFA1F" w14:textId="77777777" w:rsidR="00CC17D8" w:rsidRPr="00CC17D8" w:rsidRDefault="00CC17D8" w:rsidP="00CC17D8">
      <w:pPr>
        <w:rPr>
          <w:rFonts w:ascii="Courier New" w:eastAsia="Times New Roman" w:hAnsi="Courier New"/>
        </w:rPr>
      </w:pPr>
      <w:r w:rsidRPr="00CC17D8">
        <w:rPr>
          <w:rFonts w:ascii="Courier New" w:eastAsia="Times New Roman" w:hAnsi="Courier New"/>
        </w:rPr>
        <w:lastRenderedPageBreak/>
        <w:t xml:space="preserve">        "online": true,</w:t>
      </w:r>
    </w:p>
    <w:p w14:paraId="169E4FC1"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"message": "Robot 1234 is online."</w:t>
      </w:r>
    </w:p>
    <w:p w14:paraId="52666672"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w:t>
      </w:r>
    </w:p>
    <w:p w14:paraId="6C90B88B" w14:textId="77777777" w:rsidR="00D42617" w:rsidRDefault="00CC17D8" w:rsidP="00F82A5A">
      <w:pPr>
        <w:spacing w:after="200"/>
        <w:rPr>
          <w:rFonts w:ascii="Courier New" w:eastAsia="Times New Roman" w:hAnsi="Courier New"/>
        </w:rPr>
      </w:pPr>
      <w:r w:rsidRPr="00CC17D8">
        <w:rPr>
          <w:rFonts w:ascii="Courier New" w:eastAsia="Times New Roman" w:hAnsi="Courier New"/>
        </w:rPr>
        <w:t>}</w:t>
      </w:r>
    </w:p>
    <w:p w14:paraId="4BB17D75" w14:textId="77777777" w:rsidR="00E54428" w:rsidRPr="00FC68C7" w:rsidRDefault="00E54428" w:rsidP="00F82A5A">
      <w:pPr>
        <w:spacing w:after="200"/>
        <w:rPr>
          <w:i/>
        </w:rPr>
      </w:pPr>
      <w:r w:rsidRPr="00FC68C7">
        <w:rPr>
          <w:rFonts w:eastAsia="Times New Roman"/>
          <w:i/>
        </w:rPr>
        <w:t>If robot is offline</w:t>
      </w:r>
    </w:p>
    <w:p w14:paraId="7326D648" w14:textId="77777777" w:rsidR="00CC17D8" w:rsidRPr="00CC17D8" w:rsidRDefault="00CC17D8" w:rsidP="00CC17D8">
      <w:pPr>
        <w:rPr>
          <w:rFonts w:ascii="Courier New" w:eastAsia="Times New Roman" w:hAnsi="Courier New"/>
        </w:rPr>
      </w:pPr>
      <w:r w:rsidRPr="00CC17D8">
        <w:rPr>
          <w:rFonts w:ascii="Courier New" w:eastAsia="Times New Roman" w:hAnsi="Courier New"/>
        </w:rPr>
        <w:t>{</w:t>
      </w:r>
    </w:p>
    <w:p w14:paraId="33F76DC3"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"status": 0,</w:t>
      </w:r>
    </w:p>
    <w:p w14:paraId="363A9101"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"result": {</w:t>
      </w:r>
    </w:p>
    <w:p w14:paraId="7FD9B1EB"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"online": false,</w:t>
      </w:r>
    </w:p>
    <w:p w14:paraId="5D8B8D6A"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"message": "Robot 1234 is offline."</w:t>
      </w:r>
    </w:p>
    <w:p w14:paraId="4DBCFDE3"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w:t>
      </w:r>
    </w:p>
    <w:p w14:paraId="639C0AD6" w14:textId="77777777" w:rsidR="009C42C6" w:rsidRDefault="00CC17D8" w:rsidP="00F82A5A">
      <w:pPr>
        <w:rPr>
          <w:rFonts w:ascii="Courier New" w:eastAsia="Times New Roman" w:hAnsi="Courier New"/>
        </w:rPr>
      </w:pPr>
      <w:r w:rsidRPr="00CC17D8">
        <w:rPr>
          <w:rFonts w:ascii="Courier New" w:eastAsia="Times New Roman" w:hAnsi="Courier New"/>
        </w:rPr>
        <w:t>}</w:t>
      </w:r>
    </w:p>
    <w:p w14:paraId="05B4EDDD" w14:textId="77777777" w:rsidR="009C42C6" w:rsidRDefault="009C42C6" w:rsidP="00F82A5A">
      <w:pPr>
        <w:rPr>
          <w:rFonts w:ascii="Courier New" w:eastAsia="Times New Roman" w:hAnsi="Courier New"/>
        </w:rPr>
      </w:pPr>
    </w:p>
    <w:p w14:paraId="46160C4A" w14:textId="77777777" w:rsidR="00F82A5A" w:rsidRPr="00FC68C7" w:rsidRDefault="00E67739" w:rsidP="00F82A5A">
      <w:pPr>
        <w:rPr>
          <w:b/>
        </w:rPr>
      </w:pPr>
      <w:r w:rsidRPr="00FC68C7">
        <w:rPr>
          <w:rFonts w:eastAsia="Times New Roman"/>
          <w:b/>
        </w:rPr>
        <w:t>Failure Responses</w:t>
      </w:r>
    </w:p>
    <w:p w14:paraId="56E24574" w14:textId="77777777" w:rsidR="00E54428" w:rsidRPr="00FC68C7" w:rsidRDefault="00E54428" w:rsidP="00F82A5A">
      <w:pPr>
        <w:rPr>
          <w:i/>
        </w:rPr>
      </w:pPr>
      <w:r w:rsidRPr="00FC68C7">
        <w:rPr>
          <w:rFonts w:eastAsia="Times New Roman"/>
          <w:i/>
        </w:rPr>
        <w:t>If serial number does not exist</w:t>
      </w:r>
    </w:p>
    <w:p w14:paraId="418F536C" w14:textId="77777777" w:rsidR="00CC17D8" w:rsidRPr="00CC17D8" w:rsidRDefault="00CC17D8" w:rsidP="00CC17D8">
      <w:pPr>
        <w:rPr>
          <w:rFonts w:ascii="Courier New" w:eastAsia="Times New Roman" w:hAnsi="Courier New"/>
        </w:rPr>
      </w:pPr>
      <w:r w:rsidRPr="00CC17D8">
        <w:rPr>
          <w:rFonts w:ascii="Courier New" w:eastAsia="Times New Roman" w:hAnsi="Courier New"/>
        </w:rPr>
        <w:t>{</w:t>
      </w:r>
    </w:p>
    <w:p w14:paraId="32803FBC"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"status": -1,</w:t>
      </w:r>
    </w:p>
    <w:p w14:paraId="7D19DF8B"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"message": "Robot serial number does not exist",</w:t>
      </w:r>
    </w:p>
    <w:p w14:paraId="64A1C5F0"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"error": {</w:t>
      </w:r>
    </w:p>
    <w:p w14:paraId="2D337E80"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"code": -114,</w:t>
      </w:r>
    </w:p>
    <w:p w14:paraId="2B88C713"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"message": "Robot serial number does not exist"</w:t>
      </w:r>
    </w:p>
    <w:p w14:paraId="3949DDD3" w14:textId="77777777" w:rsidR="00CC17D8" w:rsidRPr="00CC17D8" w:rsidRDefault="00CC17D8" w:rsidP="00CC17D8">
      <w:pPr>
        <w:rPr>
          <w:rFonts w:ascii="Courier New" w:eastAsia="Times New Roman" w:hAnsi="Courier New"/>
        </w:rPr>
      </w:pPr>
      <w:r w:rsidRPr="00CC17D8">
        <w:rPr>
          <w:rFonts w:ascii="Courier New" w:eastAsia="Times New Roman" w:hAnsi="Courier New"/>
        </w:rPr>
        <w:t xml:space="preserve">    }</w:t>
      </w:r>
    </w:p>
    <w:p w14:paraId="165B7A47" w14:textId="5FE79B2C" w:rsidR="00981B09" w:rsidRDefault="00CC17D8" w:rsidP="002721D4">
      <w:pPr>
        <w:pStyle w:val="Heading4"/>
        <w:rPr>
          <w:rFonts w:ascii="Courier New" w:eastAsia="Times New Roman" w:hAnsi="Courier New"/>
        </w:rPr>
      </w:pPr>
      <w:r w:rsidRPr="00CC17D8">
        <w:rPr>
          <w:rFonts w:ascii="Courier New" w:eastAsia="Times New Roman" w:hAnsi="Courier New"/>
        </w:rPr>
        <w:t>}</w:t>
      </w:r>
    </w:p>
    <w:p w14:paraId="5338BEE0" w14:textId="77777777" w:rsidR="00981B09" w:rsidRPr="00BB4945" w:rsidRDefault="00981B09" w:rsidP="00BB4945"/>
    <w:p w14:paraId="76D7D7A1" w14:textId="77777777" w:rsidR="00E54428" w:rsidRPr="00DB2F7A" w:rsidRDefault="00F82A5A" w:rsidP="002721D4">
      <w:pPr>
        <w:pStyle w:val="Heading4"/>
      </w:pPr>
      <w:r>
        <w:t>PingFrom</w:t>
      </w:r>
      <w:r w:rsidR="00E54428" w:rsidRPr="00DB2F7A">
        <w:t>Robot</w:t>
      </w:r>
    </w:p>
    <w:p w14:paraId="517829EF" w14:textId="77777777" w:rsidR="002721D4" w:rsidRPr="00DB2F7A" w:rsidRDefault="002721D4" w:rsidP="002721D4"/>
    <w:p w14:paraId="09ED85C7" w14:textId="77777777" w:rsidR="00427241" w:rsidRPr="00DB2F7A" w:rsidRDefault="00427241" w:rsidP="00E54428">
      <w:pPr>
        <w:rPr>
          <w:rFonts w:eastAsia="Times New Roman"/>
        </w:rPr>
      </w:pPr>
      <w:r w:rsidRPr="00DB2F7A">
        <w:rPr>
          <w:rFonts w:eastAsia="Times New Roman"/>
        </w:rPr>
        <w:t>This API is used by Robot to register it’s presence.</w:t>
      </w:r>
    </w:p>
    <w:p w14:paraId="7831CF7F" w14:textId="77777777" w:rsidR="00427241" w:rsidRPr="00DB2F7A" w:rsidRDefault="00427241" w:rsidP="00E54428">
      <w:pPr>
        <w:rPr>
          <w:rFonts w:eastAsia="Times New Roman"/>
        </w:rPr>
      </w:pPr>
    </w:p>
    <w:p w14:paraId="29F241C9" w14:textId="77777777" w:rsidR="00943CE4" w:rsidRDefault="00795C79" w:rsidP="00F82A5A">
      <w:pPr>
        <w:rPr>
          <w:rFonts w:eastAsia="Times New Roman"/>
        </w:rPr>
      </w:pPr>
      <w:hyperlink r:id="rId42" w:history="1">
        <w:r w:rsidR="00FC68C7" w:rsidRPr="00AB2F08">
          <w:rPr>
            <w:rStyle w:val="Hyperlink"/>
            <w:rFonts w:eastAsia="Times New Roman"/>
          </w:rPr>
          <w:t>http://neatostaging.rajatogo.com/api/rest/json?method=robot.ping_from_robot</w:t>
        </w:r>
      </w:hyperlink>
    </w:p>
    <w:p w14:paraId="4DD27F3B" w14:textId="77777777" w:rsidR="00FC68C7" w:rsidRPr="00F82A5A" w:rsidRDefault="00FC68C7" w:rsidP="00F82A5A">
      <w:pPr>
        <w:rPr>
          <w:rFonts w:eastAsia="Times New Roman"/>
        </w:rPr>
      </w:pPr>
    </w:p>
    <w:p w14:paraId="1F67D1A7" w14:textId="77777777" w:rsidR="00E54428" w:rsidRPr="00FC68C7" w:rsidRDefault="0094241B" w:rsidP="00E54428">
      <w:pPr>
        <w:rPr>
          <w:b/>
        </w:rPr>
      </w:pPr>
      <w:r w:rsidRPr="00FC68C7">
        <w:rPr>
          <w:rFonts w:eastAsia="Times New Roman"/>
          <w:b/>
        </w:rPr>
        <w:t>Parameters</w:t>
      </w:r>
    </w:p>
    <w:p w14:paraId="6CE2B7A0" w14:textId="77777777" w:rsidR="00E54428" w:rsidRPr="00FC68C7" w:rsidRDefault="00E54428" w:rsidP="00FC68C7">
      <w:pPr>
        <w:pStyle w:val="ListParagraph"/>
        <w:spacing w:after="200"/>
        <w:ind w:left="0"/>
      </w:pPr>
      <w:r w:rsidRPr="00FC68C7">
        <w:rPr>
          <w:rFonts w:eastAsia="Times New Roman"/>
          <w:bCs/>
        </w:rPr>
        <w:t>api_key</w:t>
      </w:r>
      <w:r w:rsidR="004E3BDC" w:rsidRPr="00FC68C7">
        <w:rPr>
          <w:rFonts w:eastAsia="Times New Roman"/>
        </w:rPr>
        <w:t xml:space="preserve">, </w:t>
      </w:r>
      <w:r w:rsidR="001E2A33" w:rsidRPr="00FC68C7">
        <w:rPr>
          <w:rFonts w:eastAsia="Times New Roman"/>
        </w:rPr>
        <w:t>your API key</w:t>
      </w:r>
    </w:p>
    <w:p w14:paraId="50AB6BA9" w14:textId="77777777" w:rsidR="00E54428" w:rsidRPr="00FC68C7" w:rsidRDefault="00E54428" w:rsidP="00FC68C7">
      <w:pPr>
        <w:pStyle w:val="ListParagraph"/>
        <w:spacing w:after="200"/>
        <w:ind w:left="0"/>
      </w:pPr>
      <w:r w:rsidRPr="00FC68C7">
        <w:rPr>
          <w:rFonts w:eastAsia="Times New Roman"/>
          <w:bCs/>
        </w:rPr>
        <w:t>serial_number</w:t>
      </w:r>
      <w:r w:rsidR="004E3BDC" w:rsidRPr="00FC68C7">
        <w:rPr>
          <w:rFonts w:eastAsia="Times New Roman"/>
        </w:rPr>
        <w:t xml:space="preserve">, </w:t>
      </w:r>
      <w:r w:rsidRPr="00FC68C7">
        <w:rPr>
          <w:rFonts w:eastAsia="Times New Roman"/>
        </w:rPr>
        <w:t>Serial Number of the robot</w:t>
      </w:r>
    </w:p>
    <w:p w14:paraId="5B4E1A05" w14:textId="77777777" w:rsidR="00E54428" w:rsidRPr="00FC68C7" w:rsidRDefault="00E54428" w:rsidP="00FC68C7">
      <w:pPr>
        <w:pStyle w:val="ListParagraph"/>
        <w:spacing w:after="200"/>
        <w:ind w:left="0"/>
      </w:pPr>
      <w:r w:rsidRPr="00FC68C7">
        <w:rPr>
          <w:rFonts w:eastAsia="Times New Roman"/>
          <w:bCs/>
        </w:rPr>
        <w:t>status</w:t>
      </w:r>
      <w:r w:rsidR="004E3BDC" w:rsidRPr="00FC68C7">
        <w:rPr>
          <w:rFonts w:eastAsia="Times New Roman"/>
        </w:rPr>
        <w:t xml:space="preserve">, </w:t>
      </w:r>
      <w:r w:rsidRPr="00FC68C7">
        <w:rPr>
          <w:rFonts w:eastAsia="Times New Roman"/>
        </w:rPr>
        <w:t>status of robot(optional)</w:t>
      </w:r>
    </w:p>
    <w:p w14:paraId="5E4913AC" w14:textId="77777777" w:rsidR="00E54428" w:rsidRPr="00FC68C7" w:rsidRDefault="0094241B" w:rsidP="00E54428">
      <w:pPr>
        <w:rPr>
          <w:b/>
        </w:rPr>
      </w:pPr>
      <w:r w:rsidRPr="00FC68C7">
        <w:rPr>
          <w:rFonts w:eastAsia="Times New Roman"/>
          <w:b/>
        </w:rPr>
        <w:t>Success Response</w:t>
      </w:r>
    </w:p>
    <w:p w14:paraId="34848FDE" w14:textId="77777777" w:rsidR="003E2A2F" w:rsidRPr="003E2A2F" w:rsidRDefault="003E2A2F" w:rsidP="003E2A2F">
      <w:pPr>
        <w:rPr>
          <w:rFonts w:ascii="Courier New" w:eastAsia="Times New Roman" w:hAnsi="Courier New"/>
        </w:rPr>
      </w:pPr>
      <w:r w:rsidRPr="003E2A2F">
        <w:rPr>
          <w:rFonts w:ascii="Courier New" w:eastAsia="Times New Roman" w:hAnsi="Courier New"/>
        </w:rPr>
        <w:t>{</w:t>
      </w:r>
    </w:p>
    <w:p w14:paraId="5C8FFE14" w14:textId="77777777" w:rsidR="003E2A2F" w:rsidRPr="003E2A2F" w:rsidRDefault="003E2A2F" w:rsidP="003E2A2F">
      <w:pPr>
        <w:rPr>
          <w:rFonts w:ascii="Courier New" w:eastAsia="Times New Roman" w:hAnsi="Courier New"/>
        </w:rPr>
      </w:pPr>
      <w:r w:rsidRPr="003E2A2F">
        <w:rPr>
          <w:rFonts w:ascii="Courier New" w:eastAsia="Times New Roman" w:hAnsi="Courier New"/>
        </w:rPr>
        <w:t xml:space="preserve">    "status": 0,</w:t>
      </w:r>
    </w:p>
    <w:p w14:paraId="1B133B94" w14:textId="77777777" w:rsidR="003E2A2F" w:rsidRPr="003E2A2F" w:rsidRDefault="003E2A2F" w:rsidP="003E2A2F">
      <w:pPr>
        <w:rPr>
          <w:rFonts w:ascii="Courier New" w:eastAsia="Times New Roman" w:hAnsi="Courier New"/>
        </w:rPr>
      </w:pPr>
      <w:r w:rsidRPr="003E2A2F">
        <w:rPr>
          <w:rFonts w:ascii="Courier New" w:eastAsia="Times New Roman" w:hAnsi="Courier New"/>
        </w:rPr>
        <w:t xml:space="preserve">    "result": {</w:t>
      </w:r>
    </w:p>
    <w:p w14:paraId="4BE16F56" w14:textId="77777777" w:rsidR="003E2A2F" w:rsidRPr="003E2A2F" w:rsidRDefault="003E2A2F" w:rsidP="003E2A2F">
      <w:pPr>
        <w:rPr>
          <w:rFonts w:ascii="Courier New" w:eastAsia="Times New Roman" w:hAnsi="Courier New"/>
        </w:rPr>
      </w:pPr>
      <w:r w:rsidRPr="003E2A2F">
        <w:rPr>
          <w:rFonts w:ascii="Courier New" w:eastAsia="Times New Roman" w:hAnsi="Courier New"/>
        </w:rPr>
        <w:t xml:space="preserve">        "success": true,</w:t>
      </w:r>
    </w:p>
    <w:p w14:paraId="22791687" w14:textId="77777777" w:rsidR="003E2A2F" w:rsidRPr="003E2A2F" w:rsidRDefault="003E2A2F" w:rsidP="003E2A2F">
      <w:pPr>
        <w:rPr>
          <w:rFonts w:ascii="Courier New" w:eastAsia="Times New Roman" w:hAnsi="Courier New"/>
        </w:rPr>
      </w:pPr>
      <w:r w:rsidRPr="003E2A2F">
        <w:rPr>
          <w:rFonts w:ascii="Courier New" w:eastAsia="Times New Roman" w:hAnsi="Courier New"/>
        </w:rPr>
        <w:t xml:space="preserve">        "message": "robot ping have been recorded"</w:t>
      </w:r>
    </w:p>
    <w:p w14:paraId="1A61FC2E" w14:textId="77777777" w:rsidR="003E2A2F" w:rsidRPr="003E2A2F" w:rsidRDefault="003E2A2F" w:rsidP="003E2A2F">
      <w:pPr>
        <w:rPr>
          <w:rFonts w:ascii="Courier New" w:eastAsia="Times New Roman" w:hAnsi="Courier New"/>
        </w:rPr>
      </w:pPr>
      <w:r w:rsidRPr="003E2A2F">
        <w:rPr>
          <w:rFonts w:ascii="Courier New" w:eastAsia="Times New Roman" w:hAnsi="Courier New"/>
        </w:rPr>
        <w:t xml:space="preserve">    }</w:t>
      </w:r>
    </w:p>
    <w:p w14:paraId="3F0BD0AA" w14:textId="77777777" w:rsidR="002D0984" w:rsidRDefault="003E2A2F" w:rsidP="00E54428">
      <w:pPr>
        <w:rPr>
          <w:rFonts w:ascii="Courier New" w:eastAsia="Times New Roman" w:hAnsi="Courier New"/>
        </w:rPr>
      </w:pPr>
      <w:r w:rsidRPr="003E2A2F">
        <w:rPr>
          <w:rFonts w:ascii="Courier New" w:eastAsia="Times New Roman" w:hAnsi="Courier New"/>
        </w:rPr>
        <w:t>}</w:t>
      </w:r>
    </w:p>
    <w:p w14:paraId="120CECB0" w14:textId="77777777" w:rsidR="002D0984" w:rsidRDefault="002D0984" w:rsidP="00E54428">
      <w:pPr>
        <w:rPr>
          <w:rFonts w:ascii="Courier New" w:eastAsia="Times New Roman" w:hAnsi="Courier New"/>
        </w:rPr>
      </w:pPr>
    </w:p>
    <w:p w14:paraId="700CE572" w14:textId="77777777" w:rsidR="00E54428" w:rsidRPr="00FC68C7" w:rsidRDefault="0094241B" w:rsidP="00E54428">
      <w:pPr>
        <w:rPr>
          <w:b/>
        </w:rPr>
      </w:pPr>
      <w:r w:rsidRPr="00FC68C7">
        <w:rPr>
          <w:rFonts w:eastAsia="Times New Roman"/>
          <w:b/>
        </w:rPr>
        <w:t>Failure Responses</w:t>
      </w:r>
    </w:p>
    <w:p w14:paraId="39CB3C94" w14:textId="77777777" w:rsidR="00E54428" w:rsidRPr="00BB4945" w:rsidRDefault="00E54428" w:rsidP="00F82A5A">
      <w:pPr>
        <w:spacing w:after="200"/>
        <w:rPr>
          <w:i/>
        </w:rPr>
      </w:pPr>
      <w:r w:rsidRPr="00BB4945">
        <w:rPr>
          <w:rFonts w:eastAsia="Times New Roman"/>
          <w:i/>
        </w:rPr>
        <w:t>If serial number does not exist</w:t>
      </w:r>
    </w:p>
    <w:p w14:paraId="44DFBE7A" w14:textId="77777777" w:rsidR="003E2A2F" w:rsidRPr="003E2A2F" w:rsidRDefault="003E2A2F" w:rsidP="003E2A2F">
      <w:pPr>
        <w:rPr>
          <w:rFonts w:ascii="Courier New" w:eastAsia="Times New Roman" w:hAnsi="Courier New"/>
        </w:rPr>
      </w:pPr>
      <w:r w:rsidRPr="003E2A2F">
        <w:rPr>
          <w:rFonts w:ascii="Courier New" w:eastAsia="Times New Roman" w:hAnsi="Courier New"/>
        </w:rPr>
        <w:lastRenderedPageBreak/>
        <w:t>{</w:t>
      </w:r>
    </w:p>
    <w:p w14:paraId="569B1773" w14:textId="77777777" w:rsidR="003E2A2F" w:rsidRPr="003E2A2F" w:rsidRDefault="003E2A2F" w:rsidP="003E2A2F">
      <w:pPr>
        <w:rPr>
          <w:rFonts w:ascii="Courier New" w:eastAsia="Times New Roman" w:hAnsi="Courier New"/>
        </w:rPr>
      </w:pPr>
      <w:r w:rsidRPr="003E2A2F">
        <w:rPr>
          <w:rFonts w:ascii="Courier New" w:eastAsia="Times New Roman" w:hAnsi="Courier New"/>
        </w:rPr>
        <w:t xml:space="preserve">    "status": -1,</w:t>
      </w:r>
    </w:p>
    <w:p w14:paraId="16DF7B69" w14:textId="77777777" w:rsidR="003E2A2F" w:rsidRPr="003E2A2F" w:rsidRDefault="003E2A2F" w:rsidP="003E2A2F">
      <w:pPr>
        <w:rPr>
          <w:rFonts w:ascii="Courier New" w:eastAsia="Times New Roman" w:hAnsi="Courier New"/>
        </w:rPr>
      </w:pPr>
      <w:r w:rsidRPr="003E2A2F">
        <w:rPr>
          <w:rFonts w:ascii="Courier New" w:eastAsia="Times New Roman" w:hAnsi="Courier New"/>
        </w:rPr>
        <w:t xml:space="preserve">    "message": "Robot serial number does not exist",</w:t>
      </w:r>
    </w:p>
    <w:p w14:paraId="168E1C73" w14:textId="77777777" w:rsidR="003E2A2F" w:rsidRPr="003E2A2F" w:rsidRDefault="003E2A2F" w:rsidP="003E2A2F">
      <w:pPr>
        <w:rPr>
          <w:rFonts w:ascii="Courier New" w:eastAsia="Times New Roman" w:hAnsi="Courier New"/>
        </w:rPr>
      </w:pPr>
      <w:r w:rsidRPr="003E2A2F">
        <w:rPr>
          <w:rFonts w:ascii="Courier New" w:eastAsia="Times New Roman" w:hAnsi="Courier New"/>
        </w:rPr>
        <w:t xml:space="preserve">    "error": {</w:t>
      </w:r>
    </w:p>
    <w:p w14:paraId="64E62F2F" w14:textId="77777777" w:rsidR="003E2A2F" w:rsidRPr="003E2A2F" w:rsidRDefault="003E2A2F" w:rsidP="003E2A2F">
      <w:pPr>
        <w:rPr>
          <w:rFonts w:ascii="Courier New" w:eastAsia="Times New Roman" w:hAnsi="Courier New"/>
        </w:rPr>
      </w:pPr>
      <w:r w:rsidRPr="003E2A2F">
        <w:rPr>
          <w:rFonts w:ascii="Courier New" w:eastAsia="Times New Roman" w:hAnsi="Courier New"/>
        </w:rPr>
        <w:t xml:space="preserve">        "code": -114,</w:t>
      </w:r>
    </w:p>
    <w:p w14:paraId="6DACFBE2" w14:textId="77777777" w:rsidR="003E2A2F" w:rsidRPr="003E2A2F" w:rsidRDefault="003E2A2F" w:rsidP="003E2A2F">
      <w:pPr>
        <w:rPr>
          <w:rFonts w:ascii="Courier New" w:eastAsia="Times New Roman" w:hAnsi="Courier New"/>
        </w:rPr>
      </w:pPr>
      <w:r w:rsidRPr="003E2A2F">
        <w:rPr>
          <w:rFonts w:ascii="Courier New" w:eastAsia="Times New Roman" w:hAnsi="Courier New"/>
        </w:rPr>
        <w:t xml:space="preserve">        "message": "Robot serial number does not exist"</w:t>
      </w:r>
    </w:p>
    <w:p w14:paraId="2047F6D4" w14:textId="77777777" w:rsidR="003E2A2F" w:rsidRPr="003E2A2F" w:rsidRDefault="003E2A2F" w:rsidP="003E2A2F">
      <w:pPr>
        <w:rPr>
          <w:rFonts w:ascii="Courier New" w:eastAsia="Times New Roman" w:hAnsi="Courier New"/>
        </w:rPr>
      </w:pPr>
      <w:r w:rsidRPr="003E2A2F">
        <w:rPr>
          <w:rFonts w:ascii="Courier New" w:eastAsia="Times New Roman" w:hAnsi="Courier New"/>
        </w:rPr>
        <w:t xml:space="preserve">    }</w:t>
      </w:r>
    </w:p>
    <w:p w14:paraId="18EA5DCA" w14:textId="4B9D94E9" w:rsidR="00E54428" w:rsidRPr="00DB2F7A" w:rsidRDefault="003E2A2F" w:rsidP="00E54428">
      <w:r w:rsidRPr="003E2A2F">
        <w:rPr>
          <w:rFonts w:ascii="Courier New" w:eastAsia="Times New Roman" w:hAnsi="Courier New"/>
        </w:rPr>
        <w:t>}</w:t>
      </w:r>
    </w:p>
    <w:p w14:paraId="5E88A0C7" w14:textId="77777777" w:rsidR="001606C8" w:rsidRDefault="001606C8" w:rsidP="0094241B">
      <w:pPr>
        <w:pStyle w:val="Heading4"/>
      </w:pPr>
    </w:p>
    <w:p w14:paraId="721CDB2E" w14:textId="77777777" w:rsidR="00E54428" w:rsidRPr="00DB2F7A" w:rsidRDefault="00F82A5A" w:rsidP="0094241B">
      <w:pPr>
        <w:pStyle w:val="Heading4"/>
      </w:pPr>
      <w:r>
        <w:t>IsRobotOnline</w:t>
      </w:r>
      <w:r w:rsidR="00E54428" w:rsidRPr="00DB2F7A">
        <w:t>Virtual</w:t>
      </w:r>
    </w:p>
    <w:p w14:paraId="58117AE1" w14:textId="77777777" w:rsidR="0094241B" w:rsidRPr="00DB2F7A" w:rsidRDefault="0094241B" w:rsidP="0094241B"/>
    <w:p w14:paraId="57920261" w14:textId="0A6FDB60" w:rsidR="005326D0" w:rsidRDefault="005326D0" w:rsidP="005326D0">
      <w:pPr>
        <w:spacing w:line="240" w:lineRule="auto"/>
        <w:rPr>
          <w:rFonts w:eastAsia="Times New Roman"/>
          <w:color w:val="222222"/>
          <w:shd w:val="clear" w:color="auto" w:fill="FFFFFF"/>
        </w:rPr>
      </w:pPr>
      <w:r w:rsidRPr="005326D0">
        <w:rPr>
          <w:rFonts w:eastAsia="Times New Roman"/>
          <w:color w:val="222222"/>
          <w:shd w:val="clear" w:color="auto" w:fill="FFFFFF"/>
        </w:rPr>
        <w:t xml:space="preserve">While designing the system, we have taken care to </w:t>
      </w:r>
      <w:r w:rsidR="002E6535">
        <w:rPr>
          <w:rFonts w:eastAsia="Times New Roman"/>
          <w:color w:val="222222"/>
          <w:shd w:val="clear" w:color="auto" w:fill="FFFFFF"/>
        </w:rPr>
        <w:t>support 2 cases for robot's Wifi</w:t>
      </w:r>
      <w:r w:rsidR="003D608E">
        <w:rPr>
          <w:rFonts w:eastAsia="Times New Roman"/>
          <w:color w:val="222222"/>
          <w:shd w:val="clear" w:color="auto" w:fill="FFFFFF"/>
        </w:rPr>
        <w:t xml:space="preserve"> connectivity. First, </w:t>
      </w:r>
      <w:r w:rsidRPr="005326D0">
        <w:rPr>
          <w:rFonts w:eastAsia="Times New Roman"/>
          <w:color w:val="222222"/>
          <w:shd w:val="clear" w:color="auto" w:fill="FFFFFF"/>
        </w:rPr>
        <w:t xml:space="preserve">when a Robot maintains a persistent connection with XMPP and second when robot comes online and might </w:t>
      </w:r>
      <w:r w:rsidR="00F420E9">
        <w:rPr>
          <w:rFonts w:eastAsia="Times New Roman"/>
          <w:color w:val="222222"/>
          <w:shd w:val="clear" w:color="auto" w:fill="FFFFFF"/>
        </w:rPr>
        <w:t>go offline for few minutes. The first mode is called “always on” and</w:t>
      </w:r>
      <w:r w:rsidRPr="005326D0">
        <w:rPr>
          <w:rFonts w:eastAsia="Times New Roman"/>
          <w:color w:val="222222"/>
          <w:shd w:val="clear" w:color="auto" w:fill="FFFFFF"/>
        </w:rPr>
        <w:t xml:space="preserve"> second mode is ca</w:t>
      </w:r>
      <w:r w:rsidR="003D608E">
        <w:rPr>
          <w:rFonts w:eastAsia="Times New Roman"/>
          <w:color w:val="222222"/>
          <w:shd w:val="clear" w:color="auto" w:fill="FFFFFF"/>
        </w:rPr>
        <w:t>lled "timed mode". T</w:t>
      </w:r>
      <w:r w:rsidRPr="005326D0">
        <w:rPr>
          <w:rFonts w:eastAsia="Times New Roman"/>
          <w:color w:val="222222"/>
          <w:shd w:val="clear" w:color="auto" w:fill="FFFFFF"/>
        </w:rPr>
        <w:t>o reflect support for these 2 cases, there are 2 types of presence statuses supported by the system, online and virtual online. If a robot is connected to XMPP server, it is considered online. If a robot is not online but was spotted by the XMPP some time ago, it is considered "virtually online".  What is the time interval in which a robot is considered virtually online can be configured as parameters (sleep time and awake time) at robot level.</w:t>
      </w:r>
    </w:p>
    <w:p w14:paraId="064E0397" w14:textId="77777777" w:rsidR="00CC798E" w:rsidRPr="005326D0" w:rsidRDefault="00CC798E" w:rsidP="005326D0">
      <w:pPr>
        <w:spacing w:line="240" w:lineRule="auto"/>
        <w:rPr>
          <w:rFonts w:ascii="Times" w:eastAsia="Times New Roman" w:hAnsi="Times" w:cs="Times New Roman"/>
        </w:rPr>
      </w:pPr>
    </w:p>
    <w:p w14:paraId="31A3FDA7" w14:textId="3F23C2D7" w:rsidR="00CA14FA" w:rsidRDefault="00CA14FA" w:rsidP="00F82A5A">
      <w:pPr>
        <w:rPr>
          <w:rFonts w:eastAsia="Times New Roman"/>
        </w:rPr>
      </w:pPr>
      <w:r w:rsidRPr="00DB2F7A">
        <w:rPr>
          <w:rFonts w:eastAsia="Times New Roman"/>
        </w:rPr>
        <w:t xml:space="preserve">This API is used </w:t>
      </w:r>
      <w:r w:rsidR="00E54428" w:rsidRPr="00DB2F7A">
        <w:rPr>
          <w:rFonts w:eastAsia="Times New Roman"/>
        </w:rPr>
        <w:t>to check whether</w:t>
      </w:r>
      <w:r w:rsidRPr="00DB2F7A">
        <w:rPr>
          <w:rFonts w:eastAsia="Times New Roman"/>
        </w:rPr>
        <w:t xml:space="preserve"> a</w:t>
      </w:r>
      <w:r w:rsidR="00E54428" w:rsidRPr="00DB2F7A">
        <w:rPr>
          <w:rFonts w:eastAsia="Times New Roman"/>
        </w:rPr>
        <w:t xml:space="preserve"> ro</w:t>
      </w:r>
      <w:r w:rsidR="0094241B" w:rsidRPr="00DB2F7A">
        <w:rPr>
          <w:rFonts w:eastAsia="Times New Roman"/>
        </w:rPr>
        <w:t>bot is virtually online or not</w:t>
      </w:r>
      <w:r w:rsidRPr="00DB2F7A">
        <w:rPr>
          <w:rFonts w:eastAsia="Times New Roman"/>
        </w:rPr>
        <w:t>.</w:t>
      </w:r>
      <w:r w:rsidR="005326D0">
        <w:rPr>
          <w:rFonts w:eastAsia="Times New Roman"/>
        </w:rPr>
        <w:t xml:space="preserve"> </w:t>
      </w:r>
      <w:r w:rsidR="00E54428" w:rsidRPr="00DB2F7A">
        <w:br/>
      </w:r>
      <w:r w:rsidR="00E54428" w:rsidRPr="00DB2F7A">
        <w:br/>
      </w:r>
      <w:hyperlink r:id="rId43" w:history="1">
        <w:r w:rsidR="00FC68C7" w:rsidRPr="00AB2F08">
          <w:rPr>
            <w:rStyle w:val="Hyperlink"/>
            <w:rFonts w:eastAsia="Times New Roman"/>
          </w:rPr>
          <w:t>http://neatostaging.rajatogo.com/api/rest/json?method=robot.is_robot_online_virtual</w:t>
        </w:r>
      </w:hyperlink>
    </w:p>
    <w:p w14:paraId="7B46C96E" w14:textId="77777777" w:rsidR="00FC68C7" w:rsidRPr="00F82A5A" w:rsidRDefault="00FC68C7" w:rsidP="00F82A5A">
      <w:pPr>
        <w:rPr>
          <w:rFonts w:eastAsia="Times New Roman"/>
        </w:rPr>
      </w:pPr>
    </w:p>
    <w:p w14:paraId="3503A039" w14:textId="77777777" w:rsidR="0059414F" w:rsidRDefault="0059414F" w:rsidP="00CA14FA">
      <w:pPr>
        <w:rPr>
          <w:rFonts w:eastAsia="Times New Roman"/>
          <w:b/>
        </w:rPr>
      </w:pPr>
    </w:p>
    <w:p w14:paraId="65AA7207" w14:textId="77777777" w:rsidR="00E54428" w:rsidRPr="00FC68C7" w:rsidRDefault="0094241B" w:rsidP="00CA14FA">
      <w:pPr>
        <w:rPr>
          <w:b/>
        </w:rPr>
      </w:pPr>
      <w:r w:rsidRPr="00FC68C7">
        <w:rPr>
          <w:rFonts w:eastAsia="Times New Roman"/>
          <w:b/>
        </w:rPr>
        <w:t>Parameters</w:t>
      </w:r>
    </w:p>
    <w:p w14:paraId="56E55421" w14:textId="77777777" w:rsidR="00E54428" w:rsidRPr="00FC68C7" w:rsidRDefault="00E54428" w:rsidP="00FC68C7">
      <w:pPr>
        <w:pStyle w:val="ListParagraph"/>
        <w:spacing w:after="200"/>
        <w:ind w:left="0"/>
      </w:pPr>
      <w:r w:rsidRPr="00FC68C7">
        <w:rPr>
          <w:rFonts w:eastAsia="Times New Roman"/>
          <w:bCs/>
        </w:rPr>
        <w:t>api_key</w:t>
      </w:r>
      <w:r w:rsidR="00CA14FA" w:rsidRPr="00FC68C7">
        <w:rPr>
          <w:rFonts w:eastAsia="Times New Roman"/>
        </w:rPr>
        <w:t xml:space="preserve">, </w:t>
      </w:r>
      <w:r w:rsidR="001E2A33" w:rsidRPr="00FC68C7">
        <w:rPr>
          <w:rFonts w:eastAsia="Times New Roman"/>
        </w:rPr>
        <w:t>your API key</w:t>
      </w:r>
    </w:p>
    <w:p w14:paraId="36D94ACF" w14:textId="77777777" w:rsidR="00E54428" w:rsidRPr="00FC68C7" w:rsidRDefault="00E54428" w:rsidP="00FC68C7">
      <w:pPr>
        <w:pStyle w:val="ListParagraph"/>
        <w:spacing w:after="200"/>
        <w:ind w:left="0"/>
      </w:pPr>
      <w:r w:rsidRPr="00FC68C7">
        <w:rPr>
          <w:rFonts w:eastAsia="Times New Roman"/>
          <w:bCs/>
        </w:rPr>
        <w:t>serial_number</w:t>
      </w:r>
      <w:r w:rsidR="00CA14FA" w:rsidRPr="00FC68C7">
        <w:rPr>
          <w:rFonts w:eastAsia="Times New Roman"/>
        </w:rPr>
        <w:t xml:space="preserve">, </w:t>
      </w:r>
      <w:r w:rsidRPr="00FC68C7">
        <w:rPr>
          <w:rFonts w:eastAsia="Times New Roman"/>
        </w:rPr>
        <w:t>Serial Number of the robot</w:t>
      </w:r>
    </w:p>
    <w:p w14:paraId="4917B25A" w14:textId="77777777" w:rsidR="00E54428" w:rsidRPr="00FC68C7" w:rsidRDefault="0094241B" w:rsidP="00E54428">
      <w:pPr>
        <w:rPr>
          <w:b/>
        </w:rPr>
      </w:pPr>
      <w:r w:rsidRPr="00FC68C7">
        <w:rPr>
          <w:rFonts w:eastAsia="Times New Roman"/>
          <w:b/>
        </w:rPr>
        <w:t>Success Response</w:t>
      </w:r>
    </w:p>
    <w:p w14:paraId="2D2207A7" w14:textId="77777777" w:rsidR="00F82A5A" w:rsidRPr="00FC68C7" w:rsidRDefault="00E54428" w:rsidP="00F82A5A">
      <w:pPr>
        <w:spacing w:after="200"/>
        <w:rPr>
          <w:i/>
        </w:rPr>
      </w:pPr>
      <w:r w:rsidRPr="00FC68C7">
        <w:rPr>
          <w:rFonts w:eastAsia="Times New Roman"/>
          <w:i/>
        </w:rPr>
        <w:t>If robot is online</w:t>
      </w:r>
    </w:p>
    <w:p w14:paraId="0D8C6D29" w14:textId="77777777" w:rsidR="003E2A2F" w:rsidRPr="003E2A2F" w:rsidRDefault="003E2A2F" w:rsidP="003E2A2F">
      <w:pPr>
        <w:rPr>
          <w:rFonts w:ascii="Courier New" w:eastAsia="Times New Roman" w:hAnsi="Courier New"/>
        </w:rPr>
      </w:pPr>
      <w:r w:rsidRPr="003E2A2F">
        <w:rPr>
          <w:rFonts w:ascii="Courier New" w:eastAsia="Times New Roman" w:hAnsi="Courier New"/>
        </w:rPr>
        <w:t>{</w:t>
      </w:r>
    </w:p>
    <w:p w14:paraId="5F44690D" w14:textId="77777777" w:rsidR="003E2A2F" w:rsidRPr="003E2A2F" w:rsidRDefault="003E2A2F" w:rsidP="003E2A2F">
      <w:pPr>
        <w:rPr>
          <w:rFonts w:ascii="Courier New" w:eastAsia="Times New Roman" w:hAnsi="Courier New"/>
        </w:rPr>
      </w:pPr>
      <w:r w:rsidRPr="003E2A2F">
        <w:rPr>
          <w:rFonts w:ascii="Courier New" w:eastAsia="Times New Roman" w:hAnsi="Courier New"/>
        </w:rPr>
        <w:t xml:space="preserve">    "status": 0,</w:t>
      </w:r>
    </w:p>
    <w:p w14:paraId="5E7F098A" w14:textId="77777777" w:rsidR="003E2A2F" w:rsidRPr="003E2A2F" w:rsidRDefault="003E2A2F" w:rsidP="003E2A2F">
      <w:pPr>
        <w:rPr>
          <w:rFonts w:ascii="Courier New" w:eastAsia="Times New Roman" w:hAnsi="Courier New"/>
        </w:rPr>
      </w:pPr>
      <w:r w:rsidRPr="003E2A2F">
        <w:rPr>
          <w:rFonts w:ascii="Courier New" w:eastAsia="Times New Roman" w:hAnsi="Courier New"/>
        </w:rPr>
        <w:t xml:space="preserve">    "result": {</w:t>
      </w:r>
    </w:p>
    <w:p w14:paraId="4A9DC99A" w14:textId="77777777" w:rsidR="003E2A2F" w:rsidRPr="003E2A2F" w:rsidRDefault="003E2A2F" w:rsidP="003E2A2F">
      <w:pPr>
        <w:rPr>
          <w:rFonts w:ascii="Courier New" w:eastAsia="Times New Roman" w:hAnsi="Courier New"/>
        </w:rPr>
      </w:pPr>
      <w:r w:rsidRPr="003E2A2F">
        <w:rPr>
          <w:rFonts w:ascii="Courier New" w:eastAsia="Times New Roman" w:hAnsi="Courier New"/>
        </w:rPr>
        <w:t xml:space="preserve">        "online": true,</w:t>
      </w:r>
    </w:p>
    <w:p w14:paraId="224BE3F3" w14:textId="77777777" w:rsidR="003E2A2F" w:rsidRPr="003E2A2F" w:rsidRDefault="003E2A2F" w:rsidP="003E2A2F">
      <w:pPr>
        <w:rPr>
          <w:rFonts w:ascii="Courier New" w:eastAsia="Times New Roman" w:hAnsi="Courier New"/>
        </w:rPr>
      </w:pPr>
      <w:r w:rsidRPr="003E2A2F">
        <w:rPr>
          <w:rFonts w:ascii="Courier New" w:eastAsia="Times New Roman" w:hAnsi="Courier New"/>
        </w:rPr>
        <w:t xml:space="preserve">        "message": "Robot 1 is online.",</w:t>
      </w:r>
    </w:p>
    <w:p w14:paraId="5474B44C" w14:textId="77777777" w:rsidR="003E2A2F" w:rsidRPr="003E2A2F" w:rsidRDefault="003E2A2F" w:rsidP="003E2A2F">
      <w:pPr>
        <w:rPr>
          <w:rFonts w:ascii="Courier New" w:eastAsia="Times New Roman" w:hAnsi="Courier New"/>
        </w:rPr>
      </w:pPr>
      <w:r w:rsidRPr="003E2A2F">
        <w:rPr>
          <w:rFonts w:ascii="Courier New" w:eastAsia="Times New Roman" w:hAnsi="Courier New"/>
        </w:rPr>
        <w:t xml:space="preserve">        "expected_time": 12</w:t>
      </w:r>
    </w:p>
    <w:p w14:paraId="1C35AB57" w14:textId="77777777" w:rsidR="003E2A2F" w:rsidRPr="003E2A2F" w:rsidRDefault="003E2A2F" w:rsidP="003E2A2F">
      <w:pPr>
        <w:rPr>
          <w:rFonts w:ascii="Courier New" w:eastAsia="Times New Roman" w:hAnsi="Courier New"/>
        </w:rPr>
      </w:pPr>
      <w:r w:rsidRPr="003E2A2F">
        <w:rPr>
          <w:rFonts w:ascii="Courier New" w:eastAsia="Times New Roman" w:hAnsi="Courier New"/>
        </w:rPr>
        <w:t xml:space="preserve">    }</w:t>
      </w:r>
    </w:p>
    <w:p w14:paraId="2665F27C" w14:textId="77777777" w:rsidR="0083176B" w:rsidRDefault="003E2A2F" w:rsidP="00F82A5A">
      <w:pPr>
        <w:spacing w:after="200"/>
        <w:rPr>
          <w:rFonts w:ascii="Courier New" w:eastAsia="Times New Roman" w:hAnsi="Courier New"/>
        </w:rPr>
      </w:pPr>
      <w:r w:rsidRPr="003E2A2F">
        <w:rPr>
          <w:rFonts w:ascii="Courier New" w:eastAsia="Times New Roman" w:hAnsi="Courier New"/>
        </w:rPr>
        <w:t>}</w:t>
      </w:r>
    </w:p>
    <w:p w14:paraId="243DD0BD" w14:textId="77777777" w:rsidR="00E54428" w:rsidRPr="00FC68C7" w:rsidRDefault="00E54428" w:rsidP="00F82A5A">
      <w:pPr>
        <w:spacing w:after="200"/>
        <w:rPr>
          <w:i/>
        </w:rPr>
      </w:pPr>
      <w:r w:rsidRPr="00FC68C7">
        <w:rPr>
          <w:rFonts w:eastAsia="Times New Roman"/>
          <w:i/>
        </w:rPr>
        <w:t>If robot is offline</w:t>
      </w:r>
    </w:p>
    <w:p w14:paraId="727D959C" w14:textId="77777777" w:rsidR="003E2A2F" w:rsidRPr="003E2A2F" w:rsidRDefault="003E2A2F" w:rsidP="003E2A2F">
      <w:pPr>
        <w:rPr>
          <w:rFonts w:ascii="Courier New" w:eastAsia="Times New Roman" w:hAnsi="Courier New"/>
        </w:rPr>
      </w:pPr>
      <w:r w:rsidRPr="003E2A2F">
        <w:rPr>
          <w:rFonts w:ascii="Courier New" w:eastAsia="Times New Roman" w:hAnsi="Courier New"/>
        </w:rPr>
        <w:t>{</w:t>
      </w:r>
    </w:p>
    <w:p w14:paraId="56E16F4A" w14:textId="77777777" w:rsidR="003E2A2F" w:rsidRPr="003E2A2F" w:rsidRDefault="003E2A2F" w:rsidP="003E2A2F">
      <w:pPr>
        <w:rPr>
          <w:rFonts w:ascii="Courier New" w:eastAsia="Times New Roman" w:hAnsi="Courier New"/>
        </w:rPr>
      </w:pPr>
      <w:r w:rsidRPr="003E2A2F">
        <w:rPr>
          <w:rFonts w:ascii="Courier New" w:eastAsia="Times New Roman" w:hAnsi="Courier New"/>
        </w:rPr>
        <w:t xml:space="preserve">    "status": 0,</w:t>
      </w:r>
    </w:p>
    <w:p w14:paraId="21776032" w14:textId="77777777" w:rsidR="003E2A2F" w:rsidRPr="003E2A2F" w:rsidRDefault="003E2A2F" w:rsidP="003E2A2F">
      <w:pPr>
        <w:rPr>
          <w:rFonts w:ascii="Courier New" w:eastAsia="Times New Roman" w:hAnsi="Courier New"/>
        </w:rPr>
      </w:pPr>
      <w:r w:rsidRPr="003E2A2F">
        <w:rPr>
          <w:rFonts w:ascii="Courier New" w:eastAsia="Times New Roman" w:hAnsi="Courier New"/>
        </w:rPr>
        <w:t xml:space="preserve">    "result": {</w:t>
      </w:r>
    </w:p>
    <w:p w14:paraId="7BB230BB" w14:textId="77777777" w:rsidR="003E2A2F" w:rsidRPr="003E2A2F" w:rsidRDefault="003E2A2F" w:rsidP="003E2A2F">
      <w:pPr>
        <w:rPr>
          <w:rFonts w:ascii="Courier New" w:eastAsia="Times New Roman" w:hAnsi="Courier New"/>
        </w:rPr>
      </w:pPr>
      <w:r w:rsidRPr="003E2A2F">
        <w:rPr>
          <w:rFonts w:ascii="Courier New" w:eastAsia="Times New Roman" w:hAnsi="Courier New"/>
        </w:rPr>
        <w:t xml:space="preserve">        "online": false,</w:t>
      </w:r>
    </w:p>
    <w:p w14:paraId="7E047C94" w14:textId="77777777" w:rsidR="003E2A2F" w:rsidRPr="003E2A2F" w:rsidRDefault="003E2A2F" w:rsidP="003E2A2F">
      <w:pPr>
        <w:rPr>
          <w:rFonts w:ascii="Courier New" w:eastAsia="Times New Roman" w:hAnsi="Courier New"/>
        </w:rPr>
      </w:pPr>
      <w:r w:rsidRPr="003E2A2F">
        <w:rPr>
          <w:rFonts w:ascii="Courier New" w:eastAsia="Times New Roman" w:hAnsi="Courier New"/>
        </w:rPr>
        <w:t xml:space="preserve">        "message": "Robot 1 is offline.",</w:t>
      </w:r>
    </w:p>
    <w:p w14:paraId="0D2C2358" w14:textId="77777777" w:rsidR="003E2A2F" w:rsidRPr="003E2A2F" w:rsidRDefault="003E2A2F" w:rsidP="003E2A2F">
      <w:pPr>
        <w:rPr>
          <w:rFonts w:ascii="Courier New" w:eastAsia="Times New Roman" w:hAnsi="Courier New"/>
        </w:rPr>
      </w:pPr>
      <w:r w:rsidRPr="003E2A2F">
        <w:rPr>
          <w:rFonts w:ascii="Courier New" w:eastAsia="Times New Roman" w:hAnsi="Courier New"/>
        </w:rPr>
        <w:t xml:space="preserve">        "expected_time": -12</w:t>
      </w:r>
    </w:p>
    <w:p w14:paraId="715497E5" w14:textId="77777777" w:rsidR="003E2A2F" w:rsidRPr="003E2A2F" w:rsidRDefault="003E2A2F" w:rsidP="003E2A2F">
      <w:pPr>
        <w:rPr>
          <w:rFonts w:ascii="Courier New" w:eastAsia="Times New Roman" w:hAnsi="Courier New"/>
        </w:rPr>
      </w:pPr>
      <w:r w:rsidRPr="003E2A2F">
        <w:rPr>
          <w:rFonts w:ascii="Courier New" w:eastAsia="Times New Roman" w:hAnsi="Courier New"/>
        </w:rPr>
        <w:lastRenderedPageBreak/>
        <w:t xml:space="preserve">    }</w:t>
      </w:r>
    </w:p>
    <w:p w14:paraId="500EB0B7" w14:textId="77777777" w:rsidR="0059515E" w:rsidRDefault="003E2A2F" w:rsidP="00E54428">
      <w:pPr>
        <w:rPr>
          <w:rFonts w:ascii="Courier New" w:eastAsia="Times New Roman" w:hAnsi="Courier New"/>
        </w:rPr>
      </w:pPr>
      <w:r w:rsidRPr="003E2A2F">
        <w:rPr>
          <w:rFonts w:ascii="Courier New" w:eastAsia="Times New Roman" w:hAnsi="Courier New"/>
        </w:rPr>
        <w:t>}</w:t>
      </w:r>
    </w:p>
    <w:p w14:paraId="79B2F5A2" w14:textId="77777777" w:rsidR="0059515E" w:rsidRDefault="0059515E" w:rsidP="00E54428">
      <w:pPr>
        <w:rPr>
          <w:rFonts w:ascii="Courier New" w:eastAsia="Times New Roman" w:hAnsi="Courier New"/>
        </w:rPr>
      </w:pPr>
    </w:p>
    <w:p w14:paraId="1AA12C25" w14:textId="3ACDF7C1" w:rsidR="00E44942" w:rsidRDefault="0094241B" w:rsidP="00BB4945">
      <w:pPr>
        <w:rPr>
          <w:rFonts w:eastAsia="Times New Roman"/>
          <w:i/>
        </w:rPr>
      </w:pPr>
      <w:r w:rsidRPr="00FC68C7">
        <w:rPr>
          <w:rFonts w:eastAsia="Times New Roman"/>
          <w:b/>
        </w:rPr>
        <w:t>Failure Responses</w:t>
      </w:r>
    </w:p>
    <w:p w14:paraId="5950A8EE" w14:textId="77777777" w:rsidR="00E54428" w:rsidRPr="00BB4945" w:rsidRDefault="00E54428" w:rsidP="00F82A5A">
      <w:pPr>
        <w:spacing w:after="200"/>
        <w:rPr>
          <w:i/>
        </w:rPr>
      </w:pPr>
      <w:r w:rsidRPr="00BB4945">
        <w:rPr>
          <w:rFonts w:eastAsia="Times New Roman"/>
          <w:i/>
        </w:rPr>
        <w:t>If serial number does not exist</w:t>
      </w:r>
    </w:p>
    <w:p w14:paraId="066DA93A" w14:textId="77777777" w:rsidR="00AF2334" w:rsidRPr="00AF2334" w:rsidRDefault="00AF2334" w:rsidP="00AF2334">
      <w:pPr>
        <w:rPr>
          <w:rFonts w:eastAsia="Times New Roman"/>
        </w:rPr>
      </w:pPr>
      <w:r w:rsidRPr="00AF2334">
        <w:rPr>
          <w:rFonts w:eastAsia="Times New Roman"/>
        </w:rPr>
        <w:t>{</w:t>
      </w:r>
    </w:p>
    <w:p w14:paraId="3801C5BA" w14:textId="77777777" w:rsidR="00AF2334" w:rsidRPr="00AF2334" w:rsidRDefault="00AF2334" w:rsidP="00AF2334">
      <w:pPr>
        <w:rPr>
          <w:rFonts w:eastAsia="Times New Roman"/>
        </w:rPr>
      </w:pPr>
      <w:r w:rsidRPr="00AF2334">
        <w:rPr>
          <w:rFonts w:eastAsia="Times New Roman"/>
        </w:rPr>
        <w:t xml:space="preserve">    "status": -1,</w:t>
      </w:r>
    </w:p>
    <w:p w14:paraId="370B3821" w14:textId="77777777" w:rsidR="00AF2334" w:rsidRPr="00AF2334" w:rsidRDefault="00AF2334" w:rsidP="00AF2334">
      <w:pPr>
        <w:rPr>
          <w:rFonts w:eastAsia="Times New Roman"/>
        </w:rPr>
      </w:pPr>
      <w:r w:rsidRPr="00AF2334">
        <w:rPr>
          <w:rFonts w:eastAsia="Times New Roman"/>
        </w:rPr>
        <w:t xml:space="preserve">    "message": "Robot serial number does not exist",</w:t>
      </w:r>
    </w:p>
    <w:p w14:paraId="44750F5F" w14:textId="77777777" w:rsidR="00AF2334" w:rsidRPr="00AF2334" w:rsidRDefault="00AF2334" w:rsidP="00AF2334">
      <w:pPr>
        <w:rPr>
          <w:rFonts w:eastAsia="Times New Roman"/>
        </w:rPr>
      </w:pPr>
      <w:r w:rsidRPr="00AF2334">
        <w:rPr>
          <w:rFonts w:eastAsia="Times New Roman"/>
        </w:rPr>
        <w:t xml:space="preserve">    "error": {</w:t>
      </w:r>
    </w:p>
    <w:p w14:paraId="59DB90FE" w14:textId="77777777" w:rsidR="00AF2334" w:rsidRPr="00AF2334" w:rsidRDefault="00AF2334" w:rsidP="00AF2334">
      <w:pPr>
        <w:rPr>
          <w:rFonts w:eastAsia="Times New Roman"/>
        </w:rPr>
      </w:pPr>
      <w:r w:rsidRPr="00AF2334">
        <w:rPr>
          <w:rFonts w:eastAsia="Times New Roman"/>
        </w:rPr>
        <w:t xml:space="preserve">        "code": -114,</w:t>
      </w:r>
    </w:p>
    <w:p w14:paraId="5756462D" w14:textId="77777777" w:rsidR="00AF2334" w:rsidRPr="00AF2334" w:rsidRDefault="00AF2334" w:rsidP="00AF2334">
      <w:pPr>
        <w:rPr>
          <w:rFonts w:eastAsia="Times New Roman"/>
        </w:rPr>
      </w:pPr>
      <w:r w:rsidRPr="00AF2334">
        <w:rPr>
          <w:rFonts w:eastAsia="Times New Roman"/>
        </w:rPr>
        <w:t xml:space="preserve">        "message": "Robot serial number does not exist"</w:t>
      </w:r>
    </w:p>
    <w:p w14:paraId="23CF0763" w14:textId="77777777" w:rsidR="00AF2334" w:rsidRPr="00AF2334" w:rsidRDefault="00AF2334" w:rsidP="00AF2334">
      <w:pPr>
        <w:rPr>
          <w:rFonts w:eastAsia="Times New Roman"/>
        </w:rPr>
      </w:pPr>
      <w:r w:rsidRPr="00AF2334">
        <w:rPr>
          <w:rFonts w:eastAsia="Times New Roman"/>
        </w:rPr>
        <w:t xml:space="preserve">    }</w:t>
      </w:r>
    </w:p>
    <w:p w14:paraId="3D2876D0" w14:textId="31CD5562" w:rsidR="00E54428" w:rsidRPr="00DB2F7A" w:rsidRDefault="00AF2334" w:rsidP="00E54428">
      <w:r w:rsidRPr="00AF2334">
        <w:rPr>
          <w:rFonts w:eastAsia="Times New Roman"/>
        </w:rPr>
        <w:t>}</w:t>
      </w:r>
    </w:p>
    <w:p w14:paraId="3DE1FB93" w14:textId="77777777" w:rsidR="003D7532" w:rsidRDefault="003D7532" w:rsidP="00BB4945">
      <w:pPr>
        <w:pStyle w:val="Heading4"/>
      </w:pPr>
    </w:p>
    <w:p w14:paraId="6FE321C9" w14:textId="5F79E2CD" w:rsidR="004E73C9" w:rsidRPr="00DB2F7A" w:rsidRDefault="00FC68C7" w:rsidP="00BB4945">
      <w:pPr>
        <w:pStyle w:val="Heading4"/>
      </w:pPr>
      <w:r>
        <w:t>GetRobotTypeMetadataUsing</w:t>
      </w:r>
      <w:r w:rsidR="00E54428" w:rsidRPr="00DB2F7A">
        <w:t>RobotType</w:t>
      </w:r>
    </w:p>
    <w:p w14:paraId="77941DF1" w14:textId="77777777" w:rsidR="005B5128" w:rsidRDefault="005B5128" w:rsidP="00F45A9D">
      <w:pPr>
        <w:rPr>
          <w:rFonts w:eastAsia="Times New Roman"/>
        </w:rPr>
      </w:pPr>
      <w:r w:rsidRPr="00DB2F7A">
        <w:rPr>
          <w:rFonts w:eastAsia="Times New Roman"/>
        </w:rPr>
        <w:t xml:space="preserve">This API is used to </w:t>
      </w:r>
      <w:r w:rsidR="00E54428" w:rsidRPr="00DB2F7A">
        <w:rPr>
          <w:rFonts w:eastAsia="Times New Roman"/>
        </w:rPr>
        <w:t xml:space="preserve">get robot </w:t>
      </w:r>
      <w:r w:rsidR="00CF1A4B" w:rsidRPr="00DB2F7A">
        <w:rPr>
          <w:rFonts w:eastAsia="Times New Roman"/>
        </w:rPr>
        <w:t>type metadata using robot type.</w:t>
      </w:r>
      <w:r w:rsidR="00E54428" w:rsidRPr="00DB2F7A">
        <w:br/>
      </w:r>
      <w:r w:rsidR="00E54428" w:rsidRPr="00DB2F7A">
        <w:br/>
      </w:r>
      <w:hyperlink r:id="rId44" w:history="1">
        <w:r w:rsidR="00A8041A" w:rsidRPr="00AB2F08">
          <w:rPr>
            <w:rStyle w:val="Hyperlink"/>
            <w:rFonts w:eastAsia="Times New Roman"/>
          </w:rPr>
          <w:t>http://neatostaging.rajatogo.com/api/rest/json?method=robot.get_robot_type_metadata_using_type</w:t>
        </w:r>
      </w:hyperlink>
    </w:p>
    <w:p w14:paraId="084DA58F" w14:textId="77777777" w:rsidR="00A8041A" w:rsidRPr="00F45A9D" w:rsidRDefault="00A8041A" w:rsidP="00F45A9D">
      <w:pPr>
        <w:rPr>
          <w:rFonts w:eastAsia="Times New Roman"/>
        </w:rPr>
      </w:pPr>
    </w:p>
    <w:p w14:paraId="25D50DEE" w14:textId="77777777" w:rsidR="00E54428" w:rsidRPr="00A8041A" w:rsidRDefault="00EA6FDA" w:rsidP="005B5128">
      <w:pPr>
        <w:rPr>
          <w:rFonts w:eastAsia="Times New Roman"/>
          <w:b/>
        </w:rPr>
      </w:pPr>
      <w:r w:rsidRPr="00A8041A">
        <w:rPr>
          <w:rFonts w:eastAsia="Times New Roman"/>
          <w:b/>
        </w:rPr>
        <w:t>Parameters</w:t>
      </w:r>
    </w:p>
    <w:p w14:paraId="79843907" w14:textId="77777777" w:rsidR="00E54428" w:rsidRPr="00A8041A" w:rsidRDefault="00E54428" w:rsidP="00A8041A">
      <w:pPr>
        <w:pStyle w:val="ListParagraph"/>
        <w:spacing w:after="200"/>
        <w:ind w:left="0"/>
      </w:pPr>
      <w:r w:rsidRPr="00A8041A">
        <w:rPr>
          <w:rFonts w:eastAsia="Times New Roman"/>
          <w:bCs/>
        </w:rPr>
        <w:t>api_key</w:t>
      </w:r>
      <w:r w:rsidR="005B5128" w:rsidRPr="00A8041A">
        <w:rPr>
          <w:rFonts w:eastAsia="Times New Roman"/>
        </w:rPr>
        <w:t xml:space="preserve">, </w:t>
      </w:r>
      <w:r w:rsidR="001E2A33" w:rsidRPr="00A8041A">
        <w:rPr>
          <w:rFonts w:eastAsia="Times New Roman"/>
        </w:rPr>
        <w:t>your API key</w:t>
      </w:r>
    </w:p>
    <w:p w14:paraId="608CAC04" w14:textId="77777777" w:rsidR="00E54428" w:rsidRPr="00DB2F7A" w:rsidRDefault="00E54428" w:rsidP="00A8041A">
      <w:pPr>
        <w:pStyle w:val="ListParagraph"/>
        <w:spacing w:after="200"/>
        <w:ind w:left="0"/>
      </w:pPr>
      <w:r w:rsidRPr="00A8041A">
        <w:rPr>
          <w:rFonts w:eastAsia="Times New Roman"/>
          <w:bCs/>
        </w:rPr>
        <w:t>robot_type</w:t>
      </w:r>
      <w:r w:rsidR="005B5128" w:rsidRPr="00A8041A">
        <w:rPr>
          <w:rFonts w:eastAsia="Times New Roman"/>
        </w:rPr>
        <w:t>,</w:t>
      </w:r>
      <w:r w:rsidRPr="00A8041A">
        <w:rPr>
          <w:rFonts w:eastAsia="Times New Roman"/>
        </w:rPr>
        <w:t>Your Robot's Type</w:t>
      </w:r>
    </w:p>
    <w:p w14:paraId="0FAFF3A4" w14:textId="77777777" w:rsidR="00E54428" w:rsidRPr="00A8041A" w:rsidRDefault="00EA6FDA" w:rsidP="00E54428">
      <w:pPr>
        <w:rPr>
          <w:b/>
        </w:rPr>
      </w:pPr>
      <w:r w:rsidRPr="00A8041A">
        <w:rPr>
          <w:rFonts w:eastAsia="Times New Roman"/>
          <w:b/>
        </w:rPr>
        <w:t>Success Response</w:t>
      </w:r>
    </w:p>
    <w:p w14:paraId="6C229A6A" w14:textId="77777777" w:rsidR="00AF2334" w:rsidRPr="00AF2334" w:rsidRDefault="00AF2334" w:rsidP="00AF2334">
      <w:pPr>
        <w:rPr>
          <w:rFonts w:ascii="Courier New" w:eastAsia="Times New Roman" w:hAnsi="Courier New"/>
        </w:rPr>
      </w:pPr>
      <w:r w:rsidRPr="00AF2334">
        <w:rPr>
          <w:rFonts w:ascii="Courier New" w:eastAsia="Times New Roman" w:hAnsi="Courier New"/>
        </w:rPr>
        <w:t>{</w:t>
      </w:r>
    </w:p>
    <w:p w14:paraId="068ACB6C"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"status": 0,</w:t>
      </w:r>
    </w:p>
    <w:p w14:paraId="15AAABE7"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"result": {</w:t>
      </w:r>
    </w:p>
    <w:p w14:paraId="4F918333"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"success": true,</w:t>
      </w:r>
    </w:p>
    <w:p w14:paraId="1C6323E8"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"robot_metadata": {</w:t>
      </w:r>
    </w:p>
    <w:p w14:paraId="22652FBC"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"type": "1",</w:t>
      </w:r>
    </w:p>
    <w:p w14:paraId="1EE4F878"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"metadata": {</w:t>
      </w:r>
    </w:p>
    <w:p w14:paraId="511CDDC6"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"sleep_time": "120",</w:t>
      </w:r>
    </w:p>
    <w:p w14:paraId="5B74C806"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"lag_time": "15"</w:t>
      </w:r>
    </w:p>
    <w:p w14:paraId="2A2A78E1"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w:t>
      </w:r>
    </w:p>
    <w:p w14:paraId="3A6C1C64"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w:t>
      </w:r>
    </w:p>
    <w:p w14:paraId="6089FB32"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w:t>
      </w:r>
    </w:p>
    <w:p w14:paraId="482A1766" w14:textId="77777777" w:rsidR="004B3B36" w:rsidRDefault="00AF2334" w:rsidP="00E54428">
      <w:pPr>
        <w:rPr>
          <w:rFonts w:ascii="Courier New" w:eastAsia="Times New Roman" w:hAnsi="Courier New"/>
        </w:rPr>
      </w:pPr>
      <w:r w:rsidRPr="00AF2334">
        <w:rPr>
          <w:rFonts w:ascii="Courier New" w:eastAsia="Times New Roman" w:hAnsi="Courier New"/>
        </w:rPr>
        <w:t>}</w:t>
      </w:r>
    </w:p>
    <w:p w14:paraId="079CDECE" w14:textId="77777777" w:rsidR="004B3B36" w:rsidRDefault="004B3B36" w:rsidP="00E54428">
      <w:pPr>
        <w:rPr>
          <w:rFonts w:ascii="Courier New" w:eastAsia="Times New Roman" w:hAnsi="Courier New"/>
        </w:rPr>
      </w:pPr>
    </w:p>
    <w:p w14:paraId="6B4A87CD" w14:textId="77777777" w:rsidR="00E54428" w:rsidRPr="00A8041A" w:rsidRDefault="00EA6FDA" w:rsidP="00E54428">
      <w:pPr>
        <w:rPr>
          <w:b/>
        </w:rPr>
      </w:pPr>
      <w:r w:rsidRPr="00A8041A">
        <w:rPr>
          <w:rFonts w:eastAsia="Times New Roman"/>
          <w:b/>
        </w:rPr>
        <w:t>Failure Responses</w:t>
      </w:r>
    </w:p>
    <w:p w14:paraId="2548BB96" w14:textId="77777777" w:rsidR="00E54428" w:rsidRPr="00A8041A" w:rsidRDefault="00E54428" w:rsidP="00F45A9D">
      <w:pPr>
        <w:spacing w:after="200"/>
        <w:rPr>
          <w:i/>
        </w:rPr>
      </w:pPr>
      <w:r w:rsidRPr="00A8041A">
        <w:rPr>
          <w:rFonts w:eastAsia="Times New Roman"/>
          <w:i/>
        </w:rPr>
        <w:t>If entered robot_type is invalid</w:t>
      </w:r>
    </w:p>
    <w:p w14:paraId="7251238F" w14:textId="77777777" w:rsidR="00AF2334" w:rsidRPr="00AF2334" w:rsidRDefault="00AF2334" w:rsidP="00AF2334">
      <w:pPr>
        <w:rPr>
          <w:rFonts w:ascii="Courier New" w:eastAsia="Times New Roman" w:hAnsi="Courier New"/>
        </w:rPr>
      </w:pPr>
      <w:r w:rsidRPr="00AF2334">
        <w:rPr>
          <w:rFonts w:ascii="Courier New" w:eastAsia="Times New Roman" w:hAnsi="Courier New"/>
        </w:rPr>
        <w:t>{</w:t>
      </w:r>
    </w:p>
    <w:p w14:paraId="2DCE1C63"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"status": -1,</w:t>
      </w:r>
    </w:p>
    <w:p w14:paraId="5723CA1F"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"message": "Provided robot type is not valid",</w:t>
      </w:r>
    </w:p>
    <w:p w14:paraId="130DDE08"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"error": {</w:t>
      </w:r>
    </w:p>
    <w:p w14:paraId="160B996C"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"code": "-142",</w:t>
      </w:r>
    </w:p>
    <w:p w14:paraId="560986C5"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"message": "Robot Type is not valid"</w:t>
      </w:r>
    </w:p>
    <w:p w14:paraId="468418CB" w14:textId="77777777" w:rsidR="00AF2334" w:rsidRPr="00AF2334" w:rsidRDefault="00AF2334" w:rsidP="00AF2334">
      <w:pPr>
        <w:rPr>
          <w:rFonts w:ascii="Courier New" w:eastAsia="Times New Roman" w:hAnsi="Courier New"/>
        </w:rPr>
      </w:pPr>
      <w:r w:rsidRPr="00AF2334">
        <w:rPr>
          <w:rFonts w:ascii="Courier New" w:eastAsia="Times New Roman" w:hAnsi="Courier New"/>
        </w:rPr>
        <w:lastRenderedPageBreak/>
        <w:t xml:space="preserve">    }</w:t>
      </w:r>
    </w:p>
    <w:p w14:paraId="33CFBAE9" w14:textId="02AD81AB" w:rsidR="00E54428" w:rsidRPr="00DB2F7A" w:rsidRDefault="00AF2334" w:rsidP="00E54428">
      <w:r w:rsidRPr="00AF2334">
        <w:rPr>
          <w:rFonts w:ascii="Courier New" w:eastAsia="Times New Roman" w:hAnsi="Courier New"/>
        </w:rPr>
        <w:t>}</w:t>
      </w:r>
    </w:p>
    <w:p w14:paraId="43425D74" w14:textId="77777777" w:rsidR="00E54428" w:rsidRPr="00DB2F7A" w:rsidRDefault="00A8041A" w:rsidP="00EA6FDA">
      <w:pPr>
        <w:pStyle w:val="Heading4"/>
      </w:pPr>
      <w:r>
        <w:t>GetRobotTypeMetadataUsingRobot</w:t>
      </w:r>
      <w:r w:rsidR="00E54428" w:rsidRPr="00DB2F7A">
        <w:t>Id</w:t>
      </w:r>
    </w:p>
    <w:p w14:paraId="6407F8B1" w14:textId="77777777" w:rsidR="00EA6FDA" w:rsidRPr="00DB2F7A" w:rsidRDefault="00EA6FDA" w:rsidP="00E54428">
      <w:pPr>
        <w:rPr>
          <w:rFonts w:eastAsia="Times New Roman"/>
        </w:rPr>
      </w:pPr>
    </w:p>
    <w:p w14:paraId="20DC7811" w14:textId="77777777" w:rsidR="005E38D6" w:rsidRDefault="005E38D6" w:rsidP="00FC7A37">
      <w:pPr>
        <w:rPr>
          <w:rFonts w:eastAsia="Times New Roman"/>
        </w:rPr>
      </w:pPr>
      <w:r w:rsidRPr="00DB2F7A">
        <w:rPr>
          <w:rFonts w:eastAsia="Times New Roman"/>
        </w:rPr>
        <w:t xml:space="preserve">This API is used </w:t>
      </w:r>
      <w:r w:rsidR="00E54428" w:rsidRPr="00DB2F7A">
        <w:rPr>
          <w:rFonts w:eastAsia="Times New Roman"/>
        </w:rPr>
        <w:t>to get robo</w:t>
      </w:r>
      <w:r w:rsidR="00EA6FDA" w:rsidRPr="00DB2F7A">
        <w:rPr>
          <w:rFonts w:eastAsia="Times New Roman"/>
        </w:rPr>
        <w:t xml:space="preserve">t type metadata using robot </w:t>
      </w:r>
      <w:r w:rsidRPr="00DB2F7A">
        <w:rPr>
          <w:rFonts w:eastAsia="Times New Roman"/>
        </w:rPr>
        <w:t>Serial number.</w:t>
      </w:r>
      <w:r w:rsidR="00E54428" w:rsidRPr="00DB2F7A">
        <w:br/>
      </w:r>
      <w:r w:rsidR="00E54428" w:rsidRPr="00DB2F7A">
        <w:br/>
      </w:r>
      <w:hyperlink r:id="rId45" w:history="1">
        <w:r w:rsidR="00A8041A" w:rsidRPr="00AB2F08">
          <w:rPr>
            <w:rStyle w:val="Hyperlink"/>
            <w:rFonts w:eastAsia="Times New Roman"/>
          </w:rPr>
          <w:t>http://neatostaging.rajatogo.com/api/rest/json?method=robot.get_robot_type_metadata_using_id</w:t>
        </w:r>
      </w:hyperlink>
    </w:p>
    <w:p w14:paraId="44F6EEE1" w14:textId="77777777" w:rsidR="00A8041A" w:rsidRPr="00FC7A37" w:rsidRDefault="00A8041A" w:rsidP="00FC7A37">
      <w:pPr>
        <w:rPr>
          <w:rFonts w:eastAsia="Times New Roman"/>
        </w:rPr>
      </w:pPr>
    </w:p>
    <w:p w14:paraId="50370B40" w14:textId="77777777" w:rsidR="00E54428" w:rsidRPr="00A8041A" w:rsidRDefault="00EA6FDA" w:rsidP="005E38D6">
      <w:pPr>
        <w:rPr>
          <w:b/>
        </w:rPr>
      </w:pPr>
      <w:r w:rsidRPr="00A8041A">
        <w:rPr>
          <w:rFonts w:eastAsia="Times New Roman"/>
          <w:b/>
        </w:rPr>
        <w:t>Parameters</w:t>
      </w:r>
    </w:p>
    <w:p w14:paraId="6AB76419" w14:textId="77777777" w:rsidR="00E54428" w:rsidRPr="00A8041A" w:rsidRDefault="00E54428" w:rsidP="00A8041A">
      <w:pPr>
        <w:pStyle w:val="ListParagraph"/>
        <w:spacing w:after="200"/>
        <w:ind w:left="0"/>
      </w:pPr>
      <w:r w:rsidRPr="00A8041A">
        <w:rPr>
          <w:rFonts w:eastAsia="Times New Roman"/>
          <w:bCs/>
        </w:rPr>
        <w:t>api_key</w:t>
      </w:r>
      <w:r w:rsidR="005E38D6" w:rsidRPr="00A8041A">
        <w:rPr>
          <w:rFonts w:eastAsia="Times New Roman"/>
        </w:rPr>
        <w:t xml:space="preserve">, </w:t>
      </w:r>
      <w:r w:rsidR="001E2A33" w:rsidRPr="00A8041A">
        <w:rPr>
          <w:rFonts w:eastAsia="Times New Roman"/>
        </w:rPr>
        <w:t>your API key</w:t>
      </w:r>
    </w:p>
    <w:p w14:paraId="188808B9" w14:textId="77777777" w:rsidR="00E54428" w:rsidRPr="00A8041A" w:rsidRDefault="00E54428" w:rsidP="00A8041A">
      <w:pPr>
        <w:pStyle w:val="ListParagraph"/>
        <w:spacing w:after="200"/>
        <w:ind w:left="0"/>
      </w:pPr>
      <w:r w:rsidRPr="00A8041A">
        <w:rPr>
          <w:rFonts w:eastAsia="Times New Roman"/>
          <w:bCs/>
        </w:rPr>
        <w:t>serial_number</w:t>
      </w:r>
      <w:r w:rsidR="005E38D6" w:rsidRPr="00A8041A">
        <w:rPr>
          <w:rFonts w:eastAsia="Times New Roman"/>
        </w:rPr>
        <w:t xml:space="preserve">, </w:t>
      </w:r>
      <w:r w:rsidRPr="00A8041A">
        <w:rPr>
          <w:rFonts w:eastAsia="Times New Roman"/>
        </w:rPr>
        <w:t>Serial Number of the robot</w:t>
      </w:r>
    </w:p>
    <w:p w14:paraId="35C35B6D" w14:textId="77777777" w:rsidR="00E54428" w:rsidRPr="00A8041A" w:rsidRDefault="00EA6FDA" w:rsidP="00E54428">
      <w:pPr>
        <w:rPr>
          <w:b/>
        </w:rPr>
      </w:pPr>
      <w:r w:rsidRPr="00A8041A">
        <w:rPr>
          <w:rFonts w:eastAsia="Times New Roman"/>
          <w:b/>
        </w:rPr>
        <w:t>Success Response</w:t>
      </w:r>
    </w:p>
    <w:p w14:paraId="2297439C" w14:textId="77777777" w:rsidR="00AF2334" w:rsidRPr="00AF2334" w:rsidRDefault="00AF2334" w:rsidP="00AF2334">
      <w:pPr>
        <w:rPr>
          <w:rFonts w:ascii="Courier New" w:eastAsia="Times New Roman" w:hAnsi="Courier New"/>
        </w:rPr>
      </w:pPr>
      <w:r w:rsidRPr="00AF2334">
        <w:rPr>
          <w:rFonts w:ascii="Courier New" w:eastAsia="Times New Roman" w:hAnsi="Courier New"/>
        </w:rPr>
        <w:t>{</w:t>
      </w:r>
    </w:p>
    <w:p w14:paraId="20097770"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"status": 0,</w:t>
      </w:r>
    </w:p>
    <w:p w14:paraId="2637CD45"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"result": {</w:t>
      </w:r>
    </w:p>
    <w:p w14:paraId="45CA91C7"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"success": true,</w:t>
      </w:r>
    </w:p>
    <w:p w14:paraId="0747649A"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"robot_metadata": {</w:t>
      </w:r>
    </w:p>
    <w:p w14:paraId="58EB0B3C"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"type": "1",</w:t>
      </w:r>
    </w:p>
    <w:p w14:paraId="4C1AEBD7"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"metadata": {</w:t>
      </w:r>
    </w:p>
    <w:p w14:paraId="3FD6784A"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"sleep_time": "120",</w:t>
      </w:r>
    </w:p>
    <w:p w14:paraId="21D178EA"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"lag_time": "15"</w:t>
      </w:r>
    </w:p>
    <w:p w14:paraId="7C186E2A"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w:t>
      </w:r>
    </w:p>
    <w:p w14:paraId="50473432"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w:t>
      </w:r>
    </w:p>
    <w:p w14:paraId="56AA5494"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w:t>
      </w:r>
    </w:p>
    <w:p w14:paraId="42A23336" w14:textId="77777777" w:rsidR="00C63ED2" w:rsidRDefault="00AF2334" w:rsidP="00FC7A37">
      <w:pPr>
        <w:rPr>
          <w:rFonts w:ascii="Courier New" w:eastAsia="Times New Roman" w:hAnsi="Courier New"/>
        </w:rPr>
      </w:pPr>
      <w:r w:rsidRPr="00AF2334">
        <w:rPr>
          <w:rFonts w:ascii="Courier New" w:eastAsia="Times New Roman" w:hAnsi="Courier New"/>
        </w:rPr>
        <w:t>}</w:t>
      </w:r>
    </w:p>
    <w:p w14:paraId="28A6D307" w14:textId="77777777" w:rsidR="00C63ED2" w:rsidRDefault="00C63ED2" w:rsidP="00FC7A37">
      <w:pPr>
        <w:rPr>
          <w:rFonts w:ascii="Courier New" w:eastAsia="Times New Roman" w:hAnsi="Courier New"/>
        </w:rPr>
      </w:pPr>
    </w:p>
    <w:p w14:paraId="23C112CC" w14:textId="77777777" w:rsidR="00FC7A37" w:rsidRPr="00A8041A" w:rsidRDefault="00E54428" w:rsidP="00FC7A37">
      <w:pPr>
        <w:rPr>
          <w:b/>
        </w:rPr>
      </w:pPr>
      <w:r w:rsidRPr="00A8041A">
        <w:rPr>
          <w:rFonts w:eastAsia="Times New Roman"/>
          <w:b/>
        </w:rPr>
        <w:t>Failure Res</w:t>
      </w:r>
      <w:r w:rsidR="00EA6FDA" w:rsidRPr="00A8041A">
        <w:rPr>
          <w:rFonts w:eastAsia="Times New Roman"/>
          <w:b/>
        </w:rPr>
        <w:t>ponses</w:t>
      </w:r>
    </w:p>
    <w:p w14:paraId="40FAF221" w14:textId="77777777" w:rsidR="00E54428" w:rsidRPr="00A8041A" w:rsidRDefault="00E54428" w:rsidP="00FC7A37">
      <w:pPr>
        <w:rPr>
          <w:i/>
        </w:rPr>
      </w:pPr>
      <w:r w:rsidRPr="00A8041A">
        <w:rPr>
          <w:rFonts w:eastAsia="Times New Roman"/>
          <w:i/>
        </w:rPr>
        <w:t>If serial number does not exist</w:t>
      </w:r>
    </w:p>
    <w:p w14:paraId="7627A38B" w14:textId="77777777" w:rsidR="00AF2334" w:rsidRPr="00AF2334" w:rsidRDefault="00AF2334" w:rsidP="00AF2334">
      <w:pPr>
        <w:rPr>
          <w:rFonts w:ascii="Courier New" w:eastAsia="Times New Roman" w:hAnsi="Courier New"/>
        </w:rPr>
      </w:pPr>
      <w:r w:rsidRPr="00AF2334">
        <w:rPr>
          <w:rFonts w:ascii="Courier New" w:eastAsia="Times New Roman" w:hAnsi="Courier New"/>
        </w:rPr>
        <w:t>{</w:t>
      </w:r>
    </w:p>
    <w:p w14:paraId="69B9F73E"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"status": -1,</w:t>
      </w:r>
    </w:p>
    <w:p w14:paraId="1E4EE728"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"message": "Robot serial number does not exist",</w:t>
      </w:r>
    </w:p>
    <w:p w14:paraId="5406B702"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"error": {</w:t>
      </w:r>
    </w:p>
    <w:p w14:paraId="20A79A86"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"code": -114,</w:t>
      </w:r>
    </w:p>
    <w:p w14:paraId="58DFD581"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"message": "Robot serial number does not exist"</w:t>
      </w:r>
    </w:p>
    <w:p w14:paraId="1E0E9300"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w:t>
      </w:r>
    </w:p>
    <w:p w14:paraId="5EC17864" w14:textId="63B429C7" w:rsidR="00E54428" w:rsidRPr="00DB2F7A" w:rsidRDefault="00AF2334" w:rsidP="00E54428">
      <w:r w:rsidRPr="00AF2334">
        <w:rPr>
          <w:rFonts w:ascii="Courier New" w:eastAsia="Times New Roman" w:hAnsi="Courier New"/>
        </w:rPr>
        <w:t>}</w:t>
      </w:r>
    </w:p>
    <w:p w14:paraId="3F34730A" w14:textId="77777777" w:rsidR="00E54428" w:rsidRPr="00DB2F7A" w:rsidRDefault="00FC7A37" w:rsidP="005F1CE6">
      <w:pPr>
        <w:pStyle w:val="Heading4"/>
      </w:pPr>
      <w:r>
        <w:t>SetRobot</w:t>
      </w:r>
      <w:r w:rsidR="00E54428" w:rsidRPr="00DB2F7A">
        <w:t>Configuration</w:t>
      </w:r>
    </w:p>
    <w:p w14:paraId="5A2E10E3" w14:textId="77777777" w:rsidR="005F1CE6" w:rsidRPr="00DB2F7A" w:rsidRDefault="005F1CE6" w:rsidP="005F1CE6"/>
    <w:p w14:paraId="344AAE88" w14:textId="77777777" w:rsidR="005E38D6" w:rsidRPr="00FC7A37" w:rsidRDefault="005E38D6" w:rsidP="00FC7A37">
      <w:pPr>
        <w:rPr>
          <w:rFonts w:eastAsia="Times New Roman"/>
        </w:rPr>
      </w:pPr>
      <w:r w:rsidRPr="00DB2F7A">
        <w:rPr>
          <w:rFonts w:eastAsia="Times New Roman"/>
        </w:rPr>
        <w:t xml:space="preserve">This API is used to </w:t>
      </w:r>
      <w:r w:rsidR="005F1CE6" w:rsidRPr="00DB2F7A">
        <w:rPr>
          <w:rFonts w:eastAsia="Times New Roman"/>
        </w:rPr>
        <w:t>set robot configuration</w:t>
      </w:r>
      <w:r w:rsidRPr="00DB2F7A">
        <w:rPr>
          <w:rFonts w:eastAsia="Times New Roman"/>
        </w:rPr>
        <w:t xml:space="preserve">. With this sleep time, wakeup time can be set. </w:t>
      </w:r>
      <w:r w:rsidR="00E54428" w:rsidRPr="00DB2F7A">
        <w:br/>
      </w:r>
      <w:r w:rsidR="00E54428" w:rsidRPr="00DB2F7A">
        <w:br/>
      </w:r>
      <w:r w:rsidR="003B6AF2" w:rsidRPr="00FC7A37">
        <w:rPr>
          <w:rFonts w:eastAsia="Times New Roman"/>
        </w:rPr>
        <w:t>http://neatostaging.rajatogo.com/</w:t>
      </w:r>
      <w:r w:rsidR="00E54428" w:rsidRPr="00FC7A37">
        <w:rPr>
          <w:rFonts w:eastAsia="Times New Roman"/>
        </w:rPr>
        <w:t>api/rest/json?</w:t>
      </w:r>
      <w:r w:rsidR="000F2836" w:rsidRPr="00FC7A37">
        <w:rPr>
          <w:rFonts w:eastAsia="Times New Roman"/>
        </w:rPr>
        <w:t>method=</w:t>
      </w:r>
      <w:r w:rsidR="00E54428" w:rsidRPr="00FC7A37">
        <w:rPr>
          <w:rFonts w:eastAsia="Times New Roman"/>
        </w:rPr>
        <w:t xml:space="preserve">robot.set_robot_configuration </w:t>
      </w:r>
    </w:p>
    <w:p w14:paraId="3016579F" w14:textId="77777777" w:rsidR="00E54428" w:rsidRPr="00A8041A" w:rsidRDefault="00E54428" w:rsidP="00E54428">
      <w:pPr>
        <w:rPr>
          <w:b/>
        </w:rPr>
      </w:pPr>
      <w:r w:rsidRPr="00DB2F7A">
        <w:br/>
      </w:r>
      <w:r w:rsidR="005F1CE6" w:rsidRPr="00A8041A">
        <w:rPr>
          <w:rFonts w:eastAsia="Times New Roman"/>
          <w:b/>
        </w:rPr>
        <w:t>Parameters</w:t>
      </w:r>
    </w:p>
    <w:p w14:paraId="642C3BC9" w14:textId="4ACBCDB9" w:rsidR="00E54428" w:rsidRPr="00A8041A" w:rsidRDefault="00E54428" w:rsidP="00A8041A">
      <w:pPr>
        <w:pStyle w:val="ListParagraph"/>
        <w:spacing w:after="200"/>
        <w:ind w:left="0"/>
      </w:pPr>
      <w:r w:rsidRPr="00A8041A">
        <w:rPr>
          <w:rFonts w:eastAsia="Times New Roman"/>
          <w:bCs/>
        </w:rPr>
        <w:t>api_key</w:t>
      </w:r>
      <w:ins w:id="109" w:author="Admin1" w:date="2014-03-26T16:37:00Z">
        <w:r w:rsidR="00035DCD">
          <w:rPr>
            <w:rFonts w:eastAsia="Times New Roman"/>
            <w:bCs/>
          </w:rPr>
          <w:t xml:space="preserve"> </w:t>
        </w:r>
      </w:ins>
      <w:r w:rsidR="001E2A33" w:rsidRPr="00A8041A">
        <w:rPr>
          <w:rFonts w:eastAsia="Times New Roman"/>
        </w:rPr>
        <w:t>your API key</w:t>
      </w:r>
    </w:p>
    <w:p w14:paraId="0FFE83BC" w14:textId="383C9DD2" w:rsidR="00E54428" w:rsidRPr="00A8041A" w:rsidRDefault="00E54428" w:rsidP="00A8041A">
      <w:pPr>
        <w:pStyle w:val="ListParagraph"/>
        <w:spacing w:after="200"/>
        <w:ind w:left="0"/>
      </w:pPr>
      <w:r w:rsidRPr="00A8041A">
        <w:rPr>
          <w:rFonts w:eastAsia="Times New Roman"/>
          <w:bCs/>
        </w:rPr>
        <w:t>serial_number</w:t>
      </w:r>
      <w:ins w:id="110" w:author="Admin1" w:date="2014-03-26T16:06:00Z">
        <w:r w:rsidR="00F04E36">
          <w:rPr>
            <w:rFonts w:eastAsia="Times New Roman"/>
            <w:bCs/>
          </w:rPr>
          <w:t xml:space="preserve"> </w:t>
        </w:r>
      </w:ins>
      <w:r w:rsidRPr="00A8041A">
        <w:rPr>
          <w:rFonts w:eastAsia="Times New Roman"/>
        </w:rPr>
        <w:t>Serial Number of the robot</w:t>
      </w:r>
    </w:p>
    <w:p w14:paraId="3210847C" w14:textId="04690B59" w:rsidR="00E54428" w:rsidRPr="00A8041A" w:rsidRDefault="00E54428" w:rsidP="00A8041A">
      <w:pPr>
        <w:pStyle w:val="ListParagraph"/>
        <w:spacing w:after="200"/>
        <w:ind w:left="0"/>
      </w:pPr>
      <w:r w:rsidRPr="00A8041A">
        <w:rPr>
          <w:rFonts w:eastAsia="Times New Roman"/>
          <w:bCs/>
        </w:rPr>
        <w:t>sleep_time</w:t>
      </w:r>
      <w:ins w:id="111" w:author="Admin1" w:date="2014-03-26T16:06:00Z">
        <w:r w:rsidR="00835228">
          <w:rPr>
            <w:rFonts w:eastAsia="Times New Roman"/>
            <w:bCs/>
          </w:rPr>
          <w:t xml:space="preserve"> </w:t>
        </w:r>
      </w:ins>
      <w:r w:rsidRPr="00A8041A">
        <w:rPr>
          <w:rFonts w:eastAsia="Times New Roman"/>
        </w:rPr>
        <w:t>Sleep Time of the robot in seconds</w:t>
      </w:r>
    </w:p>
    <w:p w14:paraId="3EB763EF" w14:textId="49780C9C" w:rsidR="00E54428" w:rsidRPr="00A8041A" w:rsidRDefault="00E54428" w:rsidP="00A8041A">
      <w:pPr>
        <w:pStyle w:val="ListParagraph"/>
        <w:spacing w:after="200"/>
        <w:ind w:left="0"/>
      </w:pPr>
      <w:r w:rsidRPr="00A8041A">
        <w:rPr>
          <w:rFonts w:eastAsia="Times New Roman"/>
          <w:bCs/>
        </w:rPr>
        <w:lastRenderedPageBreak/>
        <w:t>wakeup_time</w:t>
      </w:r>
      <w:ins w:id="112" w:author="Admin1" w:date="2014-03-26T16:37:00Z">
        <w:r w:rsidR="00AD0D6D">
          <w:rPr>
            <w:rFonts w:eastAsia="Times New Roman"/>
            <w:bCs/>
          </w:rPr>
          <w:t xml:space="preserve"> </w:t>
        </w:r>
      </w:ins>
      <w:r w:rsidRPr="00A8041A">
        <w:rPr>
          <w:rFonts w:eastAsia="Times New Roman"/>
        </w:rPr>
        <w:t>Wakeup time of the robot in seconds</w:t>
      </w:r>
    </w:p>
    <w:p w14:paraId="1C81AE54" w14:textId="73F31D8D" w:rsidR="00E54428" w:rsidRPr="00DB2F7A" w:rsidRDefault="00E54428" w:rsidP="00A8041A">
      <w:pPr>
        <w:pStyle w:val="ListParagraph"/>
        <w:spacing w:after="200"/>
        <w:ind w:left="0"/>
      </w:pPr>
      <w:r w:rsidRPr="00A8041A">
        <w:rPr>
          <w:rFonts w:eastAsia="Times New Roman"/>
          <w:bCs/>
        </w:rPr>
        <w:t>config_key_value</w:t>
      </w:r>
      <w:ins w:id="113" w:author="Admin1" w:date="2014-03-26T16:37:00Z">
        <w:r w:rsidR="004570F7">
          <w:rPr>
            <w:rFonts w:eastAsia="Times New Roman"/>
            <w:bCs/>
          </w:rPr>
          <w:t xml:space="preserve"> </w:t>
        </w:r>
      </w:ins>
      <w:r w:rsidRPr="00A8041A">
        <w:rPr>
          <w:rFonts w:eastAsia="Times New Roman"/>
        </w:rPr>
        <w:t>Robot Configuration Key Value (Optional)</w:t>
      </w:r>
    </w:p>
    <w:p w14:paraId="36099293" w14:textId="77777777" w:rsidR="00E54428" w:rsidRPr="00A8041A" w:rsidRDefault="005F1CE6" w:rsidP="00E54428">
      <w:pPr>
        <w:rPr>
          <w:b/>
        </w:rPr>
      </w:pPr>
      <w:r w:rsidRPr="00A8041A">
        <w:rPr>
          <w:rFonts w:eastAsia="Times New Roman"/>
          <w:b/>
        </w:rPr>
        <w:t>Success Response</w:t>
      </w:r>
    </w:p>
    <w:p w14:paraId="2848E4E0" w14:textId="77777777" w:rsidR="00AF2334" w:rsidRPr="00AF2334" w:rsidRDefault="00AF2334" w:rsidP="00AF2334">
      <w:pPr>
        <w:rPr>
          <w:rFonts w:ascii="Courier New" w:eastAsia="Times New Roman" w:hAnsi="Courier New"/>
        </w:rPr>
      </w:pPr>
      <w:r w:rsidRPr="00AF2334">
        <w:rPr>
          <w:rFonts w:ascii="Courier New" w:eastAsia="Times New Roman" w:hAnsi="Courier New"/>
        </w:rPr>
        <w:t>{</w:t>
      </w:r>
    </w:p>
    <w:p w14:paraId="0F812631"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"status": 0,</w:t>
      </w:r>
    </w:p>
    <w:p w14:paraId="68A2DDD8"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"result": {</w:t>
      </w:r>
    </w:p>
    <w:p w14:paraId="4B25A293"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"success": true,</w:t>
      </w:r>
    </w:p>
    <w:p w14:paraId="7DDACBF2"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"timestamp": 1370422277</w:t>
      </w:r>
    </w:p>
    <w:p w14:paraId="4DCF0E5B"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w:t>
      </w:r>
    </w:p>
    <w:p w14:paraId="694E1462" w14:textId="77777777" w:rsidR="00BA1867" w:rsidRDefault="00AF2334" w:rsidP="00E54428">
      <w:pPr>
        <w:rPr>
          <w:rFonts w:ascii="Courier New" w:eastAsia="Times New Roman" w:hAnsi="Courier New"/>
        </w:rPr>
      </w:pPr>
      <w:r w:rsidRPr="00AF2334">
        <w:rPr>
          <w:rFonts w:ascii="Courier New" w:eastAsia="Times New Roman" w:hAnsi="Courier New"/>
        </w:rPr>
        <w:t>}</w:t>
      </w:r>
    </w:p>
    <w:p w14:paraId="4C7FF773" w14:textId="77777777" w:rsidR="00BA1867" w:rsidRDefault="00BA1867" w:rsidP="00E54428">
      <w:pPr>
        <w:rPr>
          <w:rFonts w:ascii="Courier New" w:eastAsia="Times New Roman" w:hAnsi="Courier New"/>
        </w:rPr>
      </w:pPr>
    </w:p>
    <w:p w14:paraId="495210E6" w14:textId="77777777" w:rsidR="00E54428" w:rsidRPr="00A8041A" w:rsidRDefault="00E54428" w:rsidP="00E54428">
      <w:pPr>
        <w:rPr>
          <w:b/>
        </w:rPr>
      </w:pPr>
      <w:r w:rsidRPr="00A8041A">
        <w:rPr>
          <w:rFonts w:eastAsia="Times New Roman"/>
          <w:b/>
        </w:rPr>
        <w:t>Failure R</w:t>
      </w:r>
      <w:r w:rsidR="005F1CE6" w:rsidRPr="00A8041A">
        <w:rPr>
          <w:rFonts w:eastAsia="Times New Roman"/>
          <w:b/>
        </w:rPr>
        <w:t>esponses</w:t>
      </w:r>
    </w:p>
    <w:p w14:paraId="6C5F237D" w14:textId="77777777" w:rsidR="00E54428" w:rsidRPr="00A8041A" w:rsidRDefault="00E54428" w:rsidP="00FC7A37">
      <w:pPr>
        <w:spacing w:after="200"/>
        <w:rPr>
          <w:i/>
        </w:rPr>
      </w:pPr>
      <w:r w:rsidRPr="00A8041A">
        <w:rPr>
          <w:rFonts w:eastAsia="Times New Roman"/>
          <w:i/>
        </w:rPr>
        <w:t>If serial number does not exist</w:t>
      </w:r>
    </w:p>
    <w:p w14:paraId="18E16DBF" w14:textId="77777777" w:rsidR="00AF2334" w:rsidRPr="00AF2334" w:rsidRDefault="00AF2334" w:rsidP="00AF2334">
      <w:pPr>
        <w:rPr>
          <w:rFonts w:ascii="Courier New" w:eastAsia="Times New Roman" w:hAnsi="Courier New"/>
        </w:rPr>
      </w:pPr>
      <w:r w:rsidRPr="00AF2334">
        <w:rPr>
          <w:rFonts w:ascii="Courier New" w:eastAsia="Times New Roman" w:hAnsi="Courier New"/>
        </w:rPr>
        <w:t>{</w:t>
      </w:r>
    </w:p>
    <w:p w14:paraId="1B3BEB44"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"status": -1,</w:t>
      </w:r>
    </w:p>
    <w:p w14:paraId="64BD4FFD"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"message": "Missing parameter sleep_time in method robot.set_robot_configuration",</w:t>
      </w:r>
    </w:p>
    <w:p w14:paraId="4DB29744"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"error": {</w:t>
      </w:r>
    </w:p>
    <w:p w14:paraId="5761FD4B"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"code": "-114",</w:t>
      </w:r>
    </w:p>
    <w:p w14:paraId="653F0E2B"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"message": "Serial number does not exist."</w:t>
      </w:r>
    </w:p>
    <w:p w14:paraId="3F0F855A"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w:t>
      </w:r>
    </w:p>
    <w:p w14:paraId="4F93A895" w14:textId="77777777" w:rsidR="00795C9D" w:rsidRDefault="00AF2334" w:rsidP="00FC7A37">
      <w:pPr>
        <w:spacing w:after="200"/>
        <w:rPr>
          <w:rFonts w:ascii="Courier New" w:eastAsia="Times New Roman" w:hAnsi="Courier New"/>
        </w:rPr>
      </w:pPr>
      <w:r w:rsidRPr="00AF2334">
        <w:rPr>
          <w:rFonts w:ascii="Courier New" w:eastAsia="Times New Roman" w:hAnsi="Courier New"/>
        </w:rPr>
        <w:t>}</w:t>
      </w:r>
    </w:p>
    <w:p w14:paraId="0EA65227" w14:textId="77777777" w:rsidR="00E54428" w:rsidRPr="00A8041A" w:rsidRDefault="00E54428" w:rsidP="00FC7A37">
      <w:pPr>
        <w:spacing w:after="200"/>
        <w:rPr>
          <w:i/>
        </w:rPr>
      </w:pPr>
      <w:r w:rsidRPr="00A8041A">
        <w:rPr>
          <w:rFonts w:eastAsia="Times New Roman"/>
          <w:i/>
        </w:rPr>
        <w:t>If provided sleep time or wakeup time is invalid</w:t>
      </w:r>
    </w:p>
    <w:p w14:paraId="1DAA6408" w14:textId="77777777" w:rsidR="00AF2334" w:rsidRPr="00AF2334" w:rsidRDefault="00AF2334" w:rsidP="00AF2334">
      <w:pPr>
        <w:rPr>
          <w:rFonts w:ascii="Courier New" w:eastAsia="Times New Roman" w:hAnsi="Courier New"/>
        </w:rPr>
      </w:pPr>
      <w:r w:rsidRPr="00AF2334">
        <w:rPr>
          <w:rFonts w:ascii="Courier New" w:eastAsia="Times New Roman" w:hAnsi="Courier New"/>
        </w:rPr>
        <w:t>{</w:t>
      </w:r>
    </w:p>
    <w:p w14:paraId="2CCC53C9"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"status": -1,</w:t>
      </w:r>
    </w:p>
    <w:p w14:paraId="35B7076F"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"message": "Please enter valid sleep time or wakeup time",</w:t>
      </w:r>
    </w:p>
    <w:p w14:paraId="49A4F6C1"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"error": {</w:t>
      </w:r>
    </w:p>
    <w:p w14:paraId="589B2440"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"code": "-156",</w:t>
      </w:r>
    </w:p>
    <w:p w14:paraId="52CA98CB"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"message": "Please enter valid sleep time or wakeup time"</w:t>
      </w:r>
    </w:p>
    <w:p w14:paraId="41549304"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w:t>
      </w:r>
    </w:p>
    <w:p w14:paraId="55773260" w14:textId="3F5745D8" w:rsidR="00E54428" w:rsidRPr="00DB2F7A" w:rsidRDefault="00AF2334" w:rsidP="00E54428">
      <w:r w:rsidRPr="00AF2334">
        <w:rPr>
          <w:rFonts w:ascii="Courier New" w:eastAsia="Times New Roman" w:hAnsi="Courier New"/>
        </w:rPr>
        <w:t>}</w:t>
      </w:r>
    </w:p>
    <w:p w14:paraId="58D47985" w14:textId="77777777" w:rsidR="00E54428" w:rsidRPr="00DB2F7A" w:rsidRDefault="00FC7A37" w:rsidP="004E7B69">
      <w:pPr>
        <w:pStyle w:val="Heading4"/>
      </w:pPr>
      <w:r>
        <w:t>SetRobotConfiguration</w:t>
      </w:r>
      <w:r w:rsidR="00E54428" w:rsidRPr="00DB2F7A">
        <w:t>2</w:t>
      </w:r>
    </w:p>
    <w:p w14:paraId="6A46CBB0" w14:textId="77777777" w:rsidR="004E7B69" w:rsidRPr="00DB2F7A" w:rsidRDefault="004E7B69" w:rsidP="004E7B69"/>
    <w:p w14:paraId="3901201D" w14:textId="77777777" w:rsidR="00F71A3E" w:rsidRDefault="00F71A3E" w:rsidP="00FC7A37">
      <w:pPr>
        <w:rPr>
          <w:rFonts w:eastAsia="Times New Roman"/>
        </w:rPr>
      </w:pPr>
      <w:r w:rsidRPr="00DB2F7A">
        <w:rPr>
          <w:rFonts w:eastAsia="Times New Roman"/>
        </w:rPr>
        <w:t xml:space="preserve">This API is used </w:t>
      </w:r>
      <w:r w:rsidR="004E7B69" w:rsidRPr="00DB2F7A">
        <w:rPr>
          <w:rFonts w:eastAsia="Times New Roman"/>
        </w:rPr>
        <w:t xml:space="preserve">to set </w:t>
      </w:r>
      <w:r w:rsidRPr="00DB2F7A">
        <w:rPr>
          <w:rFonts w:eastAsia="Times New Roman"/>
        </w:rPr>
        <w:t>the robot configuration data.</w:t>
      </w:r>
      <w:r w:rsidR="00E54428" w:rsidRPr="00DB2F7A">
        <w:br/>
      </w:r>
      <w:r w:rsidR="00E54428" w:rsidRPr="00DB2F7A">
        <w:br/>
      </w:r>
      <w:hyperlink r:id="rId46" w:history="1">
        <w:r w:rsidR="00A8041A" w:rsidRPr="00AB2F08">
          <w:rPr>
            <w:rStyle w:val="Hyperlink"/>
            <w:rFonts w:eastAsia="Times New Roman"/>
          </w:rPr>
          <w:t>http://neatostaging.rajatogo.com/api/rest/json?method=robot.set_robot_configuration2</w:t>
        </w:r>
      </w:hyperlink>
    </w:p>
    <w:p w14:paraId="7B39D811" w14:textId="77777777" w:rsidR="00A8041A" w:rsidRDefault="00A8041A" w:rsidP="00FC7A37">
      <w:pPr>
        <w:rPr>
          <w:rFonts w:eastAsia="Times New Roman"/>
        </w:rPr>
      </w:pPr>
    </w:p>
    <w:p w14:paraId="7522F4B7" w14:textId="77777777" w:rsidR="00E54428" w:rsidRPr="00DB2F7A" w:rsidRDefault="004E7B69" w:rsidP="00F71A3E">
      <w:r w:rsidRPr="00DB2F7A">
        <w:rPr>
          <w:rFonts w:eastAsia="Times New Roman"/>
        </w:rPr>
        <w:t>Parameters</w:t>
      </w:r>
    </w:p>
    <w:p w14:paraId="59130A16" w14:textId="77777777" w:rsidR="00E54428" w:rsidRPr="00A8041A" w:rsidRDefault="00E54428" w:rsidP="00A8041A">
      <w:pPr>
        <w:pStyle w:val="ListParagraph"/>
        <w:spacing w:after="200"/>
        <w:ind w:left="0"/>
      </w:pPr>
      <w:r w:rsidRPr="00A8041A">
        <w:rPr>
          <w:rFonts w:eastAsia="Times New Roman"/>
          <w:bCs/>
        </w:rPr>
        <w:t>api_key</w:t>
      </w:r>
      <w:r w:rsidR="00F71A3E" w:rsidRPr="00A8041A">
        <w:rPr>
          <w:rFonts w:eastAsia="Times New Roman"/>
        </w:rPr>
        <w:t xml:space="preserve">, </w:t>
      </w:r>
      <w:r w:rsidR="001E2A33" w:rsidRPr="00A8041A">
        <w:rPr>
          <w:rFonts w:eastAsia="Times New Roman"/>
        </w:rPr>
        <w:t>your API key</w:t>
      </w:r>
    </w:p>
    <w:p w14:paraId="4A76E6B4" w14:textId="77777777" w:rsidR="00E54428" w:rsidRPr="00A8041A" w:rsidRDefault="00E54428" w:rsidP="00A8041A">
      <w:pPr>
        <w:pStyle w:val="ListParagraph"/>
        <w:spacing w:after="200"/>
        <w:ind w:left="0"/>
      </w:pPr>
      <w:r w:rsidRPr="00A8041A">
        <w:rPr>
          <w:rFonts w:eastAsia="Times New Roman"/>
          <w:bCs/>
        </w:rPr>
        <w:t>serial_number</w:t>
      </w:r>
      <w:r w:rsidR="00F71A3E" w:rsidRPr="00A8041A">
        <w:rPr>
          <w:rFonts w:eastAsia="Times New Roman"/>
        </w:rPr>
        <w:t xml:space="preserve">, </w:t>
      </w:r>
      <w:r w:rsidRPr="00A8041A">
        <w:rPr>
          <w:rFonts w:eastAsia="Times New Roman"/>
        </w:rPr>
        <w:t>Serial Number of the robot</w:t>
      </w:r>
    </w:p>
    <w:p w14:paraId="4E7D52C5" w14:textId="77777777" w:rsidR="00E54428" w:rsidRPr="00A8041A" w:rsidRDefault="00E54428" w:rsidP="00A8041A">
      <w:pPr>
        <w:pStyle w:val="ListParagraph"/>
        <w:spacing w:after="200"/>
        <w:ind w:left="0"/>
      </w:pPr>
      <w:r w:rsidRPr="00A8041A">
        <w:rPr>
          <w:rFonts w:eastAsia="Times New Roman"/>
          <w:bCs/>
        </w:rPr>
        <w:t>sleep_time</w:t>
      </w:r>
      <w:r w:rsidR="00F71A3E" w:rsidRPr="00A8041A">
        <w:rPr>
          <w:rFonts w:eastAsia="Times New Roman"/>
        </w:rPr>
        <w:t xml:space="preserve">, </w:t>
      </w:r>
      <w:r w:rsidRPr="00A8041A">
        <w:rPr>
          <w:rFonts w:eastAsia="Times New Roman"/>
        </w:rPr>
        <w:t>Sleep Time of the robot in seconds</w:t>
      </w:r>
    </w:p>
    <w:p w14:paraId="38DD1F11" w14:textId="77777777" w:rsidR="00E54428" w:rsidRPr="00A8041A" w:rsidRDefault="00E54428" w:rsidP="00A8041A">
      <w:pPr>
        <w:pStyle w:val="ListParagraph"/>
        <w:spacing w:after="200"/>
        <w:ind w:left="0"/>
      </w:pPr>
      <w:r w:rsidRPr="00A8041A">
        <w:rPr>
          <w:rFonts w:eastAsia="Times New Roman"/>
          <w:bCs/>
        </w:rPr>
        <w:t>wakeup_time</w:t>
      </w:r>
      <w:r w:rsidR="00F71A3E" w:rsidRPr="00A8041A">
        <w:rPr>
          <w:rFonts w:eastAsia="Times New Roman"/>
        </w:rPr>
        <w:t xml:space="preserve">, </w:t>
      </w:r>
      <w:r w:rsidRPr="00A8041A">
        <w:rPr>
          <w:rFonts w:eastAsia="Times New Roman"/>
        </w:rPr>
        <w:t>Wakeup time of the robot in seconds</w:t>
      </w:r>
    </w:p>
    <w:p w14:paraId="15FD9E4E" w14:textId="77777777" w:rsidR="00E54428" w:rsidRPr="00A8041A" w:rsidRDefault="00E54428" w:rsidP="00A8041A">
      <w:pPr>
        <w:pStyle w:val="ListParagraph"/>
        <w:spacing w:after="200"/>
        <w:ind w:left="0"/>
      </w:pPr>
      <w:r w:rsidRPr="00A8041A">
        <w:rPr>
          <w:rFonts w:eastAsia="Times New Roman"/>
          <w:bCs/>
        </w:rPr>
        <w:t>robot_type</w:t>
      </w:r>
      <w:r w:rsidR="00F71A3E" w:rsidRPr="00A8041A">
        <w:rPr>
          <w:rFonts w:eastAsia="Times New Roman"/>
        </w:rPr>
        <w:t xml:space="preserve">, </w:t>
      </w:r>
      <w:r w:rsidRPr="00A8041A">
        <w:rPr>
          <w:rFonts w:eastAsia="Times New Roman"/>
        </w:rPr>
        <w:t>100 OR 101 (100 for Basic and 101 for Advanced)</w:t>
      </w:r>
    </w:p>
    <w:p w14:paraId="3DAEC29E" w14:textId="77777777" w:rsidR="00E54428" w:rsidRPr="00DB2F7A" w:rsidRDefault="00E54428" w:rsidP="00A8041A">
      <w:pPr>
        <w:pStyle w:val="ListParagraph"/>
        <w:spacing w:after="200"/>
        <w:ind w:left="0"/>
      </w:pPr>
      <w:r w:rsidRPr="00A8041A">
        <w:rPr>
          <w:rFonts w:eastAsia="Times New Roman"/>
          <w:bCs/>
        </w:rPr>
        <w:t>config_key_value</w:t>
      </w:r>
      <w:r w:rsidR="00F71A3E" w:rsidRPr="00A8041A">
        <w:rPr>
          <w:rFonts w:eastAsia="Times New Roman"/>
        </w:rPr>
        <w:t>,</w:t>
      </w:r>
      <w:r w:rsidRPr="00A8041A">
        <w:rPr>
          <w:rFonts w:eastAsia="Times New Roman"/>
        </w:rPr>
        <w:t>Robot Configuration Key Value (Optional)</w:t>
      </w:r>
    </w:p>
    <w:p w14:paraId="2BC05EF5" w14:textId="77777777" w:rsidR="00881340" w:rsidRDefault="00881340" w:rsidP="00E54428">
      <w:pPr>
        <w:rPr>
          <w:rFonts w:eastAsia="Times New Roman"/>
          <w:b/>
        </w:rPr>
      </w:pPr>
    </w:p>
    <w:p w14:paraId="746D0EA6" w14:textId="77777777" w:rsidR="00E54428" w:rsidRPr="00A8041A" w:rsidRDefault="004E7B69" w:rsidP="00E54428">
      <w:pPr>
        <w:rPr>
          <w:b/>
        </w:rPr>
      </w:pPr>
      <w:r w:rsidRPr="00A8041A">
        <w:rPr>
          <w:rFonts w:eastAsia="Times New Roman"/>
          <w:b/>
        </w:rPr>
        <w:t>Success Response</w:t>
      </w:r>
    </w:p>
    <w:p w14:paraId="16D7DBAF" w14:textId="77777777" w:rsidR="00AF2334" w:rsidRPr="00AF2334" w:rsidRDefault="00AF2334" w:rsidP="00AF2334">
      <w:pPr>
        <w:rPr>
          <w:rFonts w:ascii="Courier New" w:eastAsia="Times New Roman" w:hAnsi="Courier New"/>
        </w:rPr>
      </w:pPr>
      <w:r w:rsidRPr="00AF2334">
        <w:rPr>
          <w:rFonts w:ascii="Courier New" w:eastAsia="Times New Roman" w:hAnsi="Courier New"/>
        </w:rPr>
        <w:t>{</w:t>
      </w:r>
    </w:p>
    <w:p w14:paraId="72139945"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"status": 0,</w:t>
      </w:r>
    </w:p>
    <w:p w14:paraId="74EBDDF4"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"result": {</w:t>
      </w:r>
    </w:p>
    <w:p w14:paraId="17AEDD71"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"success": true,</w:t>
      </w:r>
    </w:p>
    <w:p w14:paraId="2A71FF02"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"timestamp": 1370422277</w:t>
      </w:r>
    </w:p>
    <w:p w14:paraId="7250CA16"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w:t>
      </w:r>
    </w:p>
    <w:p w14:paraId="54402226" w14:textId="77777777" w:rsidR="00BB4CAA" w:rsidRDefault="00AF2334" w:rsidP="00E54428">
      <w:pPr>
        <w:rPr>
          <w:rFonts w:ascii="Courier New" w:eastAsia="Times New Roman" w:hAnsi="Courier New"/>
        </w:rPr>
      </w:pPr>
      <w:r w:rsidRPr="00AF2334">
        <w:rPr>
          <w:rFonts w:ascii="Courier New" w:eastAsia="Times New Roman" w:hAnsi="Courier New"/>
        </w:rPr>
        <w:t>}</w:t>
      </w:r>
    </w:p>
    <w:p w14:paraId="1020CF4C" w14:textId="77777777" w:rsidR="00BB4CAA" w:rsidRDefault="00BB4CAA" w:rsidP="00E54428">
      <w:pPr>
        <w:rPr>
          <w:rFonts w:ascii="Courier New" w:eastAsia="Times New Roman" w:hAnsi="Courier New"/>
        </w:rPr>
      </w:pPr>
    </w:p>
    <w:p w14:paraId="782EC207" w14:textId="77777777" w:rsidR="00E54428" w:rsidRPr="00A8041A" w:rsidRDefault="004E7B69" w:rsidP="00E54428">
      <w:pPr>
        <w:rPr>
          <w:b/>
        </w:rPr>
      </w:pPr>
      <w:r w:rsidRPr="00A8041A">
        <w:rPr>
          <w:rFonts w:eastAsia="Times New Roman"/>
          <w:b/>
        </w:rPr>
        <w:t>Failure Responses</w:t>
      </w:r>
    </w:p>
    <w:p w14:paraId="34D684B9" w14:textId="77777777" w:rsidR="00E54428" w:rsidRPr="00A8041A" w:rsidRDefault="00E54428" w:rsidP="007C5761">
      <w:pPr>
        <w:spacing w:after="200"/>
        <w:rPr>
          <w:i/>
        </w:rPr>
      </w:pPr>
      <w:r w:rsidRPr="00A8041A">
        <w:rPr>
          <w:rFonts w:eastAsia="Times New Roman"/>
          <w:i/>
        </w:rPr>
        <w:t>If serial number does not exist</w:t>
      </w:r>
    </w:p>
    <w:p w14:paraId="24AE828D" w14:textId="77777777" w:rsidR="00AF2334" w:rsidRPr="00AF2334" w:rsidRDefault="00AF2334" w:rsidP="00AF2334">
      <w:pPr>
        <w:rPr>
          <w:rFonts w:ascii="Courier New" w:eastAsia="Times New Roman" w:hAnsi="Courier New"/>
        </w:rPr>
      </w:pPr>
      <w:r w:rsidRPr="00AF2334">
        <w:rPr>
          <w:rFonts w:ascii="Courier New" w:eastAsia="Times New Roman" w:hAnsi="Courier New"/>
        </w:rPr>
        <w:t>{</w:t>
      </w:r>
    </w:p>
    <w:p w14:paraId="55D330CA"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"status": -1,</w:t>
      </w:r>
    </w:p>
    <w:p w14:paraId="22039FDC"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"message": "Missing parameter sleep_time in method robot.set_robot_configuration2",</w:t>
      </w:r>
    </w:p>
    <w:p w14:paraId="001872AC"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"error": {</w:t>
      </w:r>
    </w:p>
    <w:p w14:paraId="44F3E95B"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"code": "-114",</w:t>
      </w:r>
    </w:p>
    <w:p w14:paraId="5C4C1CBA"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"message": "Serial number does not exist."</w:t>
      </w:r>
    </w:p>
    <w:p w14:paraId="6EF6FCC9"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w:t>
      </w:r>
    </w:p>
    <w:p w14:paraId="23EBD545" w14:textId="77777777" w:rsidR="00D57C41" w:rsidRDefault="00AF2334" w:rsidP="007C5761">
      <w:pPr>
        <w:spacing w:after="200"/>
        <w:rPr>
          <w:rFonts w:ascii="Courier New" w:eastAsia="Times New Roman" w:hAnsi="Courier New"/>
        </w:rPr>
      </w:pPr>
      <w:r w:rsidRPr="00AF2334">
        <w:rPr>
          <w:rFonts w:ascii="Courier New" w:eastAsia="Times New Roman" w:hAnsi="Courier New"/>
        </w:rPr>
        <w:t>}</w:t>
      </w:r>
    </w:p>
    <w:p w14:paraId="59353F5A" w14:textId="77777777" w:rsidR="00E54428" w:rsidRPr="00A8041A" w:rsidRDefault="00E54428" w:rsidP="007C5761">
      <w:pPr>
        <w:spacing w:after="200"/>
        <w:rPr>
          <w:i/>
        </w:rPr>
      </w:pPr>
      <w:r w:rsidRPr="00A8041A">
        <w:rPr>
          <w:rFonts w:eastAsia="Times New Roman"/>
          <w:i/>
        </w:rPr>
        <w:t>If provided sleep time or wakeup time is invalid</w:t>
      </w:r>
    </w:p>
    <w:p w14:paraId="6ACC3DA7" w14:textId="77777777" w:rsidR="00AF2334" w:rsidRPr="00AF2334" w:rsidRDefault="00AF2334" w:rsidP="00AF2334">
      <w:pPr>
        <w:rPr>
          <w:rFonts w:ascii="Courier New" w:eastAsia="Times New Roman" w:hAnsi="Courier New"/>
        </w:rPr>
      </w:pPr>
      <w:r w:rsidRPr="00AF2334">
        <w:rPr>
          <w:rFonts w:ascii="Courier New" w:eastAsia="Times New Roman" w:hAnsi="Courier New"/>
        </w:rPr>
        <w:t>{</w:t>
      </w:r>
    </w:p>
    <w:p w14:paraId="38662754"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"status": -1,</w:t>
      </w:r>
    </w:p>
    <w:p w14:paraId="41FF9E80"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"message": "Please enter valid sleep time or wakeup time",</w:t>
      </w:r>
    </w:p>
    <w:p w14:paraId="06707E4D"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"error": {</w:t>
      </w:r>
    </w:p>
    <w:p w14:paraId="24AA15BC"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"code": "-156",</w:t>
      </w:r>
    </w:p>
    <w:p w14:paraId="2C1084E5"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"message": "Please enter valid sleep time or wakeup time"</w:t>
      </w:r>
    </w:p>
    <w:p w14:paraId="10C7167E" w14:textId="77777777" w:rsidR="00AF2334" w:rsidRPr="00AF2334" w:rsidRDefault="00AF2334" w:rsidP="00AF2334">
      <w:pPr>
        <w:rPr>
          <w:rFonts w:ascii="Courier New" w:eastAsia="Times New Roman" w:hAnsi="Courier New"/>
        </w:rPr>
      </w:pPr>
      <w:r w:rsidRPr="00AF2334">
        <w:rPr>
          <w:rFonts w:ascii="Courier New" w:eastAsia="Times New Roman" w:hAnsi="Courier New"/>
        </w:rPr>
        <w:t xml:space="preserve">    }</w:t>
      </w:r>
    </w:p>
    <w:p w14:paraId="72D7009E" w14:textId="77777777" w:rsidR="00171E7E" w:rsidRDefault="00AF2334" w:rsidP="007C5761">
      <w:pPr>
        <w:spacing w:after="200"/>
        <w:rPr>
          <w:rFonts w:ascii="Courier New" w:eastAsia="Times New Roman" w:hAnsi="Courier New"/>
        </w:rPr>
      </w:pPr>
      <w:r w:rsidRPr="00AF2334">
        <w:rPr>
          <w:rFonts w:ascii="Courier New" w:eastAsia="Times New Roman" w:hAnsi="Courier New"/>
        </w:rPr>
        <w:t>}</w:t>
      </w:r>
    </w:p>
    <w:p w14:paraId="37B1AA9F" w14:textId="77777777" w:rsidR="00E54428" w:rsidRPr="00A8041A" w:rsidRDefault="00E54428" w:rsidP="007C5761">
      <w:pPr>
        <w:spacing w:after="200"/>
        <w:rPr>
          <w:i/>
        </w:rPr>
      </w:pPr>
      <w:r w:rsidRPr="00A8041A">
        <w:rPr>
          <w:rFonts w:eastAsia="Times New Roman"/>
          <w:i/>
        </w:rPr>
        <w:t>If provided robot_type is invalid</w:t>
      </w:r>
    </w:p>
    <w:p w14:paraId="35EB5FA4" w14:textId="77777777" w:rsidR="0088644B" w:rsidRPr="0088644B" w:rsidRDefault="0088644B" w:rsidP="0088644B">
      <w:pPr>
        <w:rPr>
          <w:rFonts w:ascii="Courier New" w:eastAsia="Times New Roman" w:hAnsi="Courier New"/>
        </w:rPr>
      </w:pPr>
      <w:r w:rsidRPr="0088644B">
        <w:rPr>
          <w:rFonts w:ascii="Courier New" w:eastAsia="Times New Roman" w:hAnsi="Courier New"/>
        </w:rPr>
        <w:t>{</w:t>
      </w:r>
    </w:p>
    <w:p w14:paraId="21C0F42A"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"status": -1,</w:t>
      </w:r>
    </w:p>
    <w:p w14:paraId="0263C415"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"message": "'Robot Type is not valid'",</w:t>
      </w:r>
    </w:p>
    <w:p w14:paraId="4865FE6B"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"error": {</w:t>
      </w:r>
    </w:p>
    <w:p w14:paraId="0BDE2FD6"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"code": "-142",</w:t>
      </w:r>
    </w:p>
    <w:p w14:paraId="65DDCA81"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"message": "Robot Type is not valid"</w:t>
      </w:r>
    </w:p>
    <w:p w14:paraId="08AEA5B0"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w:t>
      </w:r>
    </w:p>
    <w:p w14:paraId="1F08DF97" w14:textId="13142B9F" w:rsidR="00E54428" w:rsidRPr="00DB2F7A" w:rsidRDefault="0088644B" w:rsidP="00E54428">
      <w:r w:rsidRPr="0088644B">
        <w:rPr>
          <w:rFonts w:ascii="Courier New" w:eastAsia="Times New Roman" w:hAnsi="Courier New"/>
        </w:rPr>
        <w:t>}</w:t>
      </w:r>
    </w:p>
    <w:p w14:paraId="327667E4" w14:textId="77777777" w:rsidR="00E54428" w:rsidRPr="00DB2F7A" w:rsidRDefault="00037C7F" w:rsidP="00DB37AC">
      <w:pPr>
        <w:pStyle w:val="Heading4"/>
      </w:pPr>
      <w:r>
        <w:t>GetRobot</w:t>
      </w:r>
      <w:r w:rsidR="00E54428" w:rsidRPr="00DB2F7A">
        <w:t>Configuration</w:t>
      </w:r>
    </w:p>
    <w:p w14:paraId="037C6CF9" w14:textId="77777777" w:rsidR="00DB37AC" w:rsidRPr="00DB2F7A" w:rsidRDefault="00DB37AC" w:rsidP="00E54428">
      <w:pPr>
        <w:rPr>
          <w:rFonts w:eastAsia="Times New Roman"/>
        </w:rPr>
      </w:pPr>
    </w:p>
    <w:p w14:paraId="576D4973" w14:textId="77777777" w:rsidR="00191291" w:rsidRDefault="00191291" w:rsidP="007C5761">
      <w:pPr>
        <w:rPr>
          <w:rFonts w:eastAsia="Times New Roman"/>
        </w:rPr>
      </w:pPr>
      <w:r w:rsidRPr="00DB2F7A">
        <w:rPr>
          <w:rFonts w:eastAsia="Times New Roman"/>
        </w:rPr>
        <w:t xml:space="preserve">This API returns the </w:t>
      </w:r>
      <w:r w:rsidR="00DB37AC" w:rsidRPr="00DB2F7A">
        <w:rPr>
          <w:rFonts w:eastAsia="Times New Roman"/>
        </w:rPr>
        <w:t>robot configuration</w:t>
      </w:r>
      <w:r w:rsidR="00E54428" w:rsidRPr="00DB2F7A">
        <w:br/>
      </w:r>
      <w:r w:rsidR="00E54428" w:rsidRPr="00DB2F7A">
        <w:br/>
      </w:r>
      <w:hyperlink r:id="rId47" w:history="1">
        <w:r w:rsidR="00037C7F" w:rsidRPr="00AB2F08">
          <w:rPr>
            <w:rStyle w:val="Hyperlink"/>
            <w:rFonts w:eastAsia="Times New Roman"/>
          </w:rPr>
          <w:t>http://neatostaging.rajatogo.com/api/rest/json?method=robot.get_robot_configuration</w:t>
        </w:r>
      </w:hyperlink>
    </w:p>
    <w:p w14:paraId="16A79513" w14:textId="77777777" w:rsidR="00037C7F" w:rsidRDefault="00037C7F" w:rsidP="007C5761">
      <w:pPr>
        <w:rPr>
          <w:rFonts w:eastAsia="Times New Roman"/>
        </w:rPr>
      </w:pPr>
    </w:p>
    <w:p w14:paraId="360EBAA4" w14:textId="77777777" w:rsidR="00037C7F" w:rsidRPr="007C5761" w:rsidRDefault="00037C7F" w:rsidP="007C5761">
      <w:pPr>
        <w:rPr>
          <w:rFonts w:eastAsia="Times New Roman"/>
        </w:rPr>
      </w:pPr>
    </w:p>
    <w:p w14:paraId="6E1AFD04" w14:textId="77777777" w:rsidR="00E54428" w:rsidRPr="00037C7F" w:rsidRDefault="00DB37AC" w:rsidP="00191291">
      <w:pPr>
        <w:rPr>
          <w:rFonts w:eastAsia="Times New Roman"/>
          <w:b/>
        </w:rPr>
      </w:pPr>
      <w:r w:rsidRPr="00037C7F">
        <w:rPr>
          <w:rFonts w:eastAsia="Times New Roman"/>
          <w:b/>
        </w:rPr>
        <w:t>Parameters</w:t>
      </w:r>
    </w:p>
    <w:p w14:paraId="1C6981AF" w14:textId="77777777" w:rsidR="00E54428" w:rsidRPr="0036326F" w:rsidRDefault="00E54428" w:rsidP="00037C7F">
      <w:r w:rsidRPr="00BB4945">
        <w:rPr>
          <w:rFonts w:eastAsia="Times New Roman"/>
          <w:bCs/>
        </w:rPr>
        <w:t>api_key</w:t>
      </w:r>
      <w:r w:rsidR="00191291" w:rsidRPr="0036326F">
        <w:rPr>
          <w:rFonts w:eastAsia="Times New Roman"/>
        </w:rPr>
        <w:t xml:space="preserve">, </w:t>
      </w:r>
      <w:r w:rsidR="001E2A33" w:rsidRPr="0036326F">
        <w:rPr>
          <w:rFonts w:eastAsia="Times New Roman"/>
        </w:rPr>
        <w:t>your API key</w:t>
      </w:r>
    </w:p>
    <w:p w14:paraId="16A0DA89" w14:textId="77777777" w:rsidR="00E54428" w:rsidRPr="0036326F" w:rsidRDefault="00E54428" w:rsidP="00037C7F">
      <w:pPr>
        <w:rPr>
          <w:rFonts w:eastAsia="Times New Roman"/>
        </w:rPr>
      </w:pPr>
      <w:r w:rsidRPr="00BB4945">
        <w:rPr>
          <w:rFonts w:eastAsia="Times New Roman"/>
          <w:bCs/>
        </w:rPr>
        <w:t>serial_number</w:t>
      </w:r>
      <w:r w:rsidR="00191291" w:rsidRPr="0036326F">
        <w:rPr>
          <w:rFonts w:eastAsia="Times New Roman"/>
        </w:rPr>
        <w:t xml:space="preserve">, </w:t>
      </w:r>
      <w:r w:rsidRPr="0036326F">
        <w:rPr>
          <w:rFonts w:eastAsia="Times New Roman"/>
        </w:rPr>
        <w:t>Serial Number of the robot</w:t>
      </w:r>
    </w:p>
    <w:p w14:paraId="33EC89F2" w14:textId="77777777" w:rsidR="00A344D1" w:rsidRPr="00DB2F7A" w:rsidRDefault="00A344D1" w:rsidP="00037C7F"/>
    <w:p w14:paraId="1474CA08" w14:textId="77777777" w:rsidR="00E54428" w:rsidRPr="00A344D1" w:rsidRDefault="00DB37AC" w:rsidP="00E54428">
      <w:pPr>
        <w:rPr>
          <w:b/>
        </w:rPr>
      </w:pPr>
      <w:r w:rsidRPr="00A344D1">
        <w:rPr>
          <w:rFonts w:eastAsia="Times New Roman"/>
          <w:b/>
        </w:rPr>
        <w:t>Success Response</w:t>
      </w:r>
    </w:p>
    <w:p w14:paraId="5F774276" w14:textId="77777777" w:rsidR="0088644B" w:rsidRPr="0088644B" w:rsidRDefault="0088644B" w:rsidP="0088644B">
      <w:pPr>
        <w:rPr>
          <w:rFonts w:ascii="Courier New" w:eastAsia="Times New Roman" w:hAnsi="Courier New"/>
        </w:rPr>
      </w:pPr>
      <w:r w:rsidRPr="0088644B">
        <w:rPr>
          <w:rFonts w:ascii="Courier New" w:eastAsia="Times New Roman" w:hAnsi="Courier New"/>
        </w:rPr>
        <w:t>{</w:t>
      </w:r>
    </w:p>
    <w:p w14:paraId="7D3D937D"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"status": 0,</w:t>
      </w:r>
    </w:p>
    <w:p w14:paraId="3E500E75"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"result": {</w:t>
      </w:r>
    </w:p>
    <w:p w14:paraId="204775A6"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"success": true,</w:t>
      </w:r>
    </w:p>
    <w:p w14:paraId="70791E4B"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"serial_number": "1",</w:t>
      </w:r>
    </w:p>
    <w:p w14:paraId="718C1DE7"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"sleep_time": "1",</w:t>
      </w:r>
    </w:p>
    <w:p w14:paraId="27640E19"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"wakeup_time": "100",</w:t>
      </w:r>
    </w:p>
    <w:p w14:paraId="447D8D34"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"timestamp": "1370527227",</w:t>
      </w:r>
    </w:p>
    <w:p w14:paraId="1F9EDF9B"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"config_key_value": {</w:t>
      </w:r>
    </w:p>
    <w:p w14:paraId="2CF4FD60"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"real": "mask",</w:t>
      </w:r>
    </w:p>
    <w:p w14:paraId="4DA90AF7"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"real1": "steal1",</w:t>
      </w:r>
    </w:p>
    <w:p w14:paraId="69167D52"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"k1": "v1",</w:t>
      </w:r>
    </w:p>
    <w:p w14:paraId="1ED29998"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"k2": "v2"</w:t>
      </w:r>
    </w:p>
    <w:p w14:paraId="105B17CA"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w:t>
      </w:r>
    </w:p>
    <w:p w14:paraId="11AC635F"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w:t>
      </w:r>
    </w:p>
    <w:p w14:paraId="21C201DD" w14:textId="77777777" w:rsidR="009C79AD" w:rsidRDefault="0088644B" w:rsidP="00E54428">
      <w:pPr>
        <w:rPr>
          <w:rFonts w:ascii="Courier New" w:eastAsia="Times New Roman" w:hAnsi="Courier New"/>
        </w:rPr>
      </w:pPr>
      <w:r w:rsidRPr="0088644B">
        <w:rPr>
          <w:rFonts w:ascii="Courier New" w:eastAsia="Times New Roman" w:hAnsi="Courier New"/>
        </w:rPr>
        <w:t>}</w:t>
      </w:r>
    </w:p>
    <w:p w14:paraId="44DEA9C0" w14:textId="77777777" w:rsidR="009C79AD" w:rsidRDefault="009C79AD" w:rsidP="00E54428">
      <w:pPr>
        <w:rPr>
          <w:rFonts w:ascii="Courier New" w:eastAsia="Times New Roman" w:hAnsi="Courier New"/>
        </w:rPr>
      </w:pPr>
    </w:p>
    <w:p w14:paraId="781F6FF9" w14:textId="77777777" w:rsidR="00E54428" w:rsidRPr="00A344D1" w:rsidRDefault="00E54428" w:rsidP="00E54428">
      <w:pPr>
        <w:rPr>
          <w:b/>
        </w:rPr>
      </w:pPr>
      <w:r w:rsidRPr="00A344D1">
        <w:rPr>
          <w:rFonts w:eastAsia="Times New Roman"/>
          <w:b/>
        </w:rPr>
        <w:t>Failure Resp</w:t>
      </w:r>
      <w:r w:rsidR="007D3C54" w:rsidRPr="00A344D1">
        <w:rPr>
          <w:rFonts w:eastAsia="Times New Roman"/>
          <w:b/>
        </w:rPr>
        <w:t>onses</w:t>
      </w:r>
    </w:p>
    <w:p w14:paraId="691798DE" w14:textId="77777777" w:rsidR="00E54428" w:rsidRPr="00A344D1" w:rsidRDefault="00E54428" w:rsidP="003F4DB6">
      <w:pPr>
        <w:spacing w:after="200"/>
        <w:rPr>
          <w:i/>
        </w:rPr>
      </w:pPr>
      <w:r w:rsidRPr="00A344D1">
        <w:rPr>
          <w:rFonts w:eastAsia="Times New Roman"/>
          <w:i/>
        </w:rPr>
        <w:t>If serial number does not exist</w:t>
      </w:r>
    </w:p>
    <w:p w14:paraId="49506EC4" w14:textId="77777777" w:rsidR="0088644B" w:rsidRPr="0088644B" w:rsidRDefault="0088644B" w:rsidP="0088644B">
      <w:pPr>
        <w:rPr>
          <w:rFonts w:ascii="Courier New" w:eastAsia="Times New Roman" w:hAnsi="Courier New"/>
        </w:rPr>
      </w:pPr>
      <w:r w:rsidRPr="0088644B">
        <w:rPr>
          <w:rFonts w:ascii="Courier New" w:eastAsia="Times New Roman" w:hAnsi="Courier New"/>
        </w:rPr>
        <w:t>{</w:t>
      </w:r>
    </w:p>
    <w:p w14:paraId="2DB6212F"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"status": -1,</w:t>
      </w:r>
    </w:p>
    <w:p w14:paraId="3F23C298"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"message": "Robot serial number does not exist",</w:t>
      </w:r>
    </w:p>
    <w:p w14:paraId="59ED15BD"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"error": {</w:t>
      </w:r>
    </w:p>
    <w:p w14:paraId="7767C94D"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"code": -114,</w:t>
      </w:r>
    </w:p>
    <w:p w14:paraId="63A2806A"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"message": "Robot serial number does not exist"</w:t>
      </w:r>
    </w:p>
    <w:p w14:paraId="6C253CA5"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w:t>
      </w:r>
    </w:p>
    <w:p w14:paraId="391F4B77" w14:textId="0ECD56AA" w:rsidR="00E54428" w:rsidRPr="00DB2F7A" w:rsidRDefault="0088644B" w:rsidP="00E54428">
      <w:r w:rsidRPr="0088644B">
        <w:rPr>
          <w:rFonts w:ascii="Courier New" w:eastAsia="Times New Roman" w:hAnsi="Courier New"/>
        </w:rPr>
        <w:t>}</w:t>
      </w:r>
    </w:p>
    <w:p w14:paraId="009EF1F8" w14:textId="77777777" w:rsidR="00E54428" w:rsidRPr="00DB2F7A" w:rsidRDefault="00E54428" w:rsidP="00E54428"/>
    <w:p w14:paraId="6CB5737C" w14:textId="77777777" w:rsidR="00E54428" w:rsidRPr="00DB2F7A" w:rsidRDefault="003F4DB6" w:rsidP="00612E87">
      <w:pPr>
        <w:pStyle w:val="Heading4"/>
      </w:pPr>
      <w:r>
        <w:t>Clear</w:t>
      </w:r>
      <w:r w:rsidR="00E54428" w:rsidRPr="00DB2F7A">
        <w:t>Robo</w:t>
      </w:r>
      <w:r>
        <w:t>t</w:t>
      </w:r>
      <w:r w:rsidR="00E54428" w:rsidRPr="00DB2F7A">
        <w:t>Data</w:t>
      </w:r>
    </w:p>
    <w:p w14:paraId="081C4553" w14:textId="77777777" w:rsidR="00612E87" w:rsidRPr="00DB2F7A" w:rsidRDefault="00612E87" w:rsidP="00612E87"/>
    <w:p w14:paraId="3F9C481C" w14:textId="77777777" w:rsidR="001173AB" w:rsidRDefault="001173AB" w:rsidP="003F4DB6">
      <w:pPr>
        <w:rPr>
          <w:rFonts w:eastAsia="Times New Roman"/>
        </w:rPr>
      </w:pPr>
      <w:r w:rsidRPr="00DB2F7A">
        <w:rPr>
          <w:rFonts w:eastAsia="Times New Roman"/>
        </w:rPr>
        <w:t xml:space="preserve">This API </w:t>
      </w:r>
      <w:r w:rsidR="00B37E3D" w:rsidRPr="00DB2F7A">
        <w:rPr>
          <w:rFonts w:eastAsia="Times New Roman"/>
        </w:rPr>
        <w:t>Clear</w:t>
      </w:r>
      <w:r w:rsidRPr="00DB2F7A">
        <w:rPr>
          <w:rFonts w:eastAsia="Times New Roman"/>
        </w:rPr>
        <w:t>s the</w:t>
      </w:r>
      <w:r w:rsidR="00B37E3D" w:rsidRPr="00DB2F7A">
        <w:rPr>
          <w:rFonts w:eastAsia="Times New Roman"/>
        </w:rPr>
        <w:t xml:space="preserve"> Robot Data</w:t>
      </w:r>
      <w:r w:rsidRPr="00DB2F7A">
        <w:rPr>
          <w:rFonts w:eastAsia="Times New Roman"/>
        </w:rPr>
        <w:t xml:space="preserve"> completely.</w:t>
      </w:r>
      <w:r w:rsidR="00E54428" w:rsidRPr="00DB2F7A">
        <w:br/>
      </w:r>
      <w:r w:rsidR="00E54428" w:rsidRPr="00DB2F7A">
        <w:br/>
      </w:r>
      <w:hyperlink r:id="rId48" w:history="1">
        <w:r w:rsidR="00A344D1" w:rsidRPr="00AB2F08">
          <w:rPr>
            <w:rStyle w:val="Hyperlink"/>
            <w:rFonts w:eastAsia="Times New Roman"/>
          </w:rPr>
          <w:t>http://neatostaging.rajatogo.com/api/rest/json?method=robot.clear_robot_association</w:t>
        </w:r>
      </w:hyperlink>
    </w:p>
    <w:p w14:paraId="69873488" w14:textId="77777777" w:rsidR="00A344D1" w:rsidRDefault="00A344D1" w:rsidP="003F4DB6">
      <w:pPr>
        <w:rPr>
          <w:rFonts w:eastAsia="Times New Roman"/>
        </w:rPr>
      </w:pPr>
    </w:p>
    <w:p w14:paraId="02F747DC" w14:textId="77777777" w:rsidR="00A344D1" w:rsidRPr="003F4DB6" w:rsidRDefault="00A344D1" w:rsidP="003F4DB6">
      <w:pPr>
        <w:rPr>
          <w:rFonts w:eastAsia="Times New Roman"/>
        </w:rPr>
      </w:pPr>
    </w:p>
    <w:p w14:paraId="638C7F76" w14:textId="77777777" w:rsidR="00E54428" w:rsidRPr="00A344D1" w:rsidRDefault="00FA3FCF" w:rsidP="00E54428">
      <w:pPr>
        <w:rPr>
          <w:b/>
        </w:rPr>
      </w:pPr>
      <w:r w:rsidRPr="00A344D1">
        <w:rPr>
          <w:rFonts w:eastAsia="Times New Roman"/>
          <w:b/>
        </w:rPr>
        <w:t>Parameters</w:t>
      </w:r>
    </w:p>
    <w:p w14:paraId="2002C915" w14:textId="5F8F4DCD" w:rsidR="00E54428" w:rsidRPr="00A344D1" w:rsidRDefault="00E54428" w:rsidP="00A344D1">
      <w:pPr>
        <w:pStyle w:val="ListParagraph"/>
        <w:spacing w:after="200"/>
        <w:ind w:left="0"/>
      </w:pPr>
      <w:r w:rsidRPr="00A344D1">
        <w:rPr>
          <w:rFonts w:eastAsia="Times New Roman"/>
          <w:bCs/>
        </w:rPr>
        <w:t>api_key</w:t>
      </w:r>
      <w:ins w:id="114" w:author="Admin1" w:date="2014-03-26T16:37:00Z">
        <w:r w:rsidR="003E46BC">
          <w:rPr>
            <w:rFonts w:eastAsia="Times New Roman"/>
            <w:bCs/>
          </w:rPr>
          <w:t xml:space="preserve"> </w:t>
        </w:r>
      </w:ins>
      <w:r w:rsidR="001E2A33" w:rsidRPr="00A344D1">
        <w:rPr>
          <w:rFonts w:eastAsia="Times New Roman"/>
        </w:rPr>
        <w:t>your API key</w:t>
      </w:r>
    </w:p>
    <w:p w14:paraId="25E8F4BC" w14:textId="0A20FBE8" w:rsidR="00E54428" w:rsidRPr="00A344D1" w:rsidRDefault="00E54428" w:rsidP="00A344D1">
      <w:pPr>
        <w:pStyle w:val="ListParagraph"/>
        <w:spacing w:after="200"/>
        <w:ind w:left="0"/>
      </w:pPr>
      <w:r w:rsidRPr="00A344D1">
        <w:rPr>
          <w:rFonts w:eastAsia="Times New Roman"/>
          <w:bCs/>
        </w:rPr>
        <w:t>serial_number</w:t>
      </w:r>
      <w:ins w:id="115" w:author="Admin1" w:date="2014-03-26T16:07:00Z">
        <w:r w:rsidR="00A0729F">
          <w:rPr>
            <w:rFonts w:eastAsia="Times New Roman"/>
            <w:bCs/>
          </w:rPr>
          <w:t xml:space="preserve"> </w:t>
        </w:r>
      </w:ins>
      <w:r w:rsidRPr="00A344D1">
        <w:rPr>
          <w:rFonts w:eastAsia="Times New Roman"/>
        </w:rPr>
        <w:t>Serial Number of the robot</w:t>
      </w:r>
    </w:p>
    <w:p w14:paraId="75019C6C" w14:textId="0B1CBB81" w:rsidR="00E54428" w:rsidRPr="00A344D1" w:rsidRDefault="00E54428" w:rsidP="00A344D1">
      <w:pPr>
        <w:pStyle w:val="ListParagraph"/>
        <w:spacing w:after="200"/>
        <w:ind w:left="0"/>
      </w:pPr>
      <w:r w:rsidRPr="00A344D1">
        <w:rPr>
          <w:rFonts w:eastAsia="Times New Roman"/>
          <w:bCs/>
        </w:rPr>
        <w:t>email</w:t>
      </w:r>
      <w:ins w:id="116" w:author="Admin1" w:date="2014-03-26T16:37:00Z">
        <w:r w:rsidR="009F0E20">
          <w:rPr>
            <w:rFonts w:eastAsia="Times New Roman"/>
            <w:bCs/>
          </w:rPr>
          <w:t xml:space="preserve"> </w:t>
        </w:r>
      </w:ins>
      <w:r w:rsidRPr="00A344D1">
        <w:rPr>
          <w:rFonts w:eastAsia="Times New Roman"/>
        </w:rPr>
        <w:t>Valid email address</w:t>
      </w:r>
    </w:p>
    <w:p w14:paraId="59DACA0D" w14:textId="23185E23" w:rsidR="00E54428" w:rsidRPr="00A344D1" w:rsidRDefault="00E54428" w:rsidP="00A344D1">
      <w:pPr>
        <w:pStyle w:val="ListParagraph"/>
        <w:spacing w:after="200"/>
        <w:ind w:left="0"/>
      </w:pPr>
      <w:r w:rsidRPr="00A344D1">
        <w:rPr>
          <w:rFonts w:eastAsia="Times New Roman"/>
          <w:bCs/>
        </w:rPr>
        <w:t>is_delete</w:t>
      </w:r>
      <w:ins w:id="117" w:author="Admin1" w:date="2014-03-26T16:07:00Z">
        <w:r w:rsidR="00360687">
          <w:rPr>
            <w:rFonts w:eastAsia="Times New Roman"/>
            <w:bCs/>
          </w:rPr>
          <w:t xml:space="preserve"> </w:t>
        </w:r>
      </w:ins>
      <w:r w:rsidRPr="00A344D1">
        <w:rPr>
          <w:rFonts w:eastAsia="Times New Roman"/>
        </w:rPr>
        <w:t>1 for delete the robot and 0 for clear the robot data</w:t>
      </w:r>
    </w:p>
    <w:p w14:paraId="39864770" w14:textId="77777777" w:rsidR="00E54428" w:rsidRPr="00A344D1" w:rsidRDefault="00FA3FCF" w:rsidP="00E54428">
      <w:pPr>
        <w:rPr>
          <w:b/>
        </w:rPr>
      </w:pPr>
      <w:r w:rsidRPr="00A344D1">
        <w:rPr>
          <w:rFonts w:eastAsia="Times New Roman"/>
          <w:b/>
        </w:rPr>
        <w:lastRenderedPageBreak/>
        <w:t>Success Response</w:t>
      </w:r>
    </w:p>
    <w:p w14:paraId="6F6F710C" w14:textId="77777777" w:rsidR="0088644B" w:rsidRPr="0088644B" w:rsidRDefault="0088644B" w:rsidP="0088644B">
      <w:pPr>
        <w:rPr>
          <w:rFonts w:ascii="Courier New" w:eastAsia="Times New Roman" w:hAnsi="Courier New"/>
        </w:rPr>
      </w:pPr>
      <w:r w:rsidRPr="0088644B">
        <w:rPr>
          <w:rFonts w:ascii="Courier New" w:eastAsia="Times New Roman" w:hAnsi="Courier New"/>
        </w:rPr>
        <w:t>{</w:t>
      </w:r>
    </w:p>
    <w:p w14:paraId="2150BFA4"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"status": 0,</w:t>
      </w:r>
    </w:p>
    <w:p w14:paraId="31D4A7CF"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"result": {</w:t>
      </w:r>
    </w:p>
    <w:p w14:paraId="463670A3"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"success": true,</w:t>
      </w:r>
    </w:p>
    <w:p w14:paraId="318BFF26"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"message": "Robot is Cleaned."</w:t>
      </w:r>
    </w:p>
    <w:p w14:paraId="62C817CA"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w:t>
      </w:r>
    </w:p>
    <w:p w14:paraId="2D872479" w14:textId="77777777" w:rsidR="00EC7A6B" w:rsidRDefault="0088644B" w:rsidP="00E54428">
      <w:pPr>
        <w:rPr>
          <w:rFonts w:ascii="Courier New" w:eastAsia="Times New Roman" w:hAnsi="Courier New"/>
        </w:rPr>
      </w:pPr>
      <w:r w:rsidRPr="0088644B">
        <w:rPr>
          <w:rFonts w:ascii="Courier New" w:eastAsia="Times New Roman" w:hAnsi="Courier New"/>
        </w:rPr>
        <w:t>}</w:t>
      </w:r>
    </w:p>
    <w:p w14:paraId="6FD69159" w14:textId="77777777" w:rsidR="00EC7A6B" w:rsidRDefault="00EC7A6B" w:rsidP="00E54428">
      <w:pPr>
        <w:rPr>
          <w:rFonts w:ascii="Courier New" w:eastAsia="Times New Roman" w:hAnsi="Courier New"/>
        </w:rPr>
      </w:pPr>
    </w:p>
    <w:p w14:paraId="53A7D4C5" w14:textId="77777777" w:rsidR="00E54428" w:rsidRPr="00A344D1" w:rsidRDefault="00DC2DF2" w:rsidP="00E54428">
      <w:pPr>
        <w:rPr>
          <w:b/>
        </w:rPr>
      </w:pPr>
      <w:r w:rsidRPr="00A344D1">
        <w:rPr>
          <w:rFonts w:eastAsia="Times New Roman"/>
          <w:b/>
        </w:rPr>
        <w:t>Failure Responses</w:t>
      </w:r>
    </w:p>
    <w:p w14:paraId="689A7EFA" w14:textId="77777777" w:rsidR="00E54428" w:rsidRPr="00A344D1" w:rsidRDefault="00E54428" w:rsidP="007B74BD">
      <w:pPr>
        <w:spacing w:after="200"/>
        <w:rPr>
          <w:i/>
        </w:rPr>
      </w:pPr>
      <w:r w:rsidRPr="00A344D1">
        <w:rPr>
          <w:rFonts w:eastAsia="Times New Roman"/>
          <w:i/>
        </w:rPr>
        <w:t>If serial number does not exist</w:t>
      </w:r>
    </w:p>
    <w:p w14:paraId="0A062EDD" w14:textId="77777777" w:rsidR="0088644B" w:rsidRPr="0088644B" w:rsidRDefault="0088644B" w:rsidP="0088644B">
      <w:pPr>
        <w:rPr>
          <w:rFonts w:ascii="Courier New" w:eastAsia="Times New Roman" w:hAnsi="Courier New"/>
        </w:rPr>
      </w:pPr>
      <w:r w:rsidRPr="0088644B">
        <w:rPr>
          <w:rFonts w:ascii="Courier New" w:eastAsia="Times New Roman" w:hAnsi="Courier New"/>
        </w:rPr>
        <w:t>{</w:t>
      </w:r>
    </w:p>
    <w:p w14:paraId="2A40994C"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"status": -1,</w:t>
      </w:r>
    </w:p>
    <w:p w14:paraId="0B45B741"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"message": "Robot serial number does not exist",</w:t>
      </w:r>
    </w:p>
    <w:p w14:paraId="0C93E666"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"error": {</w:t>
      </w:r>
    </w:p>
    <w:p w14:paraId="20FA89DC"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"code": "-114",</w:t>
      </w:r>
    </w:p>
    <w:p w14:paraId="4687763E"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"message": "Serial number does not exist."</w:t>
      </w:r>
    </w:p>
    <w:p w14:paraId="55D000A3"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w:t>
      </w:r>
    </w:p>
    <w:p w14:paraId="045129DD" w14:textId="77777777" w:rsidR="00616D1B" w:rsidRDefault="0088644B" w:rsidP="007B74BD">
      <w:pPr>
        <w:spacing w:after="200"/>
        <w:rPr>
          <w:rFonts w:ascii="Courier New" w:eastAsia="Times New Roman" w:hAnsi="Courier New"/>
        </w:rPr>
      </w:pPr>
      <w:r w:rsidRPr="0088644B">
        <w:rPr>
          <w:rFonts w:ascii="Courier New" w:eastAsia="Times New Roman" w:hAnsi="Courier New"/>
        </w:rPr>
        <w:t>}</w:t>
      </w:r>
    </w:p>
    <w:p w14:paraId="73F48D68" w14:textId="77777777" w:rsidR="00E54428" w:rsidRPr="00A344D1" w:rsidRDefault="00E54428" w:rsidP="007B74BD">
      <w:pPr>
        <w:spacing w:after="200"/>
        <w:rPr>
          <w:i/>
        </w:rPr>
      </w:pPr>
      <w:r w:rsidRPr="00A344D1">
        <w:rPr>
          <w:rFonts w:eastAsia="Times New Roman"/>
          <w:i/>
        </w:rPr>
        <w:t>If email does not exist in system</w:t>
      </w:r>
    </w:p>
    <w:p w14:paraId="07E1BAC2" w14:textId="77777777" w:rsidR="0088644B" w:rsidRPr="0088644B" w:rsidRDefault="0088644B" w:rsidP="0088644B">
      <w:pPr>
        <w:rPr>
          <w:rFonts w:ascii="Courier New" w:eastAsia="Times New Roman" w:hAnsi="Courier New"/>
        </w:rPr>
      </w:pPr>
      <w:r w:rsidRPr="0088644B">
        <w:rPr>
          <w:rFonts w:ascii="Courier New" w:eastAsia="Times New Roman" w:hAnsi="Courier New"/>
        </w:rPr>
        <w:t>{</w:t>
      </w:r>
    </w:p>
    <w:p w14:paraId="79C64E35"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"status": -1,</w:t>
      </w:r>
    </w:p>
    <w:p w14:paraId="47B34E20"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"message": "Email does not exist in system",</w:t>
      </w:r>
    </w:p>
    <w:p w14:paraId="44C8F9AA"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"error": {</w:t>
      </w:r>
    </w:p>
    <w:p w14:paraId="6D1ED901"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"code": "-112",</w:t>
      </w:r>
    </w:p>
    <w:p w14:paraId="5377EAEE"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"message": "Email does not exist."</w:t>
      </w:r>
    </w:p>
    <w:p w14:paraId="3A7C9822"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w:t>
      </w:r>
    </w:p>
    <w:p w14:paraId="64BD67DB" w14:textId="77777777" w:rsidR="00EB5DE5" w:rsidRDefault="0088644B" w:rsidP="007B74BD">
      <w:pPr>
        <w:spacing w:after="200"/>
        <w:rPr>
          <w:rFonts w:ascii="Courier New" w:eastAsia="Times New Roman" w:hAnsi="Courier New"/>
        </w:rPr>
      </w:pPr>
      <w:r w:rsidRPr="0088644B">
        <w:rPr>
          <w:rFonts w:ascii="Courier New" w:eastAsia="Times New Roman" w:hAnsi="Courier New"/>
        </w:rPr>
        <w:t>}</w:t>
      </w:r>
    </w:p>
    <w:p w14:paraId="6AAA4A4E" w14:textId="77777777" w:rsidR="00E54428" w:rsidRPr="00A344D1" w:rsidRDefault="00E54428" w:rsidP="007B74BD">
      <w:pPr>
        <w:spacing w:after="200"/>
        <w:rPr>
          <w:i/>
        </w:rPr>
      </w:pPr>
      <w:r w:rsidRPr="00A344D1">
        <w:rPr>
          <w:rFonts w:eastAsia="Times New Roman"/>
          <w:i/>
        </w:rPr>
        <w:t xml:space="preserve">If Invalid </w:t>
      </w:r>
      <w:r w:rsidR="007B74BD" w:rsidRPr="00A344D1">
        <w:rPr>
          <w:rFonts w:eastAsia="Times New Roman"/>
          <w:i/>
        </w:rPr>
        <w:t>is_d</w:t>
      </w:r>
      <w:r w:rsidRPr="00A344D1">
        <w:rPr>
          <w:rFonts w:eastAsia="Times New Roman"/>
          <w:i/>
        </w:rPr>
        <w:t>elete Field</w:t>
      </w:r>
    </w:p>
    <w:p w14:paraId="21F1935D" w14:textId="77777777" w:rsidR="0088644B" w:rsidRPr="0088644B" w:rsidRDefault="0088644B" w:rsidP="0088644B">
      <w:pPr>
        <w:rPr>
          <w:rFonts w:ascii="Courier New" w:eastAsia="Times New Roman" w:hAnsi="Courier New"/>
        </w:rPr>
      </w:pPr>
      <w:r w:rsidRPr="0088644B">
        <w:rPr>
          <w:rFonts w:ascii="Courier New" w:eastAsia="Times New Roman" w:hAnsi="Courier New"/>
        </w:rPr>
        <w:t>{</w:t>
      </w:r>
    </w:p>
    <w:p w14:paraId="4BAF2862"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"status": -1,</w:t>
      </w:r>
    </w:p>
    <w:p w14:paraId="19AD0A06"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"message": "Please enter 1 for delete robot data and 0 for clear the robot data.",</w:t>
      </w:r>
    </w:p>
    <w:p w14:paraId="1E665A87"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"error": {</w:t>
      </w:r>
    </w:p>
    <w:p w14:paraId="57ABB86B"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"code": "-183",</w:t>
      </w:r>
    </w:p>
    <w:p w14:paraId="71CED6BB"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"message": "Please enter 1 for delete robot data and 0 for clear the robot data."</w:t>
      </w:r>
    </w:p>
    <w:p w14:paraId="2710B96C"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w:t>
      </w:r>
    </w:p>
    <w:p w14:paraId="4E943CFD" w14:textId="704540F9" w:rsidR="00A344D1" w:rsidRDefault="0088644B" w:rsidP="00203E10">
      <w:pPr>
        <w:pStyle w:val="Heading4"/>
      </w:pPr>
      <w:r w:rsidRPr="0088644B">
        <w:rPr>
          <w:rFonts w:ascii="Courier New" w:eastAsia="Times New Roman" w:hAnsi="Courier New"/>
        </w:rPr>
        <w:t>}</w:t>
      </w:r>
    </w:p>
    <w:p w14:paraId="5494292A" w14:textId="77777777" w:rsidR="00AC361A" w:rsidRDefault="00AC361A" w:rsidP="00203E10">
      <w:pPr>
        <w:pStyle w:val="Heading4"/>
      </w:pPr>
    </w:p>
    <w:p w14:paraId="204D7532" w14:textId="77777777" w:rsidR="00405EC6" w:rsidRPr="00405EC6" w:rsidRDefault="00405EC6" w:rsidP="00BB4945"/>
    <w:p w14:paraId="27F49B4A" w14:textId="77777777" w:rsidR="00E54428" w:rsidRPr="00DB2F7A" w:rsidRDefault="00A344D1" w:rsidP="00203E10">
      <w:pPr>
        <w:pStyle w:val="Heading4"/>
      </w:pPr>
      <w:r>
        <w:lastRenderedPageBreak/>
        <w:t>Request</w:t>
      </w:r>
      <w:r w:rsidR="00E54428" w:rsidRPr="00DB2F7A">
        <w:t>Link</w:t>
      </w:r>
      <w:r w:rsidR="00CD3934" w:rsidRPr="00DB2F7A">
        <w:t>ing</w:t>
      </w:r>
      <w:r w:rsidR="00E54428" w:rsidRPr="00DB2F7A">
        <w:t>Code</w:t>
      </w:r>
    </w:p>
    <w:p w14:paraId="6DF63681" w14:textId="77777777" w:rsidR="00203E10" w:rsidRPr="00DB2F7A" w:rsidRDefault="00203E10" w:rsidP="00203E10"/>
    <w:p w14:paraId="1995DDCA" w14:textId="77777777" w:rsidR="00A344D1" w:rsidRDefault="00CD3934" w:rsidP="001E2A33">
      <w:pPr>
        <w:rPr>
          <w:rFonts w:eastAsia="Times New Roman"/>
        </w:rPr>
      </w:pPr>
      <w:r w:rsidRPr="00DB2F7A">
        <w:rPr>
          <w:rFonts w:eastAsia="Times New Roman"/>
        </w:rPr>
        <w:t>This API is used to r</w:t>
      </w:r>
      <w:r w:rsidR="008741BA" w:rsidRPr="00DB2F7A">
        <w:rPr>
          <w:rFonts w:eastAsia="Times New Roman"/>
        </w:rPr>
        <w:t xml:space="preserve">equest </w:t>
      </w:r>
      <w:r w:rsidRPr="00DB2F7A">
        <w:rPr>
          <w:rFonts w:eastAsia="Times New Roman"/>
        </w:rPr>
        <w:t>the l</w:t>
      </w:r>
      <w:r w:rsidR="008741BA" w:rsidRPr="00DB2F7A">
        <w:rPr>
          <w:rFonts w:eastAsia="Times New Roman"/>
        </w:rPr>
        <w:t>ink</w:t>
      </w:r>
      <w:r w:rsidRPr="00DB2F7A">
        <w:rPr>
          <w:rFonts w:eastAsia="Times New Roman"/>
        </w:rPr>
        <w:t>ing c</w:t>
      </w:r>
      <w:r w:rsidR="008741BA" w:rsidRPr="00DB2F7A">
        <w:rPr>
          <w:rFonts w:eastAsia="Times New Roman"/>
        </w:rPr>
        <w:t>ode</w:t>
      </w:r>
      <w:r w:rsidRPr="00DB2F7A">
        <w:rPr>
          <w:rFonts w:eastAsia="Times New Roman"/>
        </w:rPr>
        <w:t>.</w:t>
      </w:r>
      <w:r w:rsidR="00E54428" w:rsidRPr="00DB2F7A">
        <w:br/>
      </w:r>
      <w:r w:rsidR="00E54428" w:rsidRPr="00DB2F7A">
        <w:br/>
      </w:r>
      <w:hyperlink r:id="rId49" w:history="1">
        <w:r w:rsidR="00A344D1" w:rsidRPr="00AB2F08">
          <w:rPr>
            <w:rStyle w:val="Hyperlink"/>
            <w:rFonts w:eastAsia="Times New Roman"/>
          </w:rPr>
          <w:t>http://neatostaging.rajatogo.com/api/rest/json?method=robot.request_link_code</w:t>
        </w:r>
      </w:hyperlink>
    </w:p>
    <w:p w14:paraId="256A49A7" w14:textId="77777777" w:rsidR="00CD3934" w:rsidRPr="001E2A33" w:rsidRDefault="00E54428" w:rsidP="001E2A33">
      <w:pPr>
        <w:rPr>
          <w:rFonts w:eastAsia="Times New Roman"/>
        </w:rPr>
      </w:pPr>
      <w:r w:rsidRPr="00DB2F7A">
        <w:br/>
      </w:r>
    </w:p>
    <w:p w14:paraId="79985924" w14:textId="77777777" w:rsidR="00E54428" w:rsidRPr="00A344D1" w:rsidRDefault="00A344D1" w:rsidP="00E54428">
      <w:pPr>
        <w:rPr>
          <w:b/>
        </w:rPr>
      </w:pPr>
      <w:r>
        <w:rPr>
          <w:rFonts w:eastAsia="Times New Roman"/>
          <w:b/>
        </w:rPr>
        <w:t>Parameters</w:t>
      </w:r>
    </w:p>
    <w:p w14:paraId="64A0B33C" w14:textId="77777777" w:rsidR="00E54428" w:rsidRPr="00A344D1" w:rsidRDefault="00E54428" w:rsidP="00A344D1">
      <w:r w:rsidRPr="00A344D1">
        <w:rPr>
          <w:rFonts w:eastAsia="Times New Roman"/>
          <w:bCs/>
        </w:rPr>
        <w:t>api_key</w:t>
      </w:r>
      <w:r w:rsidR="00CD3934" w:rsidRPr="00A344D1">
        <w:rPr>
          <w:rFonts w:eastAsia="Times New Roman"/>
        </w:rPr>
        <w:t xml:space="preserve">, </w:t>
      </w:r>
      <w:r w:rsidR="001E2A33" w:rsidRPr="00A344D1">
        <w:rPr>
          <w:rFonts w:eastAsia="Times New Roman"/>
        </w:rPr>
        <w:t>your API key</w:t>
      </w:r>
    </w:p>
    <w:p w14:paraId="0408FA10" w14:textId="77777777" w:rsidR="00E54428" w:rsidRDefault="00E54428" w:rsidP="00A344D1">
      <w:pPr>
        <w:rPr>
          <w:rFonts w:eastAsia="Times New Roman"/>
        </w:rPr>
      </w:pPr>
      <w:r w:rsidRPr="00A344D1">
        <w:rPr>
          <w:rFonts w:eastAsia="Times New Roman"/>
          <w:bCs/>
        </w:rPr>
        <w:t>serial_number</w:t>
      </w:r>
      <w:r w:rsidR="00CD3934" w:rsidRPr="00A344D1">
        <w:rPr>
          <w:rFonts w:eastAsia="Times New Roman"/>
        </w:rPr>
        <w:t xml:space="preserve">, </w:t>
      </w:r>
      <w:r w:rsidRPr="00A344D1">
        <w:rPr>
          <w:rFonts w:eastAsia="Times New Roman"/>
        </w:rPr>
        <w:t>Serial Number of the robot</w:t>
      </w:r>
    </w:p>
    <w:p w14:paraId="676DF58D" w14:textId="77777777" w:rsidR="00A344D1" w:rsidRPr="00DB2F7A" w:rsidRDefault="00A344D1" w:rsidP="00A344D1"/>
    <w:p w14:paraId="007215D7" w14:textId="77777777" w:rsidR="00E54428" w:rsidRPr="00A344D1" w:rsidRDefault="004D5F4E" w:rsidP="00E54428">
      <w:pPr>
        <w:rPr>
          <w:b/>
        </w:rPr>
      </w:pPr>
      <w:r w:rsidRPr="00A344D1">
        <w:rPr>
          <w:rFonts w:eastAsia="Times New Roman"/>
          <w:b/>
        </w:rPr>
        <w:t>Success Response</w:t>
      </w:r>
    </w:p>
    <w:p w14:paraId="33BC96FF" w14:textId="77777777" w:rsidR="0088644B" w:rsidRPr="0088644B" w:rsidRDefault="0088644B" w:rsidP="0088644B">
      <w:pPr>
        <w:rPr>
          <w:rFonts w:ascii="Courier New" w:eastAsia="Times New Roman" w:hAnsi="Courier New"/>
        </w:rPr>
      </w:pPr>
      <w:r w:rsidRPr="0088644B">
        <w:rPr>
          <w:rFonts w:ascii="Courier New" w:eastAsia="Times New Roman" w:hAnsi="Courier New"/>
        </w:rPr>
        <w:t>{</w:t>
      </w:r>
    </w:p>
    <w:p w14:paraId="64F98FD3"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"status": 0,</w:t>
      </w:r>
    </w:p>
    <w:p w14:paraId="550F792A"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"result": {</w:t>
      </w:r>
    </w:p>
    <w:p w14:paraId="4DA82ACE"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"success": true,</w:t>
      </w:r>
    </w:p>
    <w:p w14:paraId="477F05EA"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"linking_code": "GaSE",</w:t>
      </w:r>
    </w:p>
    <w:p w14:paraId="6F12BD1E"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"expiry_time": 300</w:t>
      </w:r>
    </w:p>
    <w:p w14:paraId="3CEE234E"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w:t>
      </w:r>
    </w:p>
    <w:p w14:paraId="66E2F00B" w14:textId="77777777" w:rsidR="00A33661" w:rsidRDefault="0088644B" w:rsidP="00E54428">
      <w:pPr>
        <w:rPr>
          <w:rFonts w:ascii="Courier New" w:eastAsia="Times New Roman" w:hAnsi="Courier New"/>
        </w:rPr>
      </w:pPr>
      <w:r w:rsidRPr="0088644B">
        <w:rPr>
          <w:rFonts w:ascii="Courier New" w:eastAsia="Times New Roman" w:hAnsi="Courier New"/>
        </w:rPr>
        <w:t>}</w:t>
      </w:r>
    </w:p>
    <w:p w14:paraId="7BE85C8C" w14:textId="77777777" w:rsidR="00A33661" w:rsidRDefault="00A33661" w:rsidP="00E54428">
      <w:pPr>
        <w:rPr>
          <w:rFonts w:ascii="Courier New" w:eastAsia="Times New Roman" w:hAnsi="Courier New"/>
        </w:rPr>
      </w:pPr>
    </w:p>
    <w:p w14:paraId="5C3BA228" w14:textId="77777777" w:rsidR="00E54428" w:rsidRPr="00A344D1" w:rsidRDefault="0029077D" w:rsidP="00E54428">
      <w:pPr>
        <w:rPr>
          <w:b/>
        </w:rPr>
      </w:pPr>
      <w:r w:rsidRPr="00A344D1">
        <w:rPr>
          <w:rFonts w:eastAsia="Times New Roman"/>
          <w:b/>
        </w:rPr>
        <w:t>Failure Responses</w:t>
      </w:r>
    </w:p>
    <w:p w14:paraId="76C8B105" w14:textId="77777777" w:rsidR="00E54428" w:rsidRPr="00A344D1" w:rsidRDefault="00E54428" w:rsidP="001778F6">
      <w:pPr>
        <w:spacing w:after="200"/>
        <w:rPr>
          <w:i/>
        </w:rPr>
      </w:pPr>
      <w:r w:rsidRPr="00A344D1">
        <w:rPr>
          <w:rFonts w:eastAsia="Times New Roman"/>
          <w:i/>
        </w:rPr>
        <w:t>If serial number does not exist</w:t>
      </w:r>
    </w:p>
    <w:p w14:paraId="0C3BFA84" w14:textId="77777777" w:rsidR="0088644B" w:rsidRPr="0088644B" w:rsidRDefault="0088644B" w:rsidP="0088644B">
      <w:pPr>
        <w:rPr>
          <w:rFonts w:ascii="Courier New" w:eastAsia="Times New Roman" w:hAnsi="Courier New"/>
        </w:rPr>
      </w:pPr>
      <w:r w:rsidRPr="0088644B">
        <w:rPr>
          <w:rFonts w:ascii="Courier New" w:eastAsia="Times New Roman" w:hAnsi="Courier New"/>
        </w:rPr>
        <w:t>{</w:t>
      </w:r>
    </w:p>
    <w:p w14:paraId="74064A6E"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"status": -1,</w:t>
      </w:r>
    </w:p>
    <w:p w14:paraId="30624BCF"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"message": "Robot serial number does not exist",</w:t>
      </w:r>
    </w:p>
    <w:p w14:paraId="460302C4"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"error": {</w:t>
      </w:r>
    </w:p>
    <w:p w14:paraId="7C8DE660"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"code": "-114",</w:t>
      </w:r>
    </w:p>
    <w:p w14:paraId="6ACBF486"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"message": "Serial number does not exist."</w:t>
      </w:r>
    </w:p>
    <w:p w14:paraId="2D709811" w14:textId="77777777" w:rsidR="0088644B" w:rsidRPr="0088644B" w:rsidRDefault="0088644B" w:rsidP="0088644B">
      <w:pPr>
        <w:rPr>
          <w:rFonts w:ascii="Courier New" w:eastAsia="Times New Roman" w:hAnsi="Courier New"/>
        </w:rPr>
      </w:pPr>
      <w:r w:rsidRPr="0088644B">
        <w:rPr>
          <w:rFonts w:ascii="Courier New" w:eastAsia="Times New Roman" w:hAnsi="Courier New"/>
        </w:rPr>
        <w:t xml:space="preserve">    }</w:t>
      </w:r>
    </w:p>
    <w:p w14:paraId="69FC4414" w14:textId="04463159" w:rsidR="00E54428" w:rsidRPr="00DB2F7A" w:rsidRDefault="0088644B" w:rsidP="00E54428">
      <w:r w:rsidRPr="0088644B">
        <w:rPr>
          <w:rFonts w:ascii="Courier New" w:eastAsia="Times New Roman" w:hAnsi="Courier New"/>
        </w:rPr>
        <w:t>}</w:t>
      </w:r>
    </w:p>
    <w:p w14:paraId="7D1A01C9" w14:textId="77777777" w:rsidR="001E24D2" w:rsidRDefault="001E24D2" w:rsidP="00E54428">
      <w:pPr>
        <w:rPr>
          <w:rFonts w:eastAsiaTheme="majorEastAsia"/>
          <w:b/>
          <w:bCs/>
          <w:iCs/>
          <w:color w:val="4F81BD" w:themeColor="accent1"/>
          <w:sz w:val="24"/>
        </w:rPr>
      </w:pPr>
    </w:p>
    <w:p w14:paraId="0A5C35A6" w14:textId="1EAD1E0B" w:rsidR="00E54428" w:rsidRPr="00DB2F7A" w:rsidDel="00C04B3E" w:rsidRDefault="001778F6" w:rsidP="00BB4945">
      <w:pPr>
        <w:pStyle w:val="Heading4"/>
        <w:rPr>
          <w:del w:id="118" w:author="Admin1" w:date="2014-03-26T16:13:00Z"/>
        </w:rPr>
      </w:pPr>
      <w:del w:id="119" w:author="Admin1" w:date="2014-03-26T16:13:00Z">
        <w:r w:rsidDel="00C04B3E">
          <w:delText>InitiateLinkTo</w:delText>
        </w:r>
        <w:r w:rsidR="00E54428" w:rsidRPr="00DB2F7A" w:rsidDel="00C04B3E">
          <w:delText>Robot</w:delText>
        </w:r>
      </w:del>
    </w:p>
    <w:p w14:paraId="0E82D9A7" w14:textId="72664444" w:rsidR="005A05D0" w:rsidRPr="00DB2F7A" w:rsidDel="00C04B3E" w:rsidRDefault="005A05D0" w:rsidP="00E54428">
      <w:pPr>
        <w:rPr>
          <w:del w:id="120" w:author="Admin1" w:date="2014-03-26T16:13:00Z"/>
        </w:rPr>
      </w:pPr>
    </w:p>
    <w:p w14:paraId="4CE4A5EC" w14:textId="689CC34B" w:rsidR="00B63250" w:rsidDel="00C04B3E" w:rsidRDefault="00B63250" w:rsidP="001778F6">
      <w:pPr>
        <w:rPr>
          <w:del w:id="121" w:author="Admin1" w:date="2014-03-26T16:13:00Z"/>
          <w:rFonts w:eastAsia="Times New Roman"/>
        </w:rPr>
      </w:pPr>
      <w:del w:id="122" w:author="Admin1" w:date="2014-03-26T16:13:00Z">
        <w:r w:rsidRPr="00DB2F7A" w:rsidDel="00C04B3E">
          <w:rPr>
            <w:rFonts w:eastAsia="Times New Roman"/>
          </w:rPr>
          <w:delText>This API i</w:delText>
        </w:r>
        <w:r w:rsidR="00455C5F" w:rsidRPr="00DB2F7A" w:rsidDel="00C04B3E">
          <w:rPr>
            <w:rFonts w:eastAsia="Times New Roman"/>
          </w:rPr>
          <w:delText>nitiate</w:delText>
        </w:r>
        <w:r w:rsidRPr="00DB2F7A" w:rsidDel="00C04B3E">
          <w:rPr>
            <w:rFonts w:eastAsia="Times New Roman"/>
          </w:rPr>
          <w:delText>s the</w:delText>
        </w:r>
        <w:r w:rsidR="00455C5F" w:rsidRPr="00DB2F7A" w:rsidDel="00C04B3E">
          <w:rPr>
            <w:rFonts w:eastAsia="Times New Roman"/>
          </w:rPr>
          <w:delText xml:space="preserve"> Link </w:delText>
        </w:r>
        <w:r w:rsidRPr="00DB2F7A" w:rsidDel="00C04B3E">
          <w:rPr>
            <w:rFonts w:eastAsia="Times New Roman"/>
          </w:rPr>
          <w:delText>t</w:delText>
        </w:r>
        <w:r w:rsidR="00455C5F" w:rsidRPr="00DB2F7A" w:rsidDel="00C04B3E">
          <w:rPr>
            <w:rFonts w:eastAsia="Times New Roman"/>
          </w:rPr>
          <w:delText>o Robot</w:delText>
        </w:r>
        <w:r w:rsidRPr="00DB2F7A" w:rsidDel="00C04B3E">
          <w:rPr>
            <w:rFonts w:eastAsia="Times New Roman"/>
          </w:rPr>
          <w:delText>.</w:delText>
        </w:r>
        <w:r w:rsidR="00E54428" w:rsidRPr="00DB2F7A" w:rsidDel="00C04B3E">
          <w:br/>
        </w:r>
        <w:r w:rsidR="00E54428" w:rsidRPr="00DB2F7A" w:rsidDel="00C04B3E">
          <w:br/>
        </w:r>
        <w:r w:rsidR="00A80C11" w:rsidDel="00C04B3E">
          <w:fldChar w:fldCharType="begin"/>
        </w:r>
        <w:r w:rsidR="00A80C11" w:rsidDel="00C04B3E">
          <w:delInstrText xml:space="preserve"> HYPERLINK "http://neatostaging.rajatogo.com/api/rest/json?method=robot.initiate_link_to_robot" </w:delInstrText>
        </w:r>
        <w:r w:rsidR="00A80C11" w:rsidDel="00C04B3E">
          <w:fldChar w:fldCharType="separate"/>
        </w:r>
        <w:r w:rsidR="001E24D2" w:rsidRPr="00AB2F08" w:rsidDel="00C04B3E">
          <w:rPr>
            <w:rStyle w:val="Hyperlink"/>
            <w:rFonts w:eastAsia="Times New Roman"/>
          </w:rPr>
          <w:delText>http://neatostaging.rajatogo.com/api/rest/json?method=robot.initiate_link_to_robot</w:delText>
        </w:r>
        <w:r w:rsidR="00A80C11" w:rsidDel="00C04B3E">
          <w:rPr>
            <w:rStyle w:val="Hyperlink"/>
            <w:rFonts w:eastAsia="Times New Roman"/>
          </w:rPr>
          <w:fldChar w:fldCharType="end"/>
        </w:r>
      </w:del>
    </w:p>
    <w:p w14:paraId="7ABE28CC" w14:textId="60FCF1D4" w:rsidR="001E24D2" w:rsidDel="00C04B3E" w:rsidRDefault="001E24D2" w:rsidP="001778F6">
      <w:pPr>
        <w:rPr>
          <w:del w:id="123" w:author="Admin1" w:date="2014-03-26T16:13:00Z"/>
          <w:rFonts w:eastAsia="Times New Roman"/>
        </w:rPr>
      </w:pPr>
    </w:p>
    <w:p w14:paraId="6C3000AF" w14:textId="525C68AE" w:rsidR="00E54428" w:rsidRPr="001E24D2" w:rsidDel="00C04B3E" w:rsidRDefault="00B93FAA" w:rsidP="00E54428">
      <w:pPr>
        <w:rPr>
          <w:del w:id="124" w:author="Admin1" w:date="2014-03-26T16:13:00Z"/>
          <w:b/>
        </w:rPr>
      </w:pPr>
      <w:del w:id="125" w:author="Admin1" w:date="2014-03-26T16:13:00Z">
        <w:r w:rsidRPr="001E24D2" w:rsidDel="00C04B3E">
          <w:rPr>
            <w:rFonts w:eastAsia="Times New Roman"/>
            <w:b/>
          </w:rPr>
          <w:delText>Parameters</w:delText>
        </w:r>
      </w:del>
    </w:p>
    <w:p w14:paraId="08972D0B" w14:textId="6973B01D" w:rsidR="00E54428" w:rsidRPr="001E24D2" w:rsidDel="00C04B3E" w:rsidRDefault="00E54428" w:rsidP="001E24D2">
      <w:pPr>
        <w:pStyle w:val="ListParagraph"/>
        <w:spacing w:after="200"/>
        <w:ind w:left="0"/>
        <w:rPr>
          <w:del w:id="126" w:author="Admin1" w:date="2014-03-26T16:13:00Z"/>
        </w:rPr>
      </w:pPr>
      <w:del w:id="127" w:author="Admin1" w:date="2014-03-26T16:13:00Z">
        <w:r w:rsidRPr="001E24D2" w:rsidDel="00C04B3E">
          <w:rPr>
            <w:rFonts w:eastAsia="Times New Roman"/>
            <w:bCs/>
          </w:rPr>
          <w:delText>api_key</w:delText>
        </w:r>
        <w:r w:rsidR="00B63250" w:rsidRPr="001E24D2" w:rsidDel="00C04B3E">
          <w:rPr>
            <w:rFonts w:eastAsia="Times New Roman"/>
          </w:rPr>
          <w:delText xml:space="preserve">, </w:delText>
        </w:r>
        <w:r w:rsidR="001E2A33" w:rsidRPr="001E24D2" w:rsidDel="00C04B3E">
          <w:rPr>
            <w:rFonts w:eastAsia="Times New Roman"/>
          </w:rPr>
          <w:delText>your API key</w:delText>
        </w:r>
      </w:del>
    </w:p>
    <w:p w14:paraId="2AA7AF07" w14:textId="7CC3865E" w:rsidR="00E54428" w:rsidRPr="001E24D2" w:rsidDel="00C04B3E" w:rsidRDefault="00E54428" w:rsidP="001E24D2">
      <w:pPr>
        <w:pStyle w:val="ListParagraph"/>
        <w:spacing w:after="200"/>
        <w:ind w:left="0"/>
        <w:rPr>
          <w:del w:id="128" w:author="Admin1" w:date="2014-03-26T16:13:00Z"/>
        </w:rPr>
      </w:pPr>
      <w:del w:id="129" w:author="Admin1" w:date="2014-03-26T16:13:00Z">
        <w:r w:rsidRPr="001E24D2" w:rsidDel="00C04B3E">
          <w:rPr>
            <w:rFonts w:eastAsia="Times New Roman"/>
            <w:bCs/>
          </w:rPr>
          <w:delText>email</w:delText>
        </w:r>
        <w:r w:rsidR="00B63250" w:rsidRPr="001E24D2" w:rsidDel="00C04B3E">
          <w:rPr>
            <w:rFonts w:eastAsia="Times New Roman"/>
          </w:rPr>
          <w:delText xml:space="preserve">, </w:delText>
        </w:r>
        <w:r w:rsidRPr="001E24D2" w:rsidDel="00C04B3E">
          <w:rPr>
            <w:rFonts w:eastAsia="Times New Roman"/>
          </w:rPr>
          <w:delText>User email address</w:delText>
        </w:r>
      </w:del>
    </w:p>
    <w:p w14:paraId="7DF26393" w14:textId="3618090E" w:rsidR="00E54428" w:rsidRPr="00DB2F7A" w:rsidDel="00C04B3E" w:rsidRDefault="00E54428" w:rsidP="001E24D2">
      <w:pPr>
        <w:pStyle w:val="ListParagraph"/>
        <w:spacing w:after="200"/>
        <w:ind w:left="0"/>
        <w:rPr>
          <w:del w:id="130" w:author="Admin1" w:date="2014-03-26T16:13:00Z"/>
        </w:rPr>
      </w:pPr>
      <w:del w:id="131" w:author="Admin1" w:date="2014-03-26T16:13:00Z">
        <w:r w:rsidRPr="001E24D2" w:rsidDel="00C04B3E">
          <w:rPr>
            <w:rFonts w:eastAsia="Times New Roman"/>
            <w:bCs/>
          </w:rPr>
          <w:delText>linking_code</w:delText>
        </w:r>
        <w:r w:rsidR="00B63250" w:rsidRPr="001E24D2" w:rsidDel="00C04B3E">
          <w:rPr>
            <w:rFonts w:eastAsia="Times New Roman"/>
          </w:rPr>
          <w:delText xml:space="preserve">, </w:delText>
        </w:r>
        <w:r w:rsidRPr="001E24D2" w:rsidDel="00C04B3E">
          <w:rPr>
            <w:rFonts w:eastAsia="Times New Roman"/>
          </w:rPr>
          <w:delText>linking_code which is get in 'Initiate Link To Robot' API</w:delText>
        </w:r>
      </w:del>
    </w:p>
    <w:p w14:paraId="56E2FBE8" w14:textId="15CF139E" w:rsidR="00E54428" w:rsidRPr="001E24D2" w:rsidDel="00C04B3E" w:rsidRDefault="00E2754C" w:rsidP="00E54428">
      <w:pPr>
        <w:rPr>
          <w:del w:id="132" w:author="Admin1" w:date="2014-03-26T16:13:00Z"/>
          <w:b/>
        </w:rPr>
      </w:pPr>
      <w:del w:id="133" w:author="Admin1" w:date="2014-03-26T16:13:00Z">
        <w:r w:rsidRPr="001E24D2" w:rsidDel="00C04B3E">
          <w:rPr>
            <w:rFonts w:eastAsia="Times New Roman"/>
            <w:b/>
          </w:rPr>
          <w:delText>Success Response</w:delText>
        </w:r>
      </w:del>
    </w:p>
    <w:p w14:paraId="5CE6D6B6" w14:textId="0D4796C6" w:rsidR="0088644B" w:rsidRPr="0088644B" w:rsidDel="00C04B3E" w:rsidRDefault="0088644B" w:rsidP="0088644B">
      <w:pPr>
        <w:rPr>
          <w:del w:id="134" w:author="Admin1" w:date="2014-03-26T16:13:00Z"/>
          <w:rFonts w:ascii="Courier New" w:eastAsia="Times New Roman" w:hAnsi="Courier New"/>
        </w:rPr>
      </w:pPr>
      <w:del w:id="135" w:author="Admin1" w:date="2014-03-26T16:13:00Z">
        <w:r w:rsidRPr="0088644B" w:rsidDel="00C04B3E">
          <w:rPr>
            <w:rFonts w:ascii="Courier New" w:eastAsia="Times New Roman" w:hAnsi="Courier New"/>
          </w:rPr>
          <w:delText>{</w:delText>
        </w:r>
      </w:del>
    </w:p>
    <w:p w14:paraId="1EC7DF62" w14:textId="728E0778" w:rsidR="0088644B" w:rsidRPr="0088644B" w:rsidDel="00C04B3E" w:rsidRDefault="0088644B" w:rsidP="0088644B">
      <w:pPr>
        <w:rPr>
          <w:del w:id="136" w:author="Admin1" w:date="2014-03-26T16:13:00Z"/>
          <w:rFonts w:ascii="Courier New" w:eastAsia="Times New Roman" w:hAnsi="Courier New"/>
        </w:rPr>
      </w:pPr>
      <w:del w:id="137" w:author="Admin1" w:date="2014-03-26T16:13:00Z">
        <w:r w:rsidRPr="0088644B" w:rsidDel="00C04B3E">
          <w:rPr>
            <w:rFonts w:ascii="Courier New" w:eastAsia="Times New Roman" w:hAnsi="Courier New"/>
          </w:rPr>
          <w:delText xml:space="preserve">    "status": 0,</w:delText>
        </w:r>
      </w:del>
    </w:p>
    <w:p w14:paraId="74D16F37" w14:textId="14FE0A9E" w:rsidR="0088644B" w:rsidRPr="0088644B" w:rsidDel="00C04B3E" w:rsidRDefault="0088644B" w:rsidP="0088644B">
      <w:pPr>
        <w:rPr>
          <w:del w:id="138" w:author="Admin1" w:date="2014-03-26T16:13:00Z"/>
          <w:rFonts w:ascii="Courier New" w:eastAsia="Times New Roman" w:hAnsi="Courier New"/>
        </w:rPr>
      </w:pPr>
      <w:del w:id="139" w:author="Admin1" w:date="2014-03-26T16:13:00Z">
        <w:r w:rsidRPr="0088644B" w:rsidDel="00C04B3E">
          <w:rPr>
            <w:rFonts w:ascii="Courier New" w:eastAsia="Times New Roman" w:hAnsi="Courier New"/>
          </w:rPr>
          <w:delText xml:space="preserve">    "result": {</w:delText>
        </w:r>
      </w:del>
    </w:p>
    <w:p w14:paraId="21A48F29" w14:textId="5D6032D4" w:rsidR="0088644B" w:rsidRPr="0088644B" w:rsidDel="00C04B3E" w:rsidRDefault="0088644B" w:rsidP="0088644B">
      <w:pPr>
        <w:rPr>
          <w:del w:id="140" w:author="Admin1" w:date="2014-03-26T16:13:00Z"/>
          <w:rFonts w:ascii="Courier New" w:eastAsia="Times New Roman" w:hAnsi="Courier New"/>
        </w:rPr>
      </w:pPr>
      <w:del w:id="141" w:author="Admin1" w:date="2014-03-26T16:13:00Z">
        <w:r w:rsidRPr="0088644B" w:rsidDel="00C04B3E">
          <w:rPr>
            <w:rFonts w:ascii="Courier New" w:eastAsia="Times New Roman" w:hAnsi="Courier New"/>
          </w:rPr>
          <w:lastRenderedPageBreak/>
          <w:delText xml:space="preserve">        "success": true,</w:delText>
        </w:r>
      </w:del>
    </w:p>
    <w:p w14:paraId="4114ED3D" w14:textId="402DE9DD" w:rsidR="0088644B" w:rsidRPr="0088644B" w:rsidDel="00C04B3E" w:rsidRDefault="0088644B" w:rsidP="0088644B">
      <w:pPr>
        <w:rPr>
          <w:del w:id="142" w:author="Admin1" w:date="2014-03-26T16:13:00Z"/>
          <w:rFonts w:ascii="Courier New" w:eastAsia="Times New Roman" w:hAnsi="Courier New"/>
        </w:rPr>
      </w:pPr>
      <w:del w:id="143" w:author="Admin1" w:date="2014-03-26T16:13:00Z">
        <w:r w:rsidRPr="0088644B" w:rsidDel="00C04B3E">
          <w:rPr>
            <w:rFonts w:ascii="Courier New" w:eastAsia="Times New Roman" w:hAnsi="Courier New"/>
          </w:rPr>
          <w:delText xml:space="preserve">        "message": "Request For Robot-User association is done successfully"</w:delText>
        </w:r>
      </w:del>
    </w:p>
    <w:p w14:paraId="5ADE12BA" w14:textId="6F381430" w:rsidR="0088644B" w:rsidRPr="0088644B" w:rsidDel="00C04B3E" w:rsidRDefault="0088644B" w:rsidP="0088644B">
      <w:pPr>
        <w:rPr>
          <w:del w:id="144" w:author="Admin1" w:date="2014-03-26T16:13:00Z"/>
          <w:rFonts w:ascii="Courier New" w:eastAsia="Times New Roman" w:hAnsi="Courier New"/>
        </w:rPr>
      </w:pPr>
      <w:del w:id="145" w:author="Admin1" w:date="2014-03-26T16:13:00Z">
        <w:r w:rsidRPr="0088644B" w:rsidDel="00C04B3E">
          <w:rPr>
            <w:rFonts w:ascii="Courier New" w:eastAsia="Times New Roman" w:hAnsi="Courier New"/>
          </w:rPr>
          <w:delText xml:space="preserve">    }</w:delText>
        </w:r>
      </w:del>
    </w:p>
    <w:p w14:paraId="2E79833D" w14:textId="164229B1" w:rsidR="005C6670" w:rsidDel="00C04B3E" w:rsidRDefault="0088644B" w:rsidP="001778F6">
      <w:pPr>
        <w:spacing w:after="200"/>
        <w:rPr>
          <w:del w:id="146" w:author="Admin1" w:date="2014-03-26T16:13:00Z"/>
          <w:rFonts w:ascii="Courier New" w:eastAsia="Times New Roman" w:hAnsi="Courier New"/>
        </w:rPr>
      </w:pPr>
      <w:del w:id="147" w:author="Admin1" w:date="2014-03-26T16:13:00Z">
        <w:r w:rsidRPr="0088644B" w:rsidDel="00C04B3E">
          <w:rPr>
            <w:rFonts w:ascii="Courier New" w:eastAsia="Times New Roman" w:hAnsi="Courier New"/>
          </w:rPr>
          <w:delText>}</w:delText>
        </w:r>
      </w:del>
    </w:p>
    <w:p w14:paraId="4082081B" w14:textId="56DAC633" w:rsidR="00E54428" w:rsidRPr="001E24D2" w:rsidDel="00C04B3E" w:rsidRDefault="00E54428" w:rsidP="001778F6">
      <w:pPr>
        <w:spacing w:after="200"/>
        <w:rPr>
          <w:del w:id="148" w:author="Admin1" w:date="2014-03-26T16:13:00Z"/>
          <w:i/>
        </w:rPr>
      </w:pPr>
      <w:del w:id="149" w:author="Admin1" w:date="2014-03-26T16:13:00Z">
        <w:r w:rsidRPr="001E24D2" w:rsidDel="00C04B3E">
          <w:rPr>
            <w:rFonts w:eastAsia="Times New Roman"/>
            <w:i/>
          </w:rPr>
          <w:delText>If request is already sent,</w:delText>
        </w:r>
      </w:del>
    </w:p>
    <w:p w14:paraId="577DD30B" w14:textId="6CD7FC72" w:rsidR="0088644B" w:rsidRPr="0088644B" w:rsidDel="00C04B3E" w:rsidRDefault="0088644B" w:rsidP="0088644B">
      <w:pPr>
        <w:rPr>
          <w:del w:id="150" w:author="Admin1" w:date="2014-03-26T16:13:00Z"/>
          <w:rFonts w:ascii="Courier New" w:eastAsia="Times New Roman" w:hAnsi="Courier New"/>
        </w:rPr>
      </w:pPr>
      <w:del w:id="151" w:author="Admin1" w:date="2014-03-26T16:13:00Z">
        <w:r w:rsidRPr="0088644B" w:rsidDel="00C04B3E">
          <w:rPr>
            <w:rFonts w:ascii="Courier New" w:eastAsia="Times New Roman" w:hAnsi="Courier New"/>
          </w:rPr>
          <w:delText>{</w:delText>
        </w:r>
      </w:del>
    </w:p>
    <w:p w14:paraId="111621AB" w14:textId="5A0AA4FE" w:rsidR="0088644B" w:rsidRPr="0088644B" w:rsidDel="00C04B3E" w:rsidRDefault="0088644B" w:rsidP="0088644B">
      <w:pPr>
        <w:rPr>
          <w:del w:id="152" w:author="Admin1" w:date="2014-03-26T16:13:00Z"/>
          <w:rFonts w:ascii="Courier New" w:eastAsia="Times New Roman" w:hAnsi="Courier New"/>
        </w:rPr>
      </w:pPr>
      <w:del w:id="153" w:author="Admin1" w:date="2014-03-26T16:13:00Z">
        <w:r w:rsidRPr="0088644B" w:rsidDel="00C04B3E">
          <w:rPr>
            <w:rFonts w:ascii="Courier New" w:eastAsia="Times New Roman" w:hAnsi="Courier New"/>
          </w:rPr>
          <w:delText xml:space="preserve">    "status": 0,</w:delText>
        </w:r>
      </w:del>
    </w:p>
    <w:p w14:paraId="19165A57" w14:textId="770835B1" w:rsidR="0088644B" w:rsidRPr="0088644B" w:rsidDel="00C04B3E" w:rsidRDefault="0088644B" w:rsidP="0088644B">
      <w:pPr>
        <w:rPr>
          <w:del w:id="154" w:author="Admin1" w:date="2014-03-26T16:13:00Z"/>
          <w:rFonts w:ascii="Courier New" w:eastAsia="Times New Roman" w:hAnsi="Courier New"/>
        </w:rPr>
      </w:pPr>
      <w:del w:id="155" w:author="Admin1" w:date="2014-03-26T16:13:00Z">
        <w:r w:rsidRPr="0088644B" w:rsidDel="00C04B3E">
          <w:rPr>
            <w:rFonts w:ascii="Courier New" w:eastAsia="Times New Roman" w:hAnsi="Courier New"/>
          </w:rPr>
          <w:delText xml:space="preserve">    "result": {</w:delText>
        </w:r>
      </w:del>
    </w:p>
    <w:p w14:paraId="09947E72" w14:textId="65C193BB" w:rsidR="0088644B" w:rsidRPr="0088644B" w:rsidDel="00C04B3E" w:rsidRDefault="0088644B" w:rsidP="0088644B">
      <w:pPr>
        <w:rPr>
          <w:del w:id="156" w:author="Admin1" w:date="2014-03-26T16:13:00Z"/>
          <w:rFonts w:ascii="Courier New" w:eastAsia="Times New Roman" w:hAnsi="Courier New"/>
        </w:rPr>
      </w:pPr>
      <w:del w:id="157" w:author="Admin1" w:date="2014-03-26T16:13:00Z">
        <w:r w:rsidRPr="0088644B" w:rsidDel="00C04B3E">
          <w:rPr>
            <w:rFonts w:ascii="Courier New" w:eastAsia="Times New Roman" w:hAnsi="Courier New"/>
          </w:rPr>
          <w:delText xml:space="preserve">        "success": true,</w:delText>
        </w:r>
      </w:del>
    </w:p>
    <w:p w14:paraId="20C38FCB" w14:textId="0A4F95AD" w:rsidR="0088644B" w:rsidRPr="0088644B" w:rsidDel="00C04B3E" w:rsidRDefault="0088644B" w:rsidP="0088644B">
      <w:pPr>
        <w:rPr>
          <w:del w:id="158" w:author="Admin1" w:date="2014-03-26T16:13:00Z"/>
          <w:rFonts w:ascii="Courier New" w:eastAsia="Times New Roman" w:hAnsi="Courier New"/>
        </w:rPr>
      </w:pPr>
      <w:del w:id="159" w:author="Admin1" w:date="2014-03-26T16:13:00Z">
        <w:r w:rsidRPr="0088644B" w:rsidDel="00C04B3E">
          <w:rPr>
            <w:rFonts w:ascii="Courier New" w:eastAsia="Times New Roman" w:hAnsi="Courier New"/>
          </w:rPr>
          <w:delText xml:space="preserve">        "message": "Requested linking code is already used."</w:delText>
        </w:r>
      </w:del>
    </w:p>
    <w:p w14:paraId="097010F4" w14:textId="397AF206" w:rsidR="0088644B" w:rsidRPr="0088644B" w:rsidDel="00C04B3E" w:rsidRDefault="0088644B" w:rsidP="0088644B">
      <w:pPr>
        <w:rPr>
          <w:del w:id="160" w:author="Admin1" w:date="2014-03-26T16:13:00Z"/>
          <w:rFonts w:ascii="Courier New" w:eastAsia="Times New Roman" w:hAnsi="Courier New"/>
        </w:rPr>
      </w:pPr>
      <w:del w:id="161" w:author="Admin1" w:date="2014-03-26T16:13:00Z">
        <w:r w:rsidRPr="0088644B" w:rsidDel="00C04B3E">
          <w:rPr>
            <w:rFonts w:ascii="Courier New" w:eastAsia="Times New Roman" w:hAnsi="Courier New"/>
          </w:rPr>
          <w:delText xml:space="preserve">    }</w:delText>
        </w:r>
      </w:del>
    </w:p>
    <w:p w14:paraId="18F63D64" w14:textId="6A06DE4B" w:rsidR="00C64660" w:rsidDel="00C04B3E" w:rsidRDefault="0088644B" w:rsidP="00E54428">
      <w:pPr>
        <w:rPr>
          <w:del w:id="162" w:author="Admin1" w:date="2014-03-26T16:13:00Z"/>
          <w:rFonts w:ascii="Courier New" w:eastAsia="Times New Roman" w:hAnsi="Courier New"/>
        </w:rPr>
      </w:pPr>
      <w:del w:id="163" w:author="Admin1" w:date="2014-03-26T16:13:00Z">
        <w:r w:rsidRPr="0088644B" w:rsidDel="00C04B3E">
          <w:rPr>
            <w:rFonts w:ascii="Courier New" w:eastAsia="Times New Roman" w:hAnsi="Courier New"/>
          </w:rPr>
          <w:delText>}</w:delText>
        </w:r>
      </w:del>
    </w:p>
    <w:p w14:paraId="5F20E87C" w14:textId="248AD1FE" w:rsidR="00304444" w:rsidRPr="00DB2F7A" w:rsidDel="00C04B3E" w:rsidRDefault="00304444" w:rsidP="00E54428">
      <w:pPr>
        <w:rPr>
          <w:del w:id="164" w:author="Admin1" w:date="2014-03-26T16:13:00Z"/>
          <w:rFonts w:eastAsia="Times New Roman"/>
        </w:rPr>
      </w:pPr>
    </w:p>
    <w:p w14:paraId="0C83CB45" w14:textId="2483A8A5" w:rsidR="00E54428" w:rsidRPr="001E24D2" w:rsidDel="00C04B3E" w:rsidRDefault="00304444" w:rsidP="00E54428">
      <w:pPr>
        <w:rPr>
          <w:del w:id="165" w:author="Admin1" w:date="2014-03-26T16:13:00Z"/>
          <w:b/>
        </w:rPr>
      </w:pPr>
      <w:del w:id="166" w:author="Admin1" w:date="2014-03-26T16:13:00Z">
        <w:r w:rsidRPr="001E24D2" w:rsidDel="00C04B3E">
          <w:rPr>
            <w:rFonts w:eastAsia="Times New Roman"/>
            <w:b/>
          </w:rPr>
          <w:delText>Failure Responses</w:delText>
        </w:r>
      </w:del>
    </w:p>
    <w:p w14:paraId="3719D0F6" w14:textId="17101546" w:rsidR="00E54428" w:rsidRPr="001E24D2" w:rsidDel="00C04B3E" w:rsidRDefault="00E54428" w:rsidP="001778F6">
      <w:pPr>
        <w:spacing w:after="200"/>
        <w:rPr>
          <w:del w:id="167" w:author="Admin1" w:date="2014-03-26T16:13:00Z"/>
          <w:i/>
        </w:rPr>
      </w:pPr>
      <w:del w:id="168" w:author="Admin1" w:date="2014-03-26T16:13:00Z">
        <w:r w:rsidRPr="001E24D2" w:rsidDel="00C04B3E">
          <w:rPr>
            <w:rFonts w:eastAsia="Times New Roman"/>
            <w:i/>
          </w:rPr>
          <w:delText>If email does not exist</w:delText>
        </w:r>
      </w:del>
    </w:p>
    <w:p w14:paraId="74723E5D" w14:textId="08C0EFC3" w:rsidR="0088644B" w:rsidRPr="0088644B" w:rsidDel="00C04B3E" w:rsidRDefault="0088644B" w:rsidP="0088644B">
      <w:pPr>
        <w:rPr>
          <w:del w:id="169" w:author="Admin1" w:date="2014-03-26T16:13:00Z"/>
          <w:rFonts w:ascii="Courier New" w:eastAsia="Times New Roman" w:hAnsi="Courier New"/>
        </w:rPr>
      </w:pPr>
      <w:del w:id="170" w:author="Admin1" w:date="2014-03-26T16:13:00Z">
        <w:r w:rsidRPr="0088644B" w:rsidDel="00C04B3E">
          <w:rPr>
            <w:rFonts w:ascii="Courier New" w:eastAsia="Times New Roman" w:hAnsi="Courier New"/>
          </w:rPr>
          <w:delText>{</w:delText>
        </w:r>
      </w:del>
    </w:p>
    <w:p w14:paraId="5DCF5D2F" w14:textId="511F910F" w:rsidR="0088644B" w:rsidRPr="0088644B" w:rsidDel="00C04B3E" w:rsidRDefault="0088644B" w:rsidP="0088644B">
      <w:pPr>
        <w:rPr>
          <w:del w:id="171" w:author="Admin1" w:date="2014-03-26T16:13:00Z"/>
          <w:rFonts w:ascii="Courier New" w:eastAsia="Times New Roman" w:hAnsi="Courier New"/>
        </w:rPr>
      </w:pPr>
      <w:del w:id="172" w:author="Admin1" w:date="2014-03-26T16:13:00Z">
        <w:r w:rsidRPr="0088644B" w:rsidDel="00C04B3E">
          <w:rPr>
            <w:rFonts w:ascii="Courier New" w:eastAsia="Times New Roman" w:hAnsi="Courier New"/>
          </w:rPr>
          <w:delText xml:space="preserve">    "status": -1,</w:delText>
        </w:r>
      </w:del>
    </w:p>
    <w:p w14:paraId="7736C763" w14:textId="5A87A8EB" w:rsidR="0088644B" w:rsidRPr="0088644B" w:rsidDel="00C04B3E" w:rsidRDefault="0088644B" w:rsidP="0088644B">
      <w:pPr>
        <w:rPr>
          <w:del w:id="173" w:author="Admin1" w:date="2014-03-26T16:13:00Z"/>
          <w:rFonts w:ascii="Courier New" w:eastAsia="Times New Roman" w:hAnsi="Courier New"/>
        </w:rPr>
      </w:pPr>
      <w:del w:id="174" w:author="Admin1" w:date="2014-03-26T16:13:00Z">
        <w:r w:rsidRPr="0088644B" w:rsidDel="00C04B3E">
          <w:rPr>
            <w:rFonts w:ascii="Courier New" w:eastAsia="Times New Roman" w:hAnsi="Courier New"/>
          </w:rPr>
          <w:delText xml:space="preserve">    "message": "The email address you have provided does not appear to be a valid email address.",</w:delText>
        </w:r>
      </w:del>
    </w:p>
    <w:p w14:paraId="0B8C0FB6" w14:textId="33006E41" w:rsidR="0088644B" w:rsidRPr="0088644B" w:rsidDel="00C04B3E" w:rsidRDefault="0088644B" w:rsidP="0088644B">
      <w:pPr>
        <w:rPr>
          <w:del w:id="175" w:author="Admin1" w:date="2014-03-26T16:13:00Z"/>
          <w:rFonts w:ascii="Courier New" w:eastAsia="Times New Roman" w:hAnsi="Courier New"/>
        </w:rPr>
      </w:pPr>
      <w:del w:id="176" w:author="Admin1" w:date="2014-03-26T16:13:00Z">
        <w:r w:rsidRPr="0088644B" w:rsidDel="00C04B3E">
          <w:rPr>
            <w:rFonts w:ascii="Courier New" w:eastAsia="Times New Roman" w:hAnsi="Courier New"/>
          </w:rPr>
          <w:delText xml:space="preserve">    "error": {</w:delText>
        </w:r>
      </w:del>
    </w:p>
    <w:p w14:paraId="17437E94" w14:textId="3960C2CC" w:rsidR="0088644B" w:rsidRPr="0088644B" w:rsidDel="00C04B3E" w:rsidRDefault="0088644B" w:rsidP="0088644B">
      <w:pPr>
        <w:rPr>
          <w:del w:id="177" w:author="Admin1" w:date="2014-03-26T16:13:00Z"/>
          <w:rFonts w:ascii="Courier New" w:eastAsia="Times New Roman" w:hAnsi="Courier New"/>
        </w:rPr>
      </w:pPr>
      <w:del w:id="178" w:author="Admin1" w:date="2014-03-26T16:13:00Z">
        <w:r w:rsidRPr="0088644B" w:rsidDel="00C04B3E">
          <w:rPr>
            <w:rFonts w:ascii="Courier New" w:eastAsia="Times New Roman" w:hAnsi="Courier New"/>
          </w:rPr>
          <w:delText xml:space="preserve">        "code": "-105",</w:delText>
        </w:r>
      </w:del>
    </w:p>
    <w:p w14:paraId="135BB5DB" w14:textId="277B5C66" w:rsidR="0088644B" w:rsidRPr="0088644B" w:rsidDel="00C04B3E" w:rsidRDefault="0088644B" w:rsidP="0088644B">
      <w:pPr>
        <w:rPr>
          <w:del w:id="179" w:author="Admin1" w:date="2014-03-26T16:13:00Z"/>
          <w:rFonts w:ascii="Courier New" w:eastAsia="Times New Roman" w:hAnsi="Courier New"/>
        </w:rPr>
      </w:pPr>
      <w:del w:id="180" w:author="Admin1" w:date="2014-03-26T16:13:00Z">
        <w:r w:rsidRPr="0088644B" w:rsidDel="00C04B3E">
          <w:rPr>
            <w:rFonts w:ascii="Courier New" w:eastAsia="Times New Roman" w:hAnsi="Courier New"/>
          </w:rPr>
          <w:delText xml:space="preserve">        "message": "The email address you provided does not appear to be a valid email address."</w:delText>
        </w:r>
      </w:del>
    </w:p>
    <w:p w14:paraId="405C4DFA" w14:textId="53D9AB4D" w:rsidR="0088644B" w:rsidRPr="0088644B" w:rsidDel="00C04B3E" w:rsidRDefault="0088644B" w:rsidP="0088644B">
      <w:pPr>
        <w:rPr>
          <w:del w:id="181" w:author="Admin1" w:date="2014-03-26T16:13:00Z"/>
          <w:rFonts w:ascii="Courier New" w:eastAsia="Times New Roman" w:hAnsi="Courier New"/>
        </w:rPr>
      </w:pPr>
      <w:del w:id="182" w:author="Admin1" w:date="2014-03-26T16:13:00Z">
        <w:r w:rsidRPr="0088644B" w:rsidDel="00C04B3E">
          <w:rPr>
            <w:rFonts w:ascii="Courier New" w:eastAsia="Times New Roman" w:hAnsi="Courier New"/>
          </w:rPr>
          <w:delText xml:space="preserve">    }</w:delText>
        </w:r>
      </w:del>
    </w:p>
    <w:p w14:paraId="59AEFDD8" w14:textId="2F33BEFF" w:rsidR="00760678" w:rsidDel="00C04B3E" w:rsidRDefault="0088644B" w:rsidP="001778F6">
      <w:pPr>
        <w:spacing w:after="200"/>
        <w:rPr>
          <w:del w:id="183" w:author="Admin1" w:date="2014-03-26T16:13:00Z"/>
          <w:rFonts w:ascii="Courier New" w:eastAsia="Times New Roman" w:hAnsi="Courier New"/>
        </w:rPr>
      </w:pPr>
      <w:del w:id="184" w:author="Admin1" w:date="2014-03-26T16:13:00Z">
        <w:r w:rsidRPr="0088644B" w:rsidDel="00C04B3E">
          <w:rPr>
            <w:rFonts w:ascii="Courier New" w:eastAsia="Times New Roman" w:hAnsi="Courier New"/>
          </w:rPr>
          <w:delText>}</w:delText>
        </w:r>
      </w:del>
    </w:p>
    <w:p w14:paraId="14DB075A" w14:textId="12B07D80" w:rsidR="00E54428" w:rsidRPr="001E24D2" w:rsidDel="00C04B3E" w:rsidRDefault="00E54428" w:rsidP="001778F6">
      <w:pPr>
        <w:spacing w:after="200"/>
        <w:rPr>
          <w:del w:id="185" w:author="Admin1" w:date="2014-03-26T16:13:00Z"/>
          <w:i/>
        </w:rPr>
      </w:pPr>
      <w:del w:id="186" w:author="Admin1" w:date="2014-03-26T16:13:00Z">
        <w:r w:rsidRPr="001E24D2" w:rsidDel="00C04B3E">
          <w:rPr>
            <w:rFonts w:eastAsia="Times New Roman"/>
            <w:i/>
          </w:rPr>
          <w:delText>If a linking_code is missing</w:delText>
        </w:r>
      </w:del>
    </w:p>
    <w:p w14:paraId="31B5D745" w14:textId="6DD7212E" w:rsidR="0088644B" w:rsidRPr="0088644B" w:rsidDel="00C04B3E" w:rsidRDefault="0088644B" w:rsidP="0088644B">
      <w:pPr>
        <w:rPr>
          <w:del w:id="187" w:author="Admin1" w:date="2014-03-26T16:13:00Z"/>
          <w:rFonts w:ascii="Courier New" w:eastAsia="Times New Roman" w:hAnsi="Courier New"/>
        </w:rPr>
      </w:pPr>
      <w:del w:id="188" w:author="Admin1" w:date="2014-03-26T16:13:00Z">
        <w:r w:rsidRPr="0088644B" w:rsidDel="00C04B3E">
          <w:rPr>
            <w:rFonts w:ascii="Courier New" w:eastAsia="Times New Roman" w:hAnsi="Courier New"/>
          </w:rPr>
          <w:delText>{</w:delText>
        </w:r>
      </w:del>
    </w:p>
    <w:p w14:paraId="28104829" w14:textId="113D9129" w:rsidR="0088644B" w:rsidRPr="0088644B" w:rsidDel="00C04B3E" w:rsidRDefault="0088644B" w:rsidP="0088644B">
      <w:pPr>
        <w:rPr>
          <w:del w:id="189" w:author="Admin1" w:date="2014-03-26T16:13:00Z"/>
          <w:rFonts w:ascii="Courier New" w:eastAsia="Times New Roman" w:hAnsi="Courier New"/>
        </w:rPr>
      </w:pPr>
      <w:del w:id="190" w:author="Admin1" w:date="2014-03-26T16:13:00Z">
        <w:r w:rsidRPr="0088644B" w:rsidDel="00C04B3E">
          <w:rPr>
            <w:rFonts w:ascii="Courier New" w:eastAsia="Times New Roman" w:hAnsi="Courier New"/>
          </w:rPr>
          <w:delText xml:space="preserve">    "status": -1,</w:delText>
        </w:r>
      </w:del>
    </w:p>
    <w:p w14:paraId="13AD1B6C" w14:textId="6A981179" w:rsidR="0088644B" w:rsidRPr="0088644B" w:rsidDel="00C04B3E" w:rsidRDefault="0088644B" w:rsidP="0088644B">
      <w:pPr>
        <w:rPr>
          <w:del w:id="191" w:author="Admin1" w:date="2014-03-26T16:13:00Z"/>
          <w:rFonts w:ascii="Courier New" w:eastAsia="Times New Roman" w:hAnsi="Courier New"/>
        </w:rPr>
      </w:pPr>
      <w:del w:id="192" w:author="Admin1" w:date="2014-03-26T16:13:00Z">
        <w:r w:rsidRPr="0088644B" w:rsidDel="00C04B3E">
          <w:rPr>
            <w:rFonts w:ascii="Courier New" w:eastAsia="Times New Roman" w:hAnsi="Courier New"/>
          </w:rPr>
          <w:delText xml:space="preserve">    "message": "Missing parameter linking_code in method robot.initiate_link_to_robot",</w:delText>
        </w:r>
      </w:del>
    </w:p>
    <w:p w14:paraId="7301BF7E" w14:textId="37165AF4" w:rsidR="0088644B" w:rsidRPr="0088644B" w:rsidDel="00C04B3E" w:rsidRDefault="0088644B" w:rsidP="0088644B">
      <w:pPr>
        <w:rPr>
          <w:del w:id="193" w:author="Admin1" w:date="2014-03-26T16:13:00Z"/>
          <w:rFonts w:ascii="Courier New" w:eastAsia="Times New Roman" w:hAnsi="Courier New"/>
        </w:rPr>
      </w:pPr>
      <w:del w:id="194" w:author="Admin1" w:date="2014-03-26T16:13:00Z">
        <w:r w:rsidRPr="0088644B" w:rsidDel="00C04B3E">
          <w:rPr>
            <w:rFonts w:ascii="Courier New" w:eastAsia="Times New Roman" w:hAnsi="Courier New"/>
          </w:rPr>
          <w:delText xml:space="preserve">    "error": {</w:delText>
        </w:r>
      </w:del>
    </w:p>
    <w:p w14:paraId="251C4CFF" w14:textId="36E1E279" w:rsidR="0088644B" w:rsidRPr="0088644B" w:rsidDel="00C04B3E" w:rsidRDefault="0088644B" w:rsidP="0088644B">
      <w:pPr>
        <w:rPr>
          <w:del w:id="195" w:author="Admin1" w:date="2014-03-26T16:13:00Z"/>
          <w:rFonts w:ascii="Courier New" w:eastAsia="Times New Roman" w:hAnsi="Courier New"/>
        </w:rPr>
      </w:pPr>
      <w:del w:id="196" w:author="Admin1" w:date="2014-03-26T16:13:00Z">
        <w:r w:rsidRPr="0088644B" w:rsidDel="00C04B3E">
          <w:rPr>
            <w:rFonts w:ascii="Courier New" w:eastAsia="Times New Roman" w:hAnsi="Courier New"/>
          </w:rPr>
          <w:delText xml:space="preserve">        "code": "-102",</w:delText>
        </w:r>
      </w:del>
    </w:p>
    <w:p w14:paraId="49C28ECE" w14:textId="610399E8" w:rsidR="0088644B" w:rsidRPr="0088644B" w:rsidDel="00C04B3E" w:rsidRDefault="0088644B" w:rsidP="0088644B">
      <w:pPr>
        <w:rPr>
          <w:del w:id="197" w:author="Admin1" w:date="2014-03-26T16:13:00Z"/>
          <w:rFonts w:ascii="Courier New" w:eastAsia="Times New Roman" w:hAnsi="Courier New"/>
        </w:rPr>
      </w:pPr>
      <w:del w:id="198" w:author="Admin1" w:date="2014-03-26T16:13:00Z">
        <w:r w:rsidRPr="0088644B" w:rsidDel="00C04B3E">
          <w:rPr>
            <w:rFonts w:ascii="Courier New" w:eastAsia="Times New Roman" w:hAnsi="Courier New"/>
          </w:rPr>
          <w:delText xml:space="preserve">        "message": "Missing parameter in method call"</w:delText>
        </w:r>
      </w:del>
    </w:p>
    <w:p w14:paraId="47ED4934" w14:textId="0A713D38" w:rsidR="0088644B" w:rsidRPr="0088644B" w:rsidDel="00C04B3E" w:rsidRDefault="0088644B" w:rsidP="0088644B">
      <w:pPr>
        <w:rPr>
          <w:del w:id="199" w:author="Admin1" w:date="2014-03-26T16:13:00Z"/>
          <w:rFonts w:ascii="Courier New" w:eastAsia="Times New Roman" w:hAnsi="Courier New"/>
        </w:rPr>
      </w:pPr>
      <w:del w:id="200" w:author="Admin1" w:date="2014-03-26T16:13:00Z">
        <w:r w:rsidRPr="0088644B" w:rsidDel="00C04B3E">
          <w:rPr>
            <w:rFonts w:ascii="Courier New" w:eastAsia="Times New Roman" w:hAnsi="Courier New"/>
          </w:rPr>
          <w:delText xml:space="preserve">    }</w:delText>
        </w:r>
      </w:del>
    </w:p>
    <w:p w14:paraId="4ADD5A51" w14:textId="621AB681" w:rsidR="0014569B" w:rsidDel="00C04B3E" w:rsidRDefault="0088644B" w:rsidP="001778F6">
      <w:pPr>
        <w:spacing w:after="200"/>
        <w:rPr>
          <w:del w:id="201" w:author="Admin1" w:date="2014-03-26T16:13:00Z"/>
          <w:rFonts w:ascii="Courier New" w:eastAsia="Times New Roman" w:hAnsi="Courier New"/>
        </w:rPr>
      </w:pPr>
      <w:del w:id="202" w:author="Admin1" w:date="2014-03-26T16:13:00Z">
        <w:r w:rsidRPr="0088644B" w:rsidDel="00C04B3E">
          <w:rPr>
            <w:rFonts w:ascii="Courier New" w:eastAsia="Times New Roman" w:hAnsi="Courier New"/>
          </w:rPr>
          <w:delText>}</w:delText>
        </w:r>
      </w:del>
    </w:p>
    <w:p w14:paraId="243BD9B1" w14:textId="485C2C08" w:rsidR="00E54428" w:rsidRPr="001E24D2" w:rsidDel="00C04B3E" w:rsidRDefault="00E54428" w:rsidP="001778F6">
      <w:pPr>
        <w:spacing w:after="200"/>
        <w:rPr>
          <w:del w:id="203" w:author="Admin1" w:date="2014-03-26T16:13:00Z"/>
          <w:i/>
        </w:rPr>
      </w:pPr>
      <w:del w:id="204" w:author="Admin1" w:date="2014-03-26T16:13:00Z">
        <w:r w:rsidRPr="001E24D2" w:rsidDel="00C04B3E">
          <w:rPr>
            <w:rFonts w:eastAsia="Times New Roman"/>
            <w:i/>
          </w:rPr>
          <w:delText>If provide linking_code is invalid</w:delText>
        </w:r>
      </w:del>
    </w:p>
    <w:p w14:paraId="271B0E2E" w14:textId="38FCD57F" w:rsidR="0088644B" w:rsidRPr="0088644B" w:rsidDel="00C04B3E" w:rsidRDefault="0088644B" w:rsidP="0088644B">
      <w:pPr>
        <w:rPr>
          <w:del w:id="205" w:author="Admin1" w:date="2014-03-26T16:13:00Z"/>
          <w:rFonts w:ascii="Courier New" w:eastAsia="Times New Roman" w:hAnsi="Courier New"/>
        </w:rPr>
      </w:pPr>
      <w:del w:id="206" w:author="Admin1" w:date="2014-03-26T16:13:00Z">
        <w:r w:rsidRPr="0088644B" w:rsidDel="00C04B3E">
          <w:rPr>
            <w:rFonts w:ascii="Courier New" w:eastAsia="Times New Roman" w:hAnsi="Courier New"/>
          </w:rPr>
          <w:delText>{</w:delText>
        </w:r>
      </w:del>
    </w:p>
    <w:p w14:paraId="53FBBB00" w14:textId="00C3C718" w:rsidR="0088644B" w:rsidRPr="0088644B" w:rsidDel="00C04B3E" w:rsidRDefault="0088644B" w:rsidP="0088644B">
      <w:pPr>
        <w:rPr>
          <w:del w:id="207" w:author="Admin1" w:date="2014-03-26T16:13:00Z"/>
          <w:rFonts w:ascii="Courier New" w:eastAsia="Times New Roman" w:hAnsi="Courier New"/>
        </w:rPr>
      </w:pPr>
      <w:del w:id="208" w:author="Admin1" w:date="2014-03-26T16:13:00Z">
        <w:r w:rsidRPr="0088644B" w:rsidDel="00C04B3E">
          <w:rPr>
            <w:rFonts w:ascii="Courier New" w:eastAsia="Times New Roman" w:hAnsi="Courier New"/>
          </w:rPr>
          <w:delText xml:space="preserve">    "status": -1,</w:delText>
        </w:r>
      </w:del>
    </w:p>
    <w:p w14:paraId="7B41C2FE" w14:textId="7A263119" w:rsidR="0088644B" w:rsidRPr="0088644B" w:rsidDel="00C04B3E" w:rsidRDefault="0088644B" w:rsidP="0088644B">
      <w:pPr>
        <w:rPr>
          <w:del w:id="209" w:author="Admin1" w:date="2014-03-26T16:13:00Z"/>
          <w:rFonts w:ascii="Courier New" w:eastAsia="Times New Roman" w:hAnsi="Courier New"/>
        </w:rPr>
      </w:pPr>
      <w:del w:id="210" w:author="Admin1" w:date="2014-03-26T16:13:00Z">
        <w:r w:rsidRPr="0088644B" w:rsidDel="00C04B3E">
          <w:rPr>
            <w:rFonts w:ascii="Courier New" w:eastAsia="Times New Roman" w:hAnsi="Courier New"/>
          </w:rPr>
          <w:delText xml:space="preserve">    "message": "Please enter valid linking_code",</w:delText>
        </w:r>
      </w:del>
    </w:p>
    <w:p w14:paraId="24E27BDE" w14:textId="152C6438" w:rsidR="0088644B" w:rsidRPr="0088644B" w:rsidDel="00C04B3E" w:rsidRDefault="0088644B" w:rsidP="0088644B">
      <w:pPr>
        <w:rPr>
          <w:del w:id="211" w:author="Admin1" w:date="2014-03-26T16:13:00Z"/>
          <w:rFonts w:ascii="Courier New" w:eastAsia="Times New Roman" w:hAnsi="Courier New"/>
        </w:rPr>
      </w:pPr>
      <w:del w:id="212" w:author="Admin1" w:date="2014-03-26T16:13:00Z">
        <w:r w:rsidRPr="0088644B" w:rsidDel="00C04B3E">
          <w:rPr>
            <w:rFonts w:ascii="Courier New" w:eastAsia="Times New Roman" w:hAnsi="Courier New"/>
          </w:rPr>
          <w:delText xml:space="preserve">    "error": {</w:delText>
        </w:r>
      </w:del>
    </w:p>
    <w:p w14:paraId="1FB6B537" w14:textId="15920198" w:rsidR="0088644B" w:rsidRPr="0088644B" w:rsidDel="00C04B3E" w:rsidRDefault="0088644B" w:rsidP="0088644B">
      <w:pPr>
        <w:rPr>
          <w:del w:id="213" w:author="Admin1" w:date="2014-03-26T16:13:00Z"/>
          <w:rFonts w:ascii="Courier New" w:eastAsia="Times New Roman" w:hAnsi="Courier New"/>
        </w:rPr>
      </w:pPr>
      <w:del w:id="214" w:author="Admin1" w:date="2014-03-26T16:13:00Z">
        <w:r w:rsidRPr="0088644B" w:rsidDel="00C04B3E">
          <w:rPr>
            <w:rFonts w:ascii="Courier New" w:eastAsia="Times New Roman" w:hAnsi="Courier New"/>
          </w:rPr>
          <w:delText xml:space="preserve">        "code": "-154",</w:delText>
        </w:r>
      </w:del>
    </w:p>
    <w:p w14:paraId="3F52AFFC" w14:textId="33C04243" w:rsidR="0088644B" w:rsidRPr="0088644B" w:rsidDel="00C04B3E" w:rsidRDefault="0088644B" w:rsidP="0088644B">
      <w:pPr>
        <w:rPr>
          <w:del w:id="215" w:author="Admin1" w:date="2014-03-26T16:13:00Z"/>
          <w:rFonts w:ascii="Courier New" w:eastAsia="Times New Roman" w:hAnsi="Courier New"/>
        </w:rPr>
      </w:pPr>
      <w:del w:id="216" w:author="Admin1" w:date="2014-03-26T16:13:00Z">
        <w:r w:rsidRPr="0088644B" w:rsidDel="00C04B3E">
          <w:rPr>
            <w:rFonts w:ascii="Courier New" w:eastAsia="Times New Roman" w:hAnsi="Courier New"/>
          </w:rPr>
          <w:delText xml:space="preserve">        "message": "Please enter valid linking_code"</w:delText>
        </w:r>
      </w:del>
    </w:p>
    <w:p w14:paraId="62362871" w14:textId="2577E416" w:rsidR="0088644B" w:rsidRPr="0088644B" w:rsidDel="00C04B3E" w:rsidRDefault="0088644B" w:rsidP="0088644B">
      <w:pPr>
        <w:rPr>
          <w:del w:id="217" w:author="Admin1" w:date="2014-03-26T16:13:00Z"/>
          <w:rFonts w:ascii="Courier New" w:eastAsia="Times New Roman" w:hAnsi="Courier New"/>
        </w:rPr>
      </w:pPr>
      <w:del w:id="218" w:author="Admin1" w:date="2014-03-26T16:13:00Z">
        <w:r w:rsidRPr="0088644B" w:rsidDel="00C04B3E">
          <w:rPr>
            <w:rFonts w:ascii="Courier New" w:eastAsia="Times New Roman" w:hAnsi="Courier New"/>
          </w:rPr>
          <w:delText xml:space="preserve">    }</w:delText>
        </w:r>
      </w:del>
    </w:p>
    <w:p w14:paraId="28A44EC9" w14:textId="5FD0341E" w:rsidR="00EB62F2" w:rsidDel="00C04B3E" w:rsidRDefault="0088644B" w:rsidP="001778F6">
      <w:pPr>
        <w:spacing w:after="200"/>
        <w:rPr>
          <w:del w:id="219" w:author="Admin1" w:date="2014-03-26T16:13:00Z"/>
          <w:rFonts w:ascii="Courier New" w:eastAsia="Times New Roman" w:hAnsi="Courier New"/>
        </w:rPr>
      </w:pPr>
      <w:del w:id="220" w:author="Admin1" w:date="2014-03-26T16:13:00Z">
        <w:r w:rsidRPr="0088644B" w:rsidDel="00C04B3E">
          <w:rPr>
            <w:rFonts w:ascii="Courier New" w:eastAsia="Times New Roman" w:hAnsi="Courier New"/>
          </w:rPr>
          <w:delText>}</w:delText>
        </w:r>
      </w:del>
    </w:p>
    <w:p w14:paraId="53CEC931" w14:textId="613B981B" w:rsidR="00E54428" w:rsidRPr="001E24D2" w:rsidDel="00C04B3E" w:rsidRDefault="00E54428" w:rsidP="001778F6">
      <w:pPr>
        <w:spacing w:after="200"/>
        <w:rPr>
          <w:del w:id="221" w:author="Admin1" w:date="2014-03-26T16:13:00Z"/>
          <w:i/>
        </w:rPr>
      </w:pPr>
      <w:del w:id="222" w:author="Admin1" w:date="2014-03-26T16:13:00Z">
        <w:r w:rsidRPr="001E24D2" w:rsidDel="00C04B3E">
          <w:rPr>
            <w:rFonts w:eastAsia="Times New Roman"/>
            <w:i/>
          </w:rPr>
          <w:lastRenderedPageBreak/>
          <w:delText xml:space="preserve">If provide linking_code </w:delText>
        </w:r>
        <w:r w:rsidR="001778F6" w:rsidRPr="001E24D2" w:rsidDel="00C04B3E">
          <w:rPr>
            <w:rFonts w:eastAsia="Times New Roman"/>
            <w:i/>
          </w:rPr>
          <w:delText>ha</w:delText>
        </w:r>
        <w:r w:rsidRPr="001E24D2" w:rsidDel="00C04B3E">
          <w:rPr>
            <w:rFonts w:eastAsia="Times New Roman"/>
            <w:i/>
          </w:rPr>
          <w:delText xml:space="preserve">s </w:delText>
        </w:r>
        <w:r w:rsidR="001778F6" w:rsidRPr="001E24D2" w:rsidDel="00C04B3E">
          <w:rPr>
            <w:rFonts w:eastAsia="Times New Roman"/>
            <w:i/>
          </w:rPr>
          <w:delText xml:space="preserve"> already </w:delText>
        </w:r>
        <w:r w:rsidRPr="001E24D2" w:rsidDel="00C04B3E">
          <w:rPr>
            <w:rFonts w:eastAsia="Times New Roman"/>
            <w:i/>
          </w:rPr>
          <w:delText>expired</w:delText>
        </w:r>
      </w:del>
    </w:p>
    <w:p w14:paraId="3F09500A" w14:textId="363A0213" w:rsidR="0088644B" w:rsidRPr="0088644B" w:rsidDel="00C04B3E" w:rsidRDefault="0088644B" w:rsidP="0088644B">
      <w:pPr>
        <w:rPr>
          <w:del w:id="223" w:author="Admin1" w:date="2014-03-26T16:13:00Z"/>
          <w:rFonts w:ascii="Courier New" w:eastAsia="Times New Roman" w:hAnsi="Courier New"/>
        </w:rPr>
      </w:pPr>
      <w:del w:id="224" w:author="Admin1" w:date="2014-03-26T16:13:00Z">
        <w:r w:rsidRPr="0088644B" w:rsidDel="00C04B3E">
          <w:rPr>
            <w:rFonts w:ascii="Courier New" w:eastAsia="Times New Roman" w:hAnsi="Courier New"/>
          </w:rPr>
          <w:delText>{</w:delText>
        </w:r>
      </w:del>
    </w:p>
    <w:p w14:paraId="63507768" w14:textId="27B65910" w:rsidR="0088644B" w:rsidRPr="0088644B" w:rsidDel="00C04B3E" w:rsidRDefault="0088644B" w:rsidP="0088644B">
      <w:pPr>
        <w:rPr>
          <w:del w:id="225" w:author="Admin1" w:date="2014-03-26T16:13:00Z"/>
          <w:rFonts w:ascii="Courier New" w:eastAsia="Times New Roman" w:hAnsi="Courier New"/>
        </w:rPr>
      </w:pPr>
      <w:del w:id="226" w:author="Admin1" w:date="2014-03-26T16:13:00Z">
        <w:r w:rsidRPr="0088644B" w:rsidDel="00C04B3E">
          <w:rPr>
            <w:rFonts w:ascii="Courier New" w:eastAsia="Times New Roman" w:hAnsi="Courier New"/>
          </w:rPr>
          <w:delText xml:space="preserve">    "status": -1,</w:delText>
        </w:r>
      </w:del>
    </w:p>
    <w:p w14:paraId="2101C094" w14:textId="638F4E84" w:rsidR="0088644B" w:rsidRPr="0088644B" w:rsidDel="00C04B3E" w:rsidRDefault="0088644B" w:rsidP="0088644B">
      <w:pPr>
        <w:rPr>
          <w:del w:id="227" w:author="Admin1" w:date="2014-03-26T16:13:00Z"/>
          <w:rFonts w:ascii="Courier New" w:eastAsia="Times New Roman" w:hAnsi="Courier New"/>
        </w:rPr>
      </w:pPr>
      <w:del w:id="228" w:author="Admin1" w:date="2014-03-26T16:13:00Z">
        <w:r w:rsidRPr="0088644B" w:rsidDel="00C04B3E">
          <w:rPr>
            <w:rFonts w:ascii="Courier New" w:eastAsia="Times New Roman" w:hAnsi="Courier New"/>
          </w:rPr>
          <w:delText xml:space="preserve">    "message": "Sorry, provided linking_code is expired",</w:delText>
        </w:r>
      </w:del>
    </w:p>
    <w:p w14:paraId="5B45A18A" w14:textId="7BDD0C2F" w:rsidR="0088644B" w:rsidRPr="0088644B" w:rsidDel="00C04B3E" w:rsidRDefault="0088644B" w:rsidP="0088644B">
      <w:pPr>
        <w:rPr>
          <w:del w:id="229" w:author="Admin1" w:date="2014-03-26T16:13:00Z"/>
          <w:rFonts w:ascii="Courier New" w:eastAsia="Times New Roman" w:hAnsi="Courier New"/>
        </w:rPr>
      </w:pPr>
      <w:del w:id="230" w:author="Admin1" w:date="2014-03-26T16:13:00Z">
        <w:r w:rsidRPr="0088644B" w:rsidDel="00C04B3E">
          <w:rPr>
            <w:rFonts w:ascii="Courier New" w:eastAsia="Times New Roman" w:hAnsi="Courier New"/>
          </w:rPr>
          <w:delText xml:space="preserve">    "error": {</w:delText>
        </w:r>
      </w:del>
    </w:p>
    <w:p w14:paraId="195318AE" w14:textId="52DBCFFC" w:rsidR="0088644B" w:rsidRPr="0088644B" w:rsidDel="00C04B3E" w:rsidRDefault="0088644B" w:rsidP="0088644B">
      <w:pPr>
        <w:rPr>
          <w:del w:id="231" w:author="Admin1" w:date="2014-03-26T16:13:00Z"/>
          <w:rFonts w:ascii="Courier New" w:eastAsia="Times New Roman" w:hAnsi="Courier New"/>
        </w:rPr>
      </w:pPr>
      <w:del w:id="232" w:author="Admin1" w:date="2014-03-26T16:13:00Z">
        <w:r w:rsidRPr="0088644B" w:rsidDel="00C04B3E">
          <w:rPr>
            <w:rFonts w:ascii="Courier New" w:eastAsia="Times New Roman" w:hAnsi="Courier New"/>
          </w:rPr>
          <w:delText xml:space="preserve">        "code": "-155",</w:delText>
        </w:r>
      </w:del>
    </w:p>
    <w:p w14:paraId="23E6941E" w14:textId="7CC73018" w:rsidR="0088644B" w:rsidRPr="0088644B" w:rsidDel="00C04B3E" w:rsidRDefault="0088644B" w:rsidP="0088644B">
      <w:pPr>
        <w:rPr>
          <w:del w:id="233" w:author="Admin1" w:date="2014-03-26T16:13:00Z"/>
          <w:rFonts w:ascii="Courier New" w:eastAsia="Times New Roman" w:hAnsi="Courier New"/>
        </w:rPr>
      </w:pPr>
      <w:del w:id="234" w:author="Admin1" w:date="2014-03-26T16:13:00Z">
        <w:r w:rsidRPr="0088644B" w:rsidDel="00C04B3E">
          <w:rPr>
            <w:rFonts w:ascii="Courier New" w:eastAsia="Times New Roman" w:hAnsi="Courier New"/>
          </w:rPr>
          <w:delText xml:space="preserve">        "message": "Sorry, provided linking_code is expired"</w:delText>
        </w:r>
      </w:del>
    </w:p>
    <w:p w14:paraId="5FCD129F" w14:textId="3C7124EE" w:rsidR="0088644B" w:rsidRPr="0088644B" w:rsidDel="00C04B3E" w:rsidRDefault="0088644B" w:rsidP="0088644B">
      <w:pPr>
        <w:rPr>
          <w:del w:id="235" w:author="Admin1" w:date="2014-03-26T16:13:00Z"/>
          <w:rFonts w:ascii="Courier New" w:eastAsia="Times New Roman" w:hAnsi="Courier New"/>
        </w:rPr>
      </w:pPr>
      <w:del w:id="236" w:author="Admin1" w:date="2014-03-26T16:13:00Z">
        <w:r w:rsidRPr="0088644B" w:rsidDel="00C04B3E">
          <w:rPr>
            <w:rFonts w:ascii="Courier New" w:eastAsia="Times New Roman" w:hAnsi="Courier New"/>
          </w:rPr>
          <w:delText xml:space="preserve">    }</w:delText>
        </w:r>
      </w:del>
    </w:p>
    <w:p w14:paraId="6B0C4F8B" w14:textId="09B0A87B" w:rsidR="002D2350" w:rsidDel="00C04B3E" w:rsidRDefault="0088644B" w:rsidP="001778F6">
      <w:pPr>
        <w:spacing w:after="200"/>
        <w:rPr>
          <w:del w:id="237" w:author="Admin1" w:date="2014-03-26T16:13:00Z"/>
          <w:rFonts w:ascii="Courier New" w:eastAsia="Times New Roman" w:hAnsi="Courier New"/>
        </w:rPr>
      </w:pPr>
      <w:del w:id="238" w:author="Admin1" w:date="2014-03-26T16:13:00Z">
        <w:r w:rsidRPr="0088644B" w:rsidDel="00C04B3E">
          <w:rPr>
            <w:rFonts w:ascii="Courier New" w:eastAsia="Times New Roman" w:hAnsi="Courier New"/>
          </w:rPr>
          <w:delText>}</w:delText>
        </w:r>
      </w:del>
    </w:p>
    <w:p w14:paraId="76F8CF07" w14:textId="740D79DB" w:rsidR="00E54428" w:rsidRPr="001E24D2" w:rsidDel="00C04B3E" w:rsidRDefault="00E54428" w:rsidP="001778F6">
      <w:pPr>
        <w:spacing w:after="200"/>
        <w:rPr>
          <w:del w:id="239" w:author="Admin1" w:date="2014-03-26T16:13:00Z"/>
          <w:i/>
        </w:rPr>
      </w:pPr>
      <w:del w:id="240" w:author="Admin1" w:date="2014-03-26T16:13:00Z">
        <w:r w:rsidRPr="001E24D2" w:rsidDel="00C04B3E">
          <w:rPr>
            <w:rFonts w:eastAsia="Times New Roman"/>
            <w:i/>
          </w:rPr>
          <w:delText>If requested linking_code is in process</w:delText>
        </w:r>
      </w:del>
    </w:p>
    <w:p w14:paraId="422B27EB" w14:textId="2019F473" w:rsidR="00EE4766" w:rsidRPr="00EE4766" w:rsidDel="00C04B3E" w:rsidRDefault="00EE4766" w:rsidP="00EE4766">
      <w:pPr>
        <w:rPr>
          <w:del w:id="241" w:author="Admin1" w:date="2014-03-26T16:13:00Z"/>
          <w:rFonts w:ascii="Courier New" w:eastAsia="Times New Roman" w:hAnsi="Courier New"/>
        </w:rPr>
      </w:pPr>
      <w:del w:id="242" w:author="Admin1" w:date="2014-03-26T16:13:00Z">
        <w:r w:rsidRPr="00EE4766" w:rsidDel="00C04B3E">
          <w:rPr>
            <w:rFonts w:ascii="Courier New" w:eastAsia="Times New Roman" w:hAnsi="Courier New"/>
          </w:rPr>
          <w:delText>{</w:delText>
        </w:r>
      </w:del>
    </w:p>
    <w:p w14:paraId="0CA73D43" w14:textId="542AE5C9" w:rsidR="00EE4766" w:rsidRPr="00EE4766" w:rsidDel="00C04B3E" w:rsidRDefault="00EE4766" w:rsidP="00EE4766">
      <w:pPr>
        <w:rPr>
          <w:del w:id="243" w:author="Admin1" w:date="2014-03-26T16:13:00Z"/>
          <w:rFonts w:ascii="Courier New" w:eastAsia="Times New Roman" w:hAnsi="Courier New"/>
        </w:rPr>
      </w:pPr>
      <w:del w:id="244" w:author="Admin1" w:date="2014-03-26T16:13:00Z">
        <w:r w:rsidRPr="00EE4766" w:rsidDel="00C04B3E">
          <w:rPr>
            <w:rFonts w:ascii="Courier New" w:eastAsia="Times New Roman" w:hAnsi="Courier New"/>
          </w:rPr>
          <w:delText xml:space="preserve">    "status": -1,</w:delText>
        </w:r>
      </w:del>
    </w:p>
    <w:p w14:paraId="06E5F37B" w14:textId="7A665FE7" w:rsidR="00EE4766" w:rsidRPr="00EE4766" w:rsidDel="00C04B3E" w:rsidRDefault="00EE4766" w:rsidP="00EE4766">
      <w:pPr>
        <w:rPr>
          <w:del w:id="245" w:author="Admin1" w:date="2014-03-26T16:13:00Z"/>
          <w:rFonts w:ascii="Courier New" w:eastAsia="Times New Roman" w:hAnsi="Courier New"/>
        </w:rPr>
      </w:pPr>
      <w:del w:id="246" w:author="Admin1" w:date="2014-03-26T16:13:00Z">
        <w:r w:rsidRPr="00EE4766" w:rsidDel="00C04B3E">
          <w:rPr>
            <w:rFonts w:ascii="Courier New" w:eastAsia="Times New Roman" w:hAnsi="Courier New"/>
          </w:rPr>
          <w:delText xml:space="preserve">    "message": "Requested linking code is already used",</w:delText>
        </w:r>
      </w:del>
    </w:p>
    <w:p w14:paraId="3EBA7BBE" w14:textId="1D890619" w:rsidR="00EE4766" w:rsidRPr="00EE4766" w:rsidDel="00C04B3E" w:rsidRDefault="00EE4766" w:rsidP="00EE4766">
      <w:pPr>
        <w:rPr>
          <w:del w:id="247" w:author="Admin1" w:date="2014-03-26T16:13:00Z"/>
          <w:rFonts w:ascii="Courier New" w:eastAsia="Times New Roman" w:hAnsi="Courier New"/>
        </w:rPr>
      </w:pPr>
      <w:del w:id="248" w:author="Admin1" w:date="2014-03-26T16:13:00Z">
        <w:r w:rsidRPr="00EE4766" w:rsidDel="00C04B3E">
          <w:rPr>
            <w:rFonts w:ascii="Courier New" w:eastAsia="Times New Roman" w:hAnsi="Courier New"/>
          </w:rPr>
          <w:delText xml:space="preserve">    "error": {</w:delText>
        </w:r>
      </w:del>
    </w:p>
    <w:p w14:paraId="1329FB7F" w14:textId="37E29EE7" w:rsidR="00EE4766" w:rsidRPr="00EE4766" w:rsidDel="00C04B3E" w:rsidRDefault="00EE4766" w:rsidP="00EE4766">
      <w:pPr>
        <w:rPr>
          <w:del w:id="249" w:author="Admin1" w:date="2014-03-26T16:13:00Z"/>
          <w:rFonts w:ascii="Courier New" w:eastAsia="Times New Roman" w:hAnsi="Courier New"/>
        </w:rPr>
      </w:pPr>
      <w:del w:id="250" w:author="Admin1" w:date="2014-03-26T16:13:00Z">
        <w:r w:rsidRPr="00EE4766" w:rsidDel="00C04B3E">
          <w:rPr>
            <w:rFonts w:ascii="Courier New" w:eastAsia="Times New Roman" w:hAnsi="Courier New"/>
          </w:rPr>
          <w:delText xml:space="preserve">        "code": "-180",</w:delText>
        </w:r>
      </w:del>
    </w:p>
    <w:p w14:paraId="4CA1F7F3" w14:textId="178F59B2" w:rsidR="00EE4766" w:rsidRPr="00EE4766" w:rsidDel="00C04B3E" w:rsidRDefault="00EE4766" w:rsidP="00EE4766">
      <w:pPr>
        <w:rPr>
          <w:del w:id="251" w:author="Admin1" w:date="2014-03-26T16:13:00Z"/>
          <w:rFonts w:ascii="Courier New" w:eastAsia="Times New Roman" w:hAnsi="Courier New"/>
        </w:rPr>
      </w:pPr>
      <w:del w:id="252" w:author="Admin1" w:date="2014-03-26T16:13:00Z">
        <w:r w:rsidRPr="00EE4766" w:rsidDel="00C04B3E">
          <w:rPr>
            <w:rFonts w:ascii="Courier New" w:eastAsia="Times New Roman" w:hAnsi="Courier New"/>
          </w:rPr>
          <w:delText xml:space="preserve">        "message": "linking code is already used for association."</w:delText>
        </w:r>
      </w:del>
    </w:p>
    <w:p w14:paraId="7CB203AF" w14:textId="0E3ABCB9" w:rsidR="00EE4766" w:rsidRPr="00EE4766" w:rsidDel="00C04B3E" w:rsidRDefault="00EE4766" w:rsidP="00EE4766">
      <w:pPr>
        <w:rPr>
          <w:del w:id="253" w:author="Admin1" w:date="2014-03-26T16:13:00Z"/>
          <w:rFonts w:ascii="Courier New" w:eastAsia="Times New Roman" w:hAnsi="Courier New"/>
        </w:rPr>
      </w:pPr>
      <w:del w:id="254" w:author="Admin1" w:date="2014-03-26T16:13:00Z">
        <w:r w:rsidRPr="00EE4766" w:rsidDel="00C04B3E">
          <w:rPr>
            <w:rFonts w:ascii="Courier New" w:eastAsia="Times New Roman" w:hAnsi="Courier New"/>
          </w:rPr>
          <w:delText xml:space="preserve">    }</w:delText>
        </w:r>
      </w:del>
    </w:p>
    <w:p w14:paraId="5B183CD5" w14:textId="48E13F8D" w:rsidR="00E54428" w:rsidRPr="00DB2F7A" w:rsidDel="00C04B3E" w:rsidRDefault="00EE4766" w:rsidP="00E54428">
      <w:pPr>
        <w:rPr>
          <w:del w:id="255" w:author="Admin1" w:date="2014-03-26T16:13:00Z"/>
        </w:rPr>
      </w:pPr>
      <w:del w:id="256" w:author="Admin1" w:date="2014-03-26T16:13:00Z">
        <w:r w:rsidRPr="00EE4766" w:rsidDel="00C04B3E">
          <w:rPr>
            <w:rFonts w:ascii="Courier New" w:eastAsia="Times New Roman" w:hAnsi="Courier New"/>
          </w:rPr>
          <w:delText>}</w:delText>
        </w:r>
      </w:del>
    </w:p>
    <w:p w14:paraId="4BE2A36D" w14:textId="044FEB1A" w:rsidR="00E54428" w:rsidRPr="00DB2F7A" w:rsidDel="00C04B3E" w:rsidRDefault="00E54428" w:rsidP="00E54428">
      <w:pPr>
        <w:rPr>
          <w:del w:id="257" w:author="Admin1" w:date="2014-03-26T16:13:00Z"/>
        </w:rPr>
      </w:pPr>
    </w:p>
    <w:p w14:paraId="50A46397" w14:textId="76ABDD56" w:rsidR="00E54428" w:rsidRPr="00DB2F7A" w:rsidDel="00C04B3E" w:rsidRDefault="001778F6" w:rsidP="00BB4945">
      <w:pPr>
        <w:pStyle w:val="Heading4"/>
        <w:rPr>
          <w:del w:id="258" w:author="Admin1" w:date="2014-03-26T16:13:00Z"/>
        </w:rPr>
      </w:pPr>
      <w:del w:id="259" w:author="Admin1" w:date="2014-03-26T16:13:00Z">
        <w:r w:rsidDel="00C04B3E">
          <w:delText>Confirm</w:delText>
        </w:r>
        <w:r w:rsidR="00E54428" w:rsidRPr="00DB2F7A" w:rsidDel="00C04B3E">
          <w:delText>Linking</w:delText>
        </w:r>
      </w:del>
    </w:p>
    <w:p w14:paraId="4D8D6D46" w14:textId="3A571D4F" w:rsidR="00C42033" w:rsidRPr="00DB2F7A" w:rsidDel="00C04B3E" w:rsidRDefault="00C42033" w:rsidP="00E54428">
      <w:pPr>
        <w:rPr>
          <w:del w:id="260" w:author="Admin1" w:date="2014-03-26T16:13:00Z"/>
          <w:rFonts w:eastAsiaTheme="majorEastAsia"/>
          <w:b/>
          <w:bCs/>
          <w:iCs/>
          <w:color w:val="4F81BD" w:themeColor="accent1"/>
          <w:sz w:val="24"/>
        </w:rPr>
      </w:pPr>
    </w:p>
    <w:p w14:paraId="45A5F2F7" w14:textId="4BB3A316" w:rsidR="008B0693" w:rsidRPr="00DB2F7A" w:rsidDel="00C04B3E" w:rsidRDefault="008B0693" w:rsidP="00E54428">
      <w:pPr>
        <w:rPr>
          <w:del w:id="261" w:author="Admin1" w:date="2014-03-26T16:13:00Z"/>
          <w:rFonts w:eastAsia="Times New Roman"/>
        </w:rPr>
      </w:pPr>
      <w:del w:id="262" w:author="Admin1" w:date="2014-03-26T16:13:00Z">
        <w:r w:rsidRPr="00DB2F7A" w:rsidDel="00C04B3E">
          <w:rPr>
            <w:rFonts w:eastAsia="Times New Roman"/>
          </w:rPr>
          <w:delText>This API is used to c</w:delText>
        </w:r>
        <w:r w:rsidR="0077631D" w:rsidRPr="00DB2F7A" w:rsidDel="00C04B3E">
          <w:rPr>
            <w:rFonts w:eastAsia="Times New Roman"/>
          </w:rPr>
          <w:delText xml:space="preserve">onfirm </w:delText>
        </w:r>
        <w:r w:rsidRPr="00DB2F7A" w:rsidDel="00C04B3E">
          <w:rPr>
            <w:rFonts w:eastAsia="Times New Roman"/>
          </w:rPr>
          <w:delText>the l</w:delText>
        </w:r>
        <w:r w:rsidR="0077631D" w:rsidRPr="00DB2F7A" w:rsidDel="00C04B3E">
          <w:rPr>
            <w:rFonts w:eastAsia="Times New Roman"/>
          </w:rPr>
          <w:delText>inking</w:delText>
        </w:r>
        <w:r w:rsidRPr="00DB2F7A" w:rsidDel="00C04B3E">
          <w:rPr>
            <w:rFonts w:eastAsia="Times New Roman"/>
          </w:rPr>
          <w:delText xml:space="preserve"> between robot and users.</w:delText>
        </w:r>
      </w:del>
    </w:p>
    <w:p w14:paraId="0A66D416" w14:textId="28D0AC03" w:rsidR="001E24D2" w:rsidDel="00C04B3E" w:rsidRDefault="00E54428" w:rsidP="001778F6">
      <w:pPr>
        <w:rPr>
          <w:del w:id="263" w:author="Admin1" w:date="2014-03-26T16:13:00Z"/>
          <w:rFonts w:eastAsia="Times New Roman"/>
        </w:rPr>
      </w:pPr>
      <w:del w:id="264" w:author="Admin1" w:date="2014-03-26T16:13:00Z">
        <w:r w:rsidRPr="00DB2F7A" w:rsidDel="00C04B3E">
          <w:br/>
        </w:r>
        <w:r w:rsidR="00A80C11" w:rsidDel="00C04B3E">
          <w:fldChar w:fldCharType="begin"/>
        </w:r>
        <w:r w:rsidR="00A80C11" w:rsidDel="00C04B3E">
          <w:delInstrText xml:space="preserve"> HYPERLINK "http://neatostaging.rajatogo.com/api/rest/json?method=robot.confirm_linking" </w:delInstrText>
        </w:r>
        <w:r w:rsidR="00A80C11" w:rsidDel="00C04B3E">
          <w:fldChar w:fldCharType="separate"/>
        </w:r>
        <w:r w:rsidR="001E24D2" w:rsidRPr="00AB2F08" w:rsidDel="00C04B3E">
          <w:rPr>
            <w:rStyle w:val="Hyperlink"/>
            <w:rFonts w:eastAsia="Times New Roman"/>
          </w:rPr>
          <w:delText>http://neatostaging.rajatogo.com/api/rest/json?method=robot.confirm_linking</w:delText>
        </w:r>
        <w:r w:rsidR="00A80C11" w:rsidDel="00C04B3E">
          <w:rPr>
            <w:rStyle w:val="Hyperlink"/>
            <w:rFonts w:eastAsia="Times New Roman"/>
          </w:rPr>
          <w:fldChar w:fldCharType="end"/>
        </w:r>
      </w:del>
    </w:p>
    <w:p w14:paraId="25E3081E" w14:textId="6863C81A" w:rsidR="008B0693" w:rsidRPr="001778F6" w:rsidDel="00C04B3E" w:rsidRDefault="008B0693" w:rsidP="001778F6">
      <w:pPr>
        <w:rPr>
          <w:del w:id="265" w:author="Admin1" w:date="2014-03-26T16:13:00Z"/>
          <w:rFonts w:eastAsia="Times New Roman"/>
        </w:rPr>
      </w:pPr>
    </w:p>
    <w:p w14:paraId="11BB1C40" w14:textId="4A1078F2" w:rsidR="00E54428" w:rsidRPr="001E24D2" w:rsidDel="00C04B3E" w:rsidRDefault="00931DDE" w:rsidP="00E54428">
      <w:pPr>
        <w:rPr>
          <w:del w:id="266" w:author="Admin1" w:date="2014-03-26T16:13:00Z"/>
          <w:b/>
        </w:rPr>
      </w:pPr>
      <w:del w:id="267" w:author="Admin1" w:date="2014-03-26T16:13:00Z">
        <w:r w:rsidRPr="001E24D2" w:rsidDel="00C04B3E">
          <w:rPr>
            <w:rFonts w:eastAsia="Times New Roman"/>
            <w:b/>
          </w:rPr>
          <w:delText>Parameters</w:delText>
        </w:r>
      </w:del>
    </w:p>
    <w:p w14:paraId="52378350" w14:textId="3294C5CA" w:rsidR="00E54428" w:rsidRPr="001E24D2" w:rsidDel="00C04B3E" w:rsidRDefault="00E54428" w:rsidP="001E24D2">
      <w:pPr>
        <w:pStyle w:val="ListParagraph"/>
        <w:spacing w:after="200"/>
        <w:ind w:left="0"/>
        <w:rPr>
          <w:del w:id="268" w:author="Admin1" w:date="2014-03-26T16:13:00Z"/>
        </w:rPr>
      </w:pPr>
      <w:del w:id="269" w:author="Admin1" w:date="2014-03-26T16:13:00Z">
        <w:r w:rsidRPr="001E24D2" w:rsidDel="00C04B3E">
          <w:rPr>
            <w:rFonts w:eastAsia="Times New Roman"/>
            <w:bCs/>
          </w:rPr>
          <w:delText>api_key</w:delText>
        </w:r>
        <w:r w:rsidR="008B0693" w:rsidRPr="001E24D2" w:rsidDel="00C04B3E">
          <w:rPr>
            <w:rFonts w:eastAsia="Times New Roman"/>
          </w:rPr>
          <w:delText xml:space="preserve">, </w:delText>
        </w:r>
        <w:r w:rsidR="001E2A33" w:rsidRPr="001E24D2" w:rsidDel="00C04B3E">
          <w:rPr>
            <w:rFonts w:eastAsia="Times New Roman"/>
          </w:rPr>
          <w:delText>your API key</w:delText>
        </w:r>
      </w:del>
    </w:p>
    <w:p w14:paraId="36B57984" w14:textId="2565CB63" w:rsidR="008B0693" w:rsidRPr="001E24D2" w:rsidDel="00C04B3E" w:rsidRDefault="00E54428" w:rsidP="001E24D2">
      <w:pPr>
        <w:pStyle w:val="ListParagraph"/>
        <w:spacing w:after="200"/>
        <w:ind w:left="0"/>
        <w:rPr>
          <w:del w:id="270" w:author="Admin1" w:date="2014-03-26T16:13:00Z"/>
        </w:rPr>
      </w:pPr>
      <w:del w:id="271" w:author="Admin1" w:date="2014-03-26T16:13:00Z">
        <w:r w:rsidRPr="001E24D2" w:rsidDel="00C04B3E">
          <w:rPr>
            <w:rFonts w:eastAsia="Times New Roman"/>
            <w:bCs/>
          </w:rPr>
          <w:delText>serial_number</w:delText>
        </w:r>
        <w:r w:rsidR="008B0693" w:rsidRPr="001E24D2" w:rsidDel="00C04B3E">
          <w:rPr>
            <w:rFonts w:eastAsia="Times New Roman"/>
          </w:rPr>
          <w:delText xml:space="preserve">, </w:delText>
        </w:r>
        <w:r w:rsidRPr="001E24D2" w:rsidDel="00C04B3E">
          <w:rPr>
            <w:rFonts w:eastAsia="Times New Roman"/>
          </w:rPr>
          <w:delText>Robot Serial Number</w:delText>
        </w:r>
      </w:del>
    </w:p>
    <w:p w14:paraId="6B03948B" w14:textId="7693269E" w:rsidR="00E54428" w:rsidRPr="00DB2F7A" w:rsidDel="00C04B3E" w:rsidRDefault="00E54428" w:rsidP="001E24D2">
      <w:pPr>
        <w:pStyle w:val="ListParagraph"/>
        <w:spacing w:after="200"/>
        <w:ind w:left="0"/>
        <w:rPr>
          <w:del w:id="272" w:author="Admin1" w:date="2014-03-26T16:13:00Z"/>
        </w:rPr>
      </w:pPr>
      <w:del w:id="273" w:author="Admin1" w:date="2014-03-26T16:13:00Z">
        <w:r w:rsidRPr="001E24D2" w:rsidDel="00C04B3E">
          <w:rPr>
            <w:rFonts w:eastAsia="Times New Roman"/>
            <w:bCs/>
          </w:rPr>
          <w:delText>linking_code</w:delText>
        </w:r>
        <w:r w:rsidR="008B0693" w:rsidRPr="001E24D2" w:rsidDel="00C04B3E">
          <w:rPr>
            <w:rFonts w:eastAsia="Times New Roman"/>
          </w:rPr>
          <w:delText xml:space="preserve">, </w:delText>
        </w:r>
        <w:r w:rsidRPr="001E24D2" w:rsidDel="00C04B3E">
          <w:rPr>
            <w:rFonts w:eastAsia="Times New Roman"/>
          </w:rPr>
          <w:delText>linking_code which is get in 'Reject Linking' API</w:delText>
        </w:r>
      </w:del>
    </w:p>
    <w:p w14:paraId="03667F4D" w14:textId="7C6E7AB6" w:rsidR="00E54428" w:rsidRPr="001E24D2" w:rsidDel="00C04B3E" w:rsidRDefault="001A4D8A" w:rsidP="00E54428">
      <w:pPr>
        <w:rPr>
          <w:del w:id="274" w:author="Admin1" w:date="2014-03-26T16:13:00Z"/>
          <w:b/>
        </w:rPr>
      </w:pPr>
      <w:del w:id="275" w:author="Admin1" w:date="2014-03-26T16:13:00Z">
        <w:r w:rsidRPr="001E24D2" w:rsidDel="00C04B3E">
          <w:rPr>
            <w:rFonts w:eastAsia="Times New Roman"/>
            <w:b/>
          </w:rPr>
          <w:delText>Success Response</w:delText>
        </w:r>
      </w:del>
    </w:p>
    <w:p w14:paraId="0E2E688B" w14:textId="3A8143E3" w:rsidR="00EE4766" w:rsidRPr="00EE4766" w:rsidDel="00C04B3E" w:rsidRDefault="00EE4766" w:rsidP="00EE4766">
      <w:pPr>
        <w:rPr>
          <w:del w:id="276" w:author="Admin1" w:date="2014-03-26T16:13:00Z"/>
          <w:rFonts w:ascii="Courier New" w:eastAsia="Times New Roman" w:hAnsi="Courier New"/>
        </w:rPr>
      </w:pPr>
      <w:del w:id="277" w:author="Admin1" w:date="2014-03-26T16:13:00Z">
        <w:r w:rsidRPr="00EE4766" w:rsidDel="00C04B3E">
          <w:rPr>
            <w:rFonts w:ascii="Courier New" w:eastAsia="Times New Roman" w:hAnsi="Courier New"/>
          </w:rPr>
          <w:delText>{</w:delText>
        </w:r>
      </w:del>
    </w:p>
    <w:p w14:paraId="256D5F7C" w14:textId="48E87B73" w:rsidR="00EE4766" w:rsidRPr="00EE4766" w:rsidDel="00C04B3E" w:rsidRDefault="00EE4766" w:rsidP="00EE4766">
      <w:pPr>
        <w:rPr>
          <w:del w:id="278" w:author="Admin1" w:date="2014-03-26T16:13:00Z"/>
          <w:rFonts w:ascii="Courier New" w:eastAsia="Times New Roman" w:hAnsi="Courier New"/>
        </w:rPr>
      </w:pPr>
      <w:del w:id="279" w:author="Admin1" w:date="2014-03-26T16:13:00Z">
        <w:r w:rsidRPr="00EE4766" w:rsidDel="00C04B3E">
          <w:rPr>
            <w:rFonts w:ascii="Courier New" w:eastAsia="Times New Roman" w:hAnsi="Courier New"/>
          </w:rPr>
          <w:delText xml:space="preserve">    "status": 0,</w:delText>
        </w:r>
      </w:del>
    </w:p>
    <w:p w14:paraId="6FF4DA5B" w14:textId="1433FFCE" w:rsidR="00EE4766" w:rsidRPr="00EE4766" w:rsidDel="00C04B3E" w:rsidRDefault="00EE4766" w:rsidP="00EE4766">
      <w:pPr>
        <w:rPr>
          <w:del w:id="280" w:author="Admin1" w:date="2014-03-26T16:13:00Z"/>
          <w:rFonts w:ascii="Courier New" w:eastAsia="Times New Roman" w:hAnsi="Courier New"/>
        </w:rPr>
      </w:pPr>
      <w:del w:id="281" w:author="Admin1" w:date="2014-03-26T16:13:00Z">
        <w:r w:rsidRPr="00EE4766" w:rsidDel="00C04B3E">
          <w:rPr>
            <w:rFonts w:ascii="Courier New" w:eastAsia="Times New Roman" w:hAnsi="Courier New"/>
          </w:rPr>
          <w:delText xml:space="preserve">    "result": {</w:delText>
        </w:r>
      </w:del>
    </w:p>
    <w:p w14:paraId="1F69CBBF" w14:textId="729530E5" w:rsidR="00EE4766" w:rsidRPr="00EE4766" w:rsidDel="00C04B3E" w:rsidRDefault="00EE4766" w:rsidP="00EE4766">
      <w:pPr>
        <w:rPr>
          <w:del w:id="282" w:author="Admin1" w:date="2014-03-26T16:13:00Z"/>
          <w:rFonts w:ascii="Courier New" w:eastAsia="Times New Roman" w:hAnsi="Courier New"/>
        </w:rPr>
      </w:pPr>
      <w:del w:id="283" w:author="Admin1" w:date="2014-03-26T16:13:00Z">
        <w:r w:rsidRPr="00EE4766" w:rsidDel="00C04B3E">
          <w:rPr>
            <w:rFonts w:ascii="Courier New" w:eastAsia="Times New Roman" w:hAnsi="Courier New"/>
          </w:rPr>
          <w:delText xml:space="preserve">        "success": true,</w:delText>
        </w:r>
      </w:del>
    </w:p>
    <w:p w14:paraId="38BA2D70" w14:textId="6CA2F456" w:rsidR="00EE4766" w:rsidRPr="00EE4766" w:rsidDel="00C04B3E" w:rsidRDefault="00EE4766" w:rsidP="00EE4766">
      <w:pPr>
        <w:rPr>
          <w:del w:id="284" w:author="Admin1" w:date="2014-03-26T16:13:00Z"/>
          <w:rFonts w:ascii="Courier New" w:eastAsia="Times New Roman" w:hAnsi="Courier New"/>
        </w:rPr>
      </w:pPr>
      <w:del w:id="285" w:author="Admin1" w:date="2014-03-26T16:13:00Z">
        <w:r w:rsidRPr="00EE4766" w:rsidDel="00C04B3E">
          <w:rPr>
            <w:rFonts w:ascii="Courier New" w:eastAsia="Times New Roman" w:hAnsi="Courier New"/>
          </w:rPr>
          <w:delText xml:space="preserve">        "message": "Robot-User association is done successfully"</w:delText>
        </w:r>
      </w:del>
    </w:p>
    <w:p w14:paraId="596DED5D" w14:textId="6E30B5E8" w:rsidR="00EE4766" w:rsidRPr="00EE4766" w:rsidDel="00C04B3E" w:rsidRDefault="00EE4766" w:rsidP="00EE4766">
      <w:pPr>
        <w:rPr>
          <w:del w:id="286" w:author="Admin1" w:date="2014-03-26T16:13:00Z"/>
          <w:rFonts w:ascii="Courier New" w:eastAsia="Times New Roman" w:hAnsi="Courier New"/>
        </w:rPr>
      </w:pPr>
      <w:del w:id="287" w:author="Admin1" w:date="2014-03-26T16:13:00Z">
        <w:r w:rsidRPr="00EE4766" w:rsidDel="00C04B3E">
          <w:rPr>
            <w:rFonts w:ascii="Courier New" w:eastAsia="Times New Roman" w:hAnsi="Courier New"/>
          </w:rPr>
          <w:delText xml:space="preserve">    }</w:delText>
        </w:r>
      </w:del>
    </w:p>
    <w:p w14:paraId="7E7C9003" w14:textId="15F828AA" w:rsidR="002067C3" w:rsidDel="00C04B3E" w:rsidRDefault="00EE4766" w:rsidP="00E54428">
      <w:pPr>
        <w:rPr>
          <w:del w:id="288" w:author="Admin1" w:date="2014-03-26T16:13:00Z"/>
          <w:rFonts w:ascii="Courier New" w:eastAsia="Times New Roman" w:hAnsi="Courier New"/>
        </w:rPr>
      </w:pPr>
      <w:del w:id="289" w:author="Admin1" w:date="2014-03-26T16:13:00Z">
        <w:r w:rsidRPr="00EE4766" w:rsidDel="00C04B3E">
          <w:rPr>
            <w:rFonts w:ascii="Courier New" w:eastAsia="Times New Roman" w:hAnsi="Courier New"/>
          </w:rPr>
          <w:delText>}</w:delText>
        </w:r>
      </w:del>
    </w:p>
    <w:p w14:paraId="26184FC0" w14:textId="6C3CB78E" w:rsidR="002067C3" w:rsidDel="00C04B3E" w:rsidRDefault="002067C3" w:rsidP="00E54428">
      <w:pPr>
        <w:rPr>
          <w:del w:id="290" w:author="Admin1" w:date="2014-03-26T16:13:00Z"/>
          <w:rFonts w:ascii="Courier New" w:eastAsia="Times New Roman" w:hAnsi="Courier New"/>
        </w:rPr>
      </w:pPr>
    </w:p>
    <w:p w14:paraId="229E8789" w14:textId="6196F7AB" w:rsidR="00E54428" w:rsidRPr="001E24D2" w:rsidDel="00C04B3E" w:rsidRDefault="00A21D22" w:rsidP="00E54428">
      <w:pPr>
        <w:rPr>
          <w:del w:id="291" w:author="Admin1" w:date="2014-03-26T16:13:00Z"/>
          <w:b/>
        </w:rPr>
      </w:pPr>
      <w:del w:id="292" w:author="Admin1" w:date="2014-03-26T16:13:00Z">
        <w:r w:rsidRPr="001E24D2" w:rsidDel="00C04B3E">
          <w:rPr>
            <w:rFonts w:eastAsia="Times New Roman"/>
            <w:b/>
          </w:rPr>
          <w:delText>Failure Responses</w:delText>
        </w:r>
      </w:del>
    </w:p>
    <w:p w14:paraId="36C266EA" w14:textId="4764A1BF" w:rsidR="00E54428" w:rsidRPr="001E24D2" w:rsidDel="00C04B3E" w:rsidRDefault="00E54428" w:rsidP="001778F6">
      <w:pPr>
        <w:spacing w:after="200"/>
        <w:rPr>
          <w:del w:id="293" w:author="Admin1" w:date="2014-03-26T16:13:00Z"/>
          <w:i/>
        </w:rPr>
      </w:pPr>
      <w:del w:id="294" w:author="Admin1" w:date="2014-03-26T16:13:00Z">
        <w:r w:rsidRPr="001E24D2" w:rsidDel="00C04B3E">
          <w:rPr>
            <w:rFonts w:eastAsia="Times New Roman"/>
            <w:i/>
          </w:rPr>
          <w:delText>If Serial number does not exist</w:delText>
        </w:r>
      </w:del>
    </w:p>
    <w:p w14:paraId="5AF2F82C" w14:textId="16C59A39" w:rsidR="00EE4766" w:rsidRPr="00EE4766" w:rsidDel="00C04B3E" w:rsidRDefault="00EE4766" w:rsidP="00EE4766">
      <w:pPr>
        <w:rPr>
          <w:del w:id="295" w:author="Admin1" w:date="2014-03-26T16:13:00Z"/>
          <w:rFonts w:ascii="Courier New" w:eastAsia="Times New Roman" w:hAnsi="Courier New"/>
        </w:rPr>
      </w:pPr>
      <w:del w:id="296" w:author="Admin1" w:date="2014-03-26T16:13:00Z">
        <w:r w:rsidRPr="00EE4766" w:rsidDel="00C04B3E">
          <w:rPr>
            <w:rFonts w:ascii="Courier New" w:eastAsia="Times New Roman" w:hAnsi="Courier New"/>
          </w:rPr>
          <w:delText>{</w:delText>
        </w:r>
      </w:del>
    </w:p>
    <w:p w14:paraId="36278FAB" w14:textId="43B782A9" w:rsidR="00EE4766" w:rsidRPr="00EE4766" w:rsidDel="00C04B3E" w:rsidRDefault="00EE4766" w:rsidP="00EE4766">
      <w:pPr>
        <w:rPr>
          <w:del w:id="297" w:author="Admin1" w:date="2014-03-26T16:13:00Z"/>
          <w:rFonts w:ascii="Courier New" w:eastAsia="Times New Roman" w:hAnsi="Courier New"/>
        </w:rPr>
      </w:pPr>
      <w:del w:id="298" w:author="Admin1" w:date="2014-03-26T16:13:00Z">
        <w:r w:rsidRPr="00EE4766" w:rsidDel="00C04B3E">
          <w:rPr>
            <w:rFonts w:ascii="Courier New" w:eastAsia="Times New Roman" w:hAnsi="Courier New"/>
          </w:rPr>
          <w:delText xml:space="preserve">    "status": -1,</w:delText>
        </w:r>
      </w:del>
    </w:p>
    <w:p w14:paraId="26BF6B3D" w14:textId="44725455" w:rsidR="00EE4766" w:rsidRPr="00EE4766" w:rsidDel="00C04B3E" w:rsidRDefault="00EE4766" w:rsidP="00EE4766">
      <w:pPr>
        <w:rPr>
          <w:del w:id="299" w:author="Admin1" w:date="2014-03-26T16:13:00Z"/>
          <w:rFonts w:ascii="Courier New" w:eastAsia="Times New Roman" w:hAnsi="Courier New"/>
        </w:rPr>
      </w:pPr>
      <w:del w:id="300" w:author="Admin1" w:date="2014-03-26T16:13:00Z">
        <w:r w:rsidRPr="00EE4766" w:rsidDel="00C04B3E">
          <w:rPr>
            <w:rFonts w:ascii="Courier New" w:eastAsia="Times New Roman" w:hAnsi="Courier New"/>
          </w:rPr>
          <w:delText xml:space="preserve">    "message": "Robot serial number does not exist",</w:delText>
        </w:r>
      </w:del>
    </w:p>
    <w:p w14:paraId="1881CE04" w14:textId="14377739" w:rsidR="00EE4766" w:rsidRPr="00EE4766" w:rsidDel="00C04B3E" w:rsidRDefault="00EE4766" w:rsidP="00EE4766">
      <w:pPr>
        <w:rPr>
          <w:del w:id="301" w:author="Admin1" w:date="2014-03-26T16:13:00Z"/>
          <w:rFonts w:ascii="Courier New" w:eastAsia="Times New Roman" w:hAnsi="Courier New"/>
        </w:rPr>
      </w:pPr>
      <w:del w:id="302" w:author="Admin1" w:date="2014-03-26T16:13:00Z">
        <w:r w:rsidRPr="00EE4766" w:rsidDel="00C04B3E">
          <w:rPr>
            <w:rFonts w:ascii="Courier New" w:eastAsia="Times New Roman" w:hAnsi="Courier New"/>
          </w:rPr>
          <w:delText xml:space="preserve">    "error": {</w:delText>
        </w:r>
      </w:del>
    </w:p>
    <w:p w14:paraId="46C93489" w14:textId="345B5244" w:rsidR="00EE4766" w:rsidRPr="00EE4766" w:rsidDel="00C04B3E" w:rsidRDefault="00EE4766" w:rsidP="00EE4766">
      <w:pPr>
        <w:rPr>
          <w:del w:id="303" w:author="Admin1" w:date="2014-03-26T16:13:00Z"/>
          <w:rFonts w:ascii="Courier New" w:eastAsia="Times New Roman" w:hAnsi="Courier New"/>
        </w:rPr>
      </w:pPr>
      <w:del w:id="304" w:author="Admin1" w:date="2014-03-26T16:13:00Z">
        <w:r w:rsidRPr="00EE4766" w:rsidDel="00C04B3E">
          <w:rPr>
            <w:rFonts w:ascii="Courier New" w:eastAsia="Times New Roman" w:hAnsi="Courier New"/>
          </w:rPr>
          <w:lastRenderedPageBreak/>
          <w:delText xml:space="preserve">        "code": "-114",</w:delText>
        </w:r>
      </w:del>
    </w:p>
    <w:p w14:paraId="2FF157BE" w14:textId="0FE110B6" w:rsidR="00EE4766" w:rsidRPr="00EE4766" w:rsidDel="00C04B3E" w:rsidRDefault="00EE4766" w:rsidP="00EE4766">
      <w:pPr>
        <w:rPr>
          <w:del w:id="305" w:author="Admin1" w:date="2014-03-26T16:13:00Z"/>
          <w:rFonts w:ascii="Courier New" w:eastAsia="Times New Roman" w:hAnsi="Courier New"/>
        </w:rPr>
      </w:pPr>
      <w:del w:id="306" w:author="Admin1" w:date="2014-03-26T16:13:00Z">
        <w:r w:rsidRPr="00EE4766" w:rsidDel="00C04B3E">
          <w:rPr>
            <w:rFonts w:ascii="Courier New" w:eastAsia="Times New Roman" w:hAnsi="Courier New"/>
          </w:rPr>
          <w:delText xml:space="preserve">        "message": "Serial number does not exist."</w:delText>
        </w:r>
      </w:del>
    </w:p>
    <w:p w14:paraId="58BFE40C" w14:textId="78249DE3" w:rsidR="00EE4766" w:rsidRPr="00EE4766" w:rsidDel="00C04B3E" w:rsidRDefault="00EE4766" w:rsidP="00EE4766">
      <w:pPr>
        <w:rPr>
          <w:del w:id="307" w:author="Admin1" w:date="2014-03-26T16:13:00Z"/>
          <w:rFonts w:ascii="Courier New" w:eastAsia="Times New Roman" w:hAnsi="Courier New"/>
        </w:rPr>
      </w:pPr>
      <w:del w:id="308" w:author="Admin1" w:date="2014-03-26T16:13:00Z">
        <w:r w:rsidRPr="00EE4766" w:rsidDel="00C04B3E">
          <w:rPr>
            <w:rFonts w:ascii="Courier New" w:eastAsia="Times New Roman" w:hAnsi="Courier New"/>
          </w:rPr>
          <w:delText xml:space="preserve">    }</w:delText>
        </w:r>
      </w:del>
    </w:p>
    <w:p w14:paraId="32C6680B" w14:textId="7569EBA4" w:rsidR="00003BF4" w:rsidDel="00C04B3E" w:rsidRDefault="00EE4766" w:rsidP="001778F6">
      <w:pPr>
        <w:spacing w:after="200"/>
        <w:rPr>
          <w:del w:id="309" w:author="Admin1" w:date="2014-03-26T16:13:00Z"/>
          <w:rFonts w:ascii="Courier New" w:eastAsia="Times New Roman" w:hAnsi="Courier New"/>
        </w:rPr>
      </w:pPr>
      <w:del w:id="310" w:author="Admin1" w:date="2014-03-26T16:13:00Z">
        <w:r w:rsidRPr="00EE4766" w:rsidDel="00C04B3E">
          <w:rPr>
            <w:rFonts w:ascii="Courier New" w:eastAsia="Times New Roman" w:hAnsi="Courier New"/>
          </w:rPr>
          <w:delText>}</w:delText>
        </w:r>
      </w:del>
    </w:p>
    <w:p w14:paraId="11FD48B8" w14:textId="423AA09D" w:rsidR="00E54428" w:rsidRPr="001E24D2" w:rsidDel="00C04B3E" w:rsidRDefault="00E54428" w:rsidP="001778F6">
      <w:pPr>
        <w:spacing w:after="200"/>
        <w:rPr>
          <w:del w:id="311" w:author="Admin1" w:date="2014-03-26T16:13:00Z"/>
          <w:i/>
        </w:rPr>
      </w:pPr>
      <w:del w:id="312" w:author="Admin1" w:date="2014-03-26T16:13:00Z">
        <w:r w:rsidRPr="001E24D2" w:rsidDel="00C04B3E">
          <w:rPr>
            <w:rFonts w:eastAsia="Times New Roman"/>
            <w:i/>
          </w:rPr>
          <w:delText>If provide linking_code is invalid</w:delText>
        </w:r>
      </w:del>
    </w:p>
    <w:p w14:paraId="3CDB7E5B" w14:textId="06EC561E" w:rsidR="00EE4766" w:rsidRPr="00EE4766" w:rsidDel="00C04B3E" w:rsidRDefault="00EE4766" w:rsidP="00EE4766">
      <w:pPr>
        <w:rPr>
          <w:del w:id="313" w:author="Admin1" w:date="2014-03-26T16:13:00Z"/>
          <w:rFonts w:ascii="Courier New" w:eastAsia="Times New Roman" w:hAnsi="Courier New"/>
        </w:rPr>
      </w:pPr>
      <w:del w:id="314" w:author="Admin1" w:date="2014-03-26T16:13:00Z">
        <w:r w:rsidRPr="00EE4766" w:rsidDel="00C04B3E">
          <w:rPr>
            <w:rFonts w:ascii="Courier New" w:eastAsia="Times New Roman" w:hAnsi="Courier New"/>
          </w:rPr>
          <w:delText>{</w:delText>
        </w:r>
      </w:del>
    </w:p>
    <w:p w14:paraId="4B8B35C9" w14:textId="143E1441" w:rsidR="00EE4766" w:rsidRPr="00EE4766" w:rsidDel="00C04B3E" w:rsidRDefault="00EE4766" w:rsidP="00EE4766">
      <w:pPr>
        <w:rPr>
          <w:del w:id="315" w:author="Admin1" w:date="2014-03-26T16:13:00Z"/>
          <w:rFonts w:ascii="Courier New" w:eastAsia="Times New Roman" w:hAnsi="Courier New"/>
        </w:rPr>
      </w:pPr>
      <w:del w:id="316" w:author="Admin1" w:date="2014-03-26T16:13:00Z">
        <w:r w:rsidRPr="00EE4766" w:rsidDel="00C04B3E">
          <w:rPr>
            <w:rFonts w:ascii="Courier New" w:eastAsia="Times New Roman" w:hAnsi="Courier New"/>
          </w:rPr>
          <w:delText xml:space="preserve">    "status": -1,</w:delText>
        </w:r>
      </w:del>
    </w:p>
    <w:p w14:paraId="369B39DC" w14:textId="6F19E705" w:rsidR="00EE4766" w:rsidRPr="00EE4766" w:rsidDel="00C04B3E" w:rsidRDefault="00EE4766" w:rsidP="00EE4766">
      <w:pPr>
        <w:rPr>
          <w:del w:id="317" w:author="Admin1" w:date="2014-03-26T16:13:00Z"/>
          <w:rFonts w:ascii="Courier New" w:eastAsia="Times New Roman" w:hAnsi="Courier New"/>
        </w:rPr>
      </w:pPr>
      <w:del w:id="318" w:author="Admin1" w:date="2014-03-26T16:13:00Z">
        <w:r w:rsidRPr="00EE4766" w:rsidDel="00C04B3E">
          <w:rPr>
            <w:rFonts w:ascii="Courier New" w:eastAsia="Times New Roman" w:hAnsi="Courier New"/>
          </w:rPr>
          <w:delText xml:space="preserve">    "message": "Please enter valid linking_code",</w:delText>
        </w:r>
      </w:del>
    </w:p>
    <w:p w14:paraId="7C077E97" w14:textId="2DCF6C2B" w:rsidR="00EE4766" w:rsidRPr="00EE4766" w:rsidDel="00C04B3E" w:rsidRDefault="00EE4766" w:rsidP="00EE4766">
      <w:pPr>
        <w:rPr>
          <w:del w:id="319" w:author="Admin1" w:date="2014-03-26T16:13:00Z"/>
          <w:rFonts w:ascii="Courier New" w:eastAsia="Times New Roman" w:hAnsi="Courier New"/>
        </w:rPr>
      </w:pPr>
      <w:del w:id="320" w:author="Admin1" w:date="2014-03-26T16:13:00Z">
        <w:r w:rsidRPr="00EE4766" w:rsidDel="00C04B3E">
          <w:rPr>
            <w:rFonts w:ascii="Courier New" w:eastAsia="Times New Roman" w:hAnsi="Courier New"/>
          </w:rPr>
          <w:delText xml:space="preserve">    "error": {</w:delText>
        </w:r>
      </w:del>
    </w:p>
    <w:p w14:paraId="4690669C" w14:textId="7A148B7B" w:rsidR="00EE4766" w:rsidRPr="00EE4766" w:rsidDel="00C04B3E" w:rsidRDefault="00EE4766" w:rsidP="00EE4766">
      <w:pPr>
        <w:rPr>
          <w:del w:id="321" w:author="Admin1" w:date="2014-03-26T16:13:00Z"/>
          <w:rFonts w:ascii="Courier New" w:eastAsia="Times New Roman" w:hAnsi="Courier New"/>
        </w:rPr>
      </w:pPr>
      <w:del w:id="322" w:author="Admin1" w:date="2014-03-26T16:13:00Z">
        <w:r w:rsidRPr="00EE4766" w:rsidDel="00C04B3E">
          <w:rPr>
            <w:rFonts w:ascii="Courier New" w:eastAsia="Times New Roman" w:hAnsi="Courier New"/>
          </w:rPr>
          <w:delText xml:space="preserve">        "code": "-154",</w:delText>
        </w:r>
      </w:del>
    </w:p>
    <w:p w14:paraId="2CBD3CF9" w14:textId="56EDAED2" w:rsidR="00EE4766" w:rsidRPr="00EE4766" w:rsidDel="00C04B3E" w:rsidRDefault="00EE4766" w:rsidP="00EE4766">
      <w:pPr>
        <w:rPr>
          <w:del w:id="323" w:author="Admin1" w:date="2014-03-26T16:13:00Z"/>
          <w:rFonts w:ascii="Courier New" w:eastAsia="Times New Roman" w:hAnsi="Courier New"/>
        </w:rPr>
      </w:pPr>
      <w:del w:id="324" w:author="Admin1" w:date="2014-03-26T16:13:00Z">
        <w:r w:rsidRPr="00EE4766" w:rsidDel="00C04B3E">
          <w:rPr>
            <w:rFonts w:ascii="Courier New" w:eastAsia="Times New Roman" w:hAnsi="Courier New"/>
          </w:rPr>
          <w:delText xml:space="preserve">        "message": "Please enter valid linking_code"</w:delText>
        </w:r>
      </w:del>
    </w:p>
    <w:p w14:paraId="72D8EF2D" w14:textId="1C2E82D3" w:rsidR="00EE4766" w:rsidRPr="00EE4766" w:rsidDel="00C04B3E" w:rsidRDefault="00EE4766" w:rsidP="00EE4766">
      <w:pPr>
        <w:rPr>
          <w:del w:id="325" w:author="Admin1" w:date="2014-03-26T16:13:00Z"/>
          <w:rFonts w:ascii="Courier New" w:eastAsia="Times New Roman" w:hAnsi="Courier New"/>
        </w:rPr>
      </w:pPr>
      <w:del w:id="326" w:author="Admin1" w:date="2014-03-26T16:13:00Z">
        <w:r w:rsidRPr="00EE4766" w:rsidDel="00C04B3E">
          <w:rPr>
            <w:rFonts w:ascii="Courier New" w:eastAsia="Times New Roman" w:hAnsi="Courier New"/>
          </w:rPr>
          <w:delText xml:space="preserve">    }</w:delText>
        </w:r>
      </w:del>
    </w:p>
    <w:p w14:paraId="7C21E75C" w14:textId="0257255B" w:rsidR="002B72D1" w:rsidDel="00C04B3E" w:rsidRDefault="00EE4766" w:rsidP="001778F6">
      <w:pPr>
        <w:spacing w:after="200"/>
        <w:rPr>
          <w:del w:id="327" w:author="Admin1" w:date="2014-03-26T16:13:00Z"/>
          <w:rFonts w:ascii="Courier New" w:eastAsia="Times New Roman" w:hAnsi="Courier New"/>
        </w:rPr>
      </w:pPr>
      <w:del w:id="328" w:author="Admin1" w:date="2014-03-26T16:13:00Z">
        <w:r w:rsidRPr="00EE4766" w:rsidDel="00C04B3E">
          <w:rPr>
            <w:rFonts w:ascii="Courier New" w:eastAsia="Times New Roman" w:hAnsi="Courier New"/>
          </w:rPr>
          <w:delText>}</w:delText>
        </w:r>
      </w:del>
    </w:p>
    <w:p w14:paraId="0296BF03" w14:textId="6B2BE3F7" w:rsidR="00E54428" w:rsidRPr="001E24D2" w:rsidDel="00C04B3E" w:rsidRDefault="00E54428" w:rsidP="001778F6">
      <w:pPr>
        <w:spacing w:after="200"/>
        <w:rPr>
          <w:del w:id="329" w:author="Admin1" w:date="2014-03-26T16:13:00Z"/>
          <w:i/>
        </w:rPr>
      </w:pPr>
      <w:del w:id="330" w:author="Admin1" w:date="2014-03-26T16:13:00Z">
        <w:r w:rsidRPr="001E24D2" w:rsidDel="00C04B3E">
          <w:rPr>
            <w:rFonts w:eastAsia="Times New Roman"/>
            <w:i/>
          </w:rPr>
          <w:delText xml:space="preserve">If provide linking_code </w:delText>
        </w:r>
        <w:r w:rsidR="001778F6" w:rsidRPr="001E24D2" w:rsidDel="00C04B3E">
          <w:rPr>
            <w:rFonts w:eastAsia="Times New Roman"/>
            <w:i/>
          </w:rPr>
          <w:delText>ha</w:delText>
        </w:r>
        <w:r w:rsidRPr="001E24D2" w:rsidDel="00C04B3E">
          <w:rPr>
            <w:rFonts w:eastAsia="Times New Roman"/>
            <w:i/>
          </w:rPr>
          <w:delText>s expired</w:delText>
        </w:r>
      </w:del>
    </w:p>
    <w:p w14:paraId="6C2A87B1" w14:textId="522D50BF" w:rsidR="00EE4766" w:rsidRPr="00EE4766" w:rsidDel="00C04B3E" w:rsidRDefault="00EE4766" w:rsidP="00EE4766">
      <w:pPr>
        <w:rPr>
          <w:del w:id="331" w:author="Admin1" w:date="2014-03-26T16:13:00Z"/>
          <w:rFonts w:ascii="Courier New" w:eastAsia="Times New Roman" w:hAnsi="Courier New"/>
        </w:rPr>
      </w:pPr>
      <w:del w:id="332" w:author="Admin1" w:date="2014-03-26T16:13:00Z">
        <w:r w:rsidRPr="00EE4766" w:rsidDel="00C04B3E">
          <w:rPr>
            <w:rFonts w:ascii="Courier New" w:eastAsia="Times New Roman" w:hAnsi="Courier New"/>
          </w:rPr>
          <w:delText>{</w:delText>
        </w:r>
      </w:del>
    </w:p>
    <w:p w14:paraId="36A47496" w14:textId="4A057026" w:rsidR="00EE4766" w:rsidRPr="00EE4766" w:rsidDel="00C04B3E" w:rsidRDefault="00EE4766" w:rsidP="00EE4766">
      <w:pPr>
        <w:rPr>
          <w:del w:id="333" w:author="Admin1" w:date="2014-03-26T16:13:00Z"/>
          <w:rFonts w:ascii="Courier New" w:eastAsia="Times New Roman" w:hAnsi="Courier New"/>
        </w:rPr>
      </w:pPr>
      <w:del w:id="334" w:author="Admin1" w:date="2014-03-26T16:13:00Z">
        <w:r w:rsidRPr="00EE4766" w:rsidDel="00C04B3E">
          <w:rPr>
            <w:rFonts w:ascii="Courier New" w:eastAsia="Times New Roman" w:hAnsi="Courier New"/>
          </w:rPr>
          <w:delText xml:space="preserve">    "status": -1,</w:delText>
        </w:r>
      </w:del>
    </w:p>
    <w:p w14:paraId="5E195C75" w14:textId="634DDC8D" w:rsidR="00EE4766" w:rsidRPr="00EE4766" w:rsidDel="00C04B3E" w:rsidRDefault="00EE4766" w:rsidP="00EE4766">
      <w:pPr>
        <w:rPr>
          <w:del w:id="335" w:author="Admin1" w:date="2014-03-26T16:13:00Z"/>
          <w:rFonts w:ascii="Courier New" w:eastAsia="Times New Roman" w:hAnsi="Courier New"/>
        </w:rPr>
      </w:pPr>
      <w:del w:id="336" w:author="Admin1" w:date="2014-03-26T16:13:00Z">
        <w:r w:rsidRPr="00EE4766" w:rsidDel="00C04B3E">
          <w:rPr>
            <w:rFonts w:ascii="Courier New" w:eastAsia="Times New Roman" w:hAnsi="Courier New"/>
          </w:rPr>
          <w:delText xml:space="preserve">    "message": "Sorry, provided linking_code is expired",</w:delText>
        </w:r>
      </w:del>
    </w:p>
    <w:p w14:paraId="0DFCD6AA" w14:textId="1CA99AC9" w:rsidR="00EE4766" w:rsidRPr="00EE4766" w:rsidDel="00C04B3E" w:rsidRDefault="00EE4766" w:rsidP="00EE4766">
      <w:pPr>
        <w:rPr>
          <w:del w:id="337" w:author="Admin1" w:date="2014-03-26T16:13:00Z"/>
          <w:rFonts w:ascii="Courier New" w:eastAsia="Times New Roman" w:hAnsi="Courier New"/>
        </w:rPr>
      </w:pPr>
      <w:del w:id="338" w:author="Admin1" w:date="2014-03-26T16:13:00Z">
        <w:r w:rsidRPr="00EE4766" w:rsidDel="00C04B3E">
          <w:rPr>
            <w:rFonts w:ascii="Courier New" w:eastAsia="Times New Roman" w:hAnsi="Courier New"/>
          </w:rPr>
          <w:delText xml:space="preserve">    "error": {</w:delText>
        </w:r>
      </w:del>
    </w:p>
    <w:p w14:paraId="37C3E949" w14:textId="72C46D29" w:rsidR="00EE4766" w:rsidRPr="00EE4766" w:rsidDel="00C04B3E" w:rsidRDefault="00EE4766" w:rsidP="00EE4766">
      <w:pPr>
        <w:rPr>
          <w:del w:id="339" w:author="Admin1" w:date="2014-03-26T16:13:00Z"/>
          <w:rFonts w:ascii="Courier New" w:eastAsia="Times New Roman" w:hAnsi="Courier New"/>
        </w:rPr>
      </w:pPr>
      <w:del w:id="340" w:author="Admin1" w:date="2014-03-26T16:13:00Z">
        <w:r w:rsidRPr="00EE4766" w:rsidDel="00C04B3E">
          <w:rPr>
            <w:rFonts w:ascii="Courier New" w:eastAsia="Times New Roman" w:hAnsi="Courier New"/>
          </w:rPr>
          <w:delText xml:space="preserve">        "code": "-155",</w:delText>
        </w:r>
      </w:del>
    </w:p>
    <w:p w14:paraId="71D971D4" w14:textId="390DDB18" w:rsidR="00EE4766" w:rsidRPr="00EE4766" w:rsidDel="00C04B3E" w:rsidRDefault="00EE4766" w:rsidP="00EE4766">
      <w:pPr>
        <w:rPr>
          <w:del w:id="341" w:author="Admin1" w:date="2014-03-26T16:13:00Z"/>
          <w:rFonts w:ascii="Courier New" w:eastAsia="Times New Roman" w:hAnsi="Courier New"/>
        </w:rPr>
      </w:pPr>
      <w:del w:id="342" w:author="Admin1" w:date="2014-03-26T16:13:00Z">
        <w:r w:rsidRPr="00EE4766" w:rsidDel="00C04B3E">
          <w:rPr>
            <w:rFonts w:ascii="Courier New" w:eastAsia="Times New Roman" w:hAnsi="Courier New"/>
          </w:rPr>
          <w:delText xml:space="preserve">        "message": "Sorry, provided linking_code is expired"</w:delText>
        </w:r>
      </w:del>
    </w:p>
    <w:p w14:paraId="3DF0C9D4" w14:textId="4D9A50FB" w:rsidR="00EE4766" w:rsidRPr="00EE4766" w:rsidDel="00C04B3E" w:rsidRDefault="00EE4766" w:rsidP="00EE4766">
      <w:pPr>
        <w:rPr>
          <w:del w:id="343" w:author="Admin1" w:date="2014-03-26T16:13:00Z"/>
          <w:rFonts w:ascii="Courier New" w:eastAsia="Times New Roman" w:hAnsi="Courier New"/>
        </w:rPr>
      </w:pPr>
      <w:del w:id="344" w:author="Admin1" w:date="2014-03-26T16:13:00Z">
        <w:r w:rsidRPr="00EE4766" w:rsidDel="00C04B3E">
          <w:rPr>
            <w:rFonts w:ascii="Courier New" w:eastAsia="Times New Roman" w:hAnsi="Courier New"/>
          </w:rPr>
          <w:delText xml:space="preserve">    }</w:delText>
        </w:r>
      </w:del>
    </w:p>
    <w:p w14:paraId="0BBEBE66" w14:textId="071D2DA5" w:rsidR="002E2E7F" w:rsidDel="00C04B3E" w:rsidRDefault="00EE4766" w:rsidP="001778F6">
      <w:pPr>
        <w:spacing w:after="200"/>
        <w:rPr>
          <w:del w:id="345" w:author="Admin1" w:date="2014-03-26T16:13:00Z"/>
          <w:rFonts w:ascii="Courier New" w:eastAsia="Times New Roman" w:hAnsi="Courier New"/>
        </w:rPr>
      </w:pPr>
      <w:del w:id="346" w:author="Admin1" w:date="2014-03-26T16:13:00Z">
        <w:r w:rsidRPr="00EE4766" w:rsidDel="00C04B3E">
          <w:rPr>
            <w:rFonts w:ascii="Courier New" w:eastAsia="Times New Roman" w:hAnsi="Courier New"/>
          </w:rPr>
          <w:delText>}</w:delText>
        </w:r>
      </w:del>
    </w:p>
    <w:p w14:paraId="74197EF5" w14:textId="6D253A37" w:rsidR="00E54428" w:rsidRPr="001E24D2" w:rsidDel="00C04B3E" w:rsidRDefault="00E54428" w:rsidP="001778F6">
      <w:pPr>
        <w:spacing w:after="200"/>
        <w:rPr>
          <w:del w:id="347" w:author="Admin1" w:date="2014-03-26T16:13:00Z"/>
          <w:i/>
        </w:rPr>
      </w:pPr>
      <w:del w:id="348" w:author="Admin1" w:date="2014-03-26T16:13:00Z">
        <w:r w:rsidRPr="001E24D2" w:rsidDel="00C04B3E">
          <w:rPr>
            <w:rFonts w:eastAsia="Times New Roman"/>
            <w:i/>
          </w:rPr>
          <w:delText>If</w:delText>
        </w:r>
        <w:r w:rsidR="00BE71F5" w:rsidRPr="001E24D2" w:rsidDel="00C04B3E">
          <w:rPr>
            <w:rFonts w:eastAsia="Times New Roman"/>
            <w:i/>
          </w:rPr>
          <w:delText xml:space="preserve"> robot-user pair already exists</w:delText>
        </w:r>
      </w:del>
    </w:p>
    <w:p w14:paraId="112869E1" w14:textId="0865E25E" w:rsidR="00EE4766" w:rsidRPr="00EE4766" w:rsidDel="00C04B3E" w:rsidRDefault="00EE4766" w:rsidP="00EE4766">
      <w:pPr>
        <w:rPr>
          <w:del w:id="349" w:author="Admin1" w:date="2014-03-26T16:13:00Z"/>
          <w:rFonts w:ascii="Courier New" w:eastAsia="Times New Roman" w:hAnsi="Courier New"/>
        </w:rPr>
      </w:pPr>
      <w:del w:id="350" w:author="Admin1" w:date="2014-03-26T16:13:00Z">
        <w:r w:rsidRPr="00EE4766" w:rsidDel="00C04B3E">
          <w:rPr>
            <w:rFonts w:ascii="Courier New" w:eastAsia="Times New Roman" w:hAnsi="Courier New"/>
          </w:rPr>
          <w:delText>{</w:delText>
        </w:r>
      </w:del>
    </w:p>
    <w:p w14:paraId="56728D5E" w14:textId="59803A76" w:rsidR="00EE4766" w:rsidRPr="00EE4766" w:rsidDel="00C04B3E" w:rsidRDefault="00EE4766" w:rsidP="00EE4766">
      <w:pPr>
        <w:rPr>
          <w:del w:id="351" w:author="Admin1" w:date="2014-03-26T16:13:00Z"/>
          <w:rFonts w:ascii="Courier New" w:eastAsia="Times New Roman" w:hAnsi="Courier New"/>
        </w:rPr>
      </w:pPr>
      <w:del w:id="352" w:author="Admin1" w:date="2014-03-26T16:13:00Z">
        <w:r w:rsidRPr="00EE4766" w:rsidDel="00C04B3E">
          <w:rPr>
            <w:rFonts w:ascii="Courier New" w:eastAsia="Times New Roman" w:hAnsi="Courier New"/>
          </w:rPr>
          <w:delText xml:space="preserve">    "status": -1,</w:delText>
        </w:r>
      </w:del>
    </w:p>
    <w:p w14:paraId="03A62492" w14:textId="37A6589F" w:rsidR="00EE4766" w:rsidRPr="00EE4766" w:rsidDel="00C04B3E" w:rsidRDefault="00EE4766" w:rsidP="00EE4766">
      <w:pPr>
        <w:rPr>
          <w:del w:id="353" w:author="Admin1" w:date="2014-03-26T16:13:00Z"/>
          <w:rFonts w:ascii="Courier New" w:eastAsia="Times New Roman" w:hAnsi="Courier New"/>
        </w:rPr>
      </w:pPr>
      <w:del w:id="354" w:author="Admin1" w:date="2014-03-26T16:13:00Z">
        <w:r w:rsidRPr="00EE4766" w:rsidDel="00C04B3E">
          <w:rPr>
            <w:rFonts w:ascii="Courier New" w:eastAsia="Times New Roman" w:hAnsi="Courier New"/>
          </w:rPr>
          <w:delText xml:space="preserve">    "message": "Association for Robot-user pair already exists",</w:delText>
        </w:r>
      </w:del>
    </w:p>
    <w:p w14:paraId="17D5AB37" w14:textId="0E735C41" w:rsidR="00EE4766" w:rsidRPr="00EE4766" w:rsidDel="00C04B3E" w:rsidRDefault="00EE4766" w:rsidP="00EE4766">
      <w:pPr>
        <w:rPr>
          <w:del w:id="355" w:author="Admin1" w:date="2014-03-26T16:13:00Z"/>
          <w:rFonts w:ascii="Courier New" w:eastAsia="Times New Roman" w:hAnsi="Courier New"/>
        </w:rPr>
      </w:pPr>
      <w:del w:id="356" w:author="Admin1" w:date="2014-03-26T16:13:00Z">
        <w:r w:rsidRPr="00EE4766" w:rsidDel="00C04B3E">
          <w:rPr>
            <w:rFonts w:ascii="Courier New" w:eastAsia="Times New Roman" w:hAnsi="Courier New"/>
          </w:rPr>
          <w:delText xml:space="preserve">    "error": {</w:delText>
        </w:r>
      </w:del>
    </w:p>
    <w:p w14:paraId="7B161CF7" w14:textId="6FE99C9A" w:rsidR="00EE4766" w:rsidRPr="00EE4766" w:rsidDel="00C04B3E" w:rsidRDefault="00EE4766" w:rsidP="00EE4766">
      <w:pPr>
        <w:rPr>
          <w:del w:id="357" w:author="Admin1" w:date="2014-03-26T16:13:00Z"/>
          <w:rFonts w:ascii="Courier New" w:eastAsia="Times New Roman" w:hAnsi="Courier New"/>
        </w:rPr>
      </w:pPr>
      <w:del w:id="358" w:author="Admin1" w:date="2014-03-26T16:13:00Z">
        <w:r w:rsidRPr="00EE4766" w:rsidDel="00C04B3E">
          <w:rPr>
            <w:rFonts w:ascii="Courier New" w:eastAsia="Times New Roman" w:hAnsi="Courier New"/>
          </w:rPr>
          <w:delText xml:space="preserve">        "code": "-182",</w:delText>
        </w:r>
      </w:del>
    </w:p>
    <w:p w14:paraId="1A623495" w14:textId="08FD2EC0" w:rsidR="00EE4766" w:rsidRPr="00EE4766" w:rsidDel="00C04B3E" w:rsidRDefault="00EE4766" w:rsidP="00EE4766">
      <w:pPr>
        <w:rPr>
          <w:del w:id="359" w:author="Admin1" w:date="2014-03-26T16:13:00Z"/>
          <w:rFonts w:ascii="Courier New" w:eastAsia="Times New Roman" w:hAnsi="Courier New"/>
        </w:rPr>
      </w:pPr>
      <w:del w:id="360" w:author="Admin1" w:date="2014-03-26T16:13:00Z">
        <w:r w:rsidRPr="00EE4766" w:rsidDel="00C04B3E">
          <w:rPr>
            <w:rFonts w:ascii="Courier New" w:eastAsia="Times New Roman" w:hAnsi="Courier New"/>
          </w:rPr>
          <w:delText xml:space="preserve">        "message": "Association for Robot-user pair already exists"</w:delText>
        </w:r>
      </w:del>
    </w:p>
    <w:p w14:paraId="4487ED8E" w14:textId="6D265261" w:rsidR="00EE4766" w:rsidRPr="00EE4766" w:rsidDel="00C04B3E" w:rsidRDefault="00EE4766" w:rsidP="00EE4766">
      <w:pPr>
        <w:rPr>
          <w:del w:id="361" w:author="Admin1" w:date="2014-03-26T16:13:00Z"/>
          <w:rFonts w:ascii="Courier New" w:eastAsia="Times New Roman" w:hAnsi="Courier New"/>
        </w:rPr>
      </w:pPr>
      <w:del w:id="362" w:author="Admin1" w:date="2014-03-26T16:13:00Z">
        <w:r w:rsidRPr="00EE4766" w:rsidDel="00C04B3E">
          <w:rPr>
            <w:rFonts w:ascii="Courier New" w:eastAsia="Times New Roman" w:hAnsi="Courier New"/>
          </w:rPr>
          <w:delText xml:space="preserve">    }</w:delText>
        </w:r>
      </w:del>
    </w:p>
    <w:p w14:paraId="0049B9BC" w14:textId="31749D15" w:rsidR="00E54428" w:rsidRPr="00DB2F7A" w:rsidDel="00C04B3E" w:rsidRDefault="00EE4766" w:rsidP="00E54428">
      <w:pPr>
        <w:rPr>
          <w:del w:id="363" w:author="Admin1" w:date="2014-03-26T16:13:00Z"/>
        </w:rPr>
      </w:pPr>
      <w:del w:id="364" w:author="Admin1" w:date="2014-03-26T16:13:00Z">
        <w:r w:rsidRPr="00EE4766" w:rsidDel="00C04B3E">
          <w:rPr>
            <w:rFonts w:ascii="Courier New" w:eastAsia="Times New Roman" w:hAnsi="Courier New"/>
          </w:rPr>
          <w:delText>}</w:delText>
        </w:r>
      </w:del>
    </w:p>
    <w:p w14:paraId="276712E7" w14:textId="61BAF296" w:rsidR="00E54428" w:rsidRPr="00DB2F7A" w:rsidDel="00C04B3E" w:rsidRDefault="00E54428" w:rsidP="00E54428">
      <w:pPr>
        <w:rPr>
          <w:del w:id="365" w:author="Admin1" w:date="2014-03-26T16:13:00Z"/>
        </w:rPr>
      </w:pPr>
    </w:p>
    <w:p w14:paraId="384CE4D6" w14:textId="6C03A9B3" w:rsidR="00E54428" w:rsidRPr="00DB2F7A" w:rsidDel="00C04B3E" w:rsidRDefault="001778F6" w:rsidP="00BB4945">
      <w:pPr>
        <w:pStyle w:val="Heading4"/>
        <w:rPr>
          <w:del w:id="366" w:author="Admin1" w:date="2014-03-26T16:13:00Z"/>
        </w:rPr>
      </w:pPr>
      <w:del w:id="367" w:author="Admin1" w:date="2014-03-26T16:13:00Z">
        <w:r w:rsidDel="00C04B3E">
          <w:delText>Reject</w:delText>
        </w:r>
        <w:r w:rsidR="00E54428" w:rsidRPr="00DB2F7A" w:rsidDel="00C04B3E">
          <w:delText>Linking</w:delText>
        </w:r>
      </w:del>
    </w:p>
    <w:p w14:paraId="78F3C174" w14:textId="63923AED" w:rsidR="00B03706" w:rsidRPr="00DB2F7A" w:rsidDel="00C04B3E" w:rsidRDefault="00B03706" w:rsidP="00E54428">
      <w:pPr>
        <w:rPr>
          <w:del w:id="368" w:author="Admin1" w:date="2014-03-26T16:13:00Z"/>
          <w:rFonts w:eastAsiaTheme="majorEastAsia"/>
          <w:b/>
          <w:bCs/>
          <w:iCs/>
          <w:color w:val="4F81BD" w:themeColor="accent1"/>
          <w:sz w:val="24"/>
        </w:rPr>
      </w:pPr>
    </w:p>
    <w:p w14:paraId="3A516591" w14:textId="14150623" w:rsidR="00F63C05" w:rsidRPr="00DB2F7A" w:rsidDel="00C04B3E" w:rsidRDefault="00F63C05" w:rsidP="00E54428">
      <w:pPr>
        <w:rPr>
          <w:del w:id="369" w:author="Admin1" w:date="2014-03-26T16:13:00Z"/>
          <w:rFonts w:eastAsia="Times New Roman"/>
        </w:rPr>
      </w:pPr>
      <w:del w:id="370" w:author="Admin1" w:date="2014-03-26T16:13:00Z">
        <w:r w:rsidRPr="00DB2F7A" w:rsidDel="00C04B3E">
          <w:rPr>
            <w:rFonts w:eastAsia="Times New Roman"/>
          </w:rPr>
          <w:delText>This API is used to reject the linking that was initiated by the above API calls.</w:delText>
        </w:r>
      </w:del>
    </w:p>
    <w:p w14:paraId="5FB25134" w14:textId="3618ACBC" w:rsidR="00F63C05" w:rsidRPr="001778F6" w:rsidDel="00C04B3E" w:rsidRDefault="00E54428" w:rsidP="001778F6">
      <w:pPr>
        <w:rPr>
          <w:del w:id="371" w:author="Admin1" w:date="2014-03-26T16:13:00Z"/>
          <w:rFonts w:eastAsia="Times New Roman"/>
        </w:rPr>
      </w:pPr>
      <w:del w:id="372" w:author="Admin1" w:date="2014-03-26T16:13:00Z">
        <w:r w:rsidRPr="00DB2F7A" w:rsidDel="00C04B3E">
          <w:br/>
        </w:r>
        <w:r w:rsidR="00A80C11" w:rsidDel="00C04B3E">
          <w:fldChar w:fldCharType="begin"/>
        </w:r>
        <w:r w:rsidR="00A80C11" w:rsidDel="00C04B3E">
          <w:delInstrText xml:space="preserve"> HYPERLINK "http://neatodev.rajatogo.com/api/rest/json?method=robot.reject_linking" </w:delInstrText>
        </w:r>
        <w:r w:rsidR="00A80C11" w:rsidDel="00C04B3E">
          <w:fldChar w:fldCharType="separate"/>
        </w:r>
        <w:r w:rsidR="003B6AF2" w:rsidRPr="001778F6" w:rsidDel="00C04B3E">
          <w:rPr>
            <w:rStyle w:val="Hyperlink"/>
            <w:rFonts w:eastAsia="Times New Roman"/>
          </w:rPr>
          <w:delText>http://neatostaging.rajatogo.com/</w:delText>
        </w:r>
        <w:r w:rsidR="00F63C05" w:rsidRPr="001778F6" w:rsidDel="00C04B3E">
          <w:rPr>
            <w:rStyle w:val="Hyperlink"/>
            <w:rFonts w:eastAsia="Times New Roman"/>
          </w:rPr>
          <w:delText>api/rest/json?method=robot.reject_linking</w:delText>
        </w:r>
        <w:r w:rsidR="00A80C11" w:rsidDel="00C04B3E">
          <w:rPr>
            <w:rStyle w:val="Hyperlink"/>
            <w:rFonts w:eastAsia="Times New Roman"/>
          </w:rPr>
          <w:fldChar w:fldCharType="end"/>
        </w:r>
      </w:del>
    </w:p>
    <w:p w14:paraId="56E21673" w14:textId="0E1393C1" w:rsidR="00E54428" w:rsidRPr="001E24D2" w:rsidDel="00C04B3E" w:rsidRDefault="00E54428" w:rsidP="00E54428">
      <w:pPr>
        <w:rPr>
          <w:del w:id="373" w:author="Admin1" w:date="2014-03-26T16:13:00Z"/>
          <w:b/>
        </w:rPr>
      </w:pPr>
      <w:del w:id="374" w:author="Admin1" w:date="2014-03-26T16:13:00Z">
        <w:r w:rsidRPr="00DB2F7A" w:rsidDel="00C04B3E">
          <w:br/>
        </w:r>
        <w:r w:rsidR="004A5FE8" w:rsidRPr="001E24D2" w:rsidDel="00C04B3E">
          <w:rPr>
            <w:rFonts w:eastAsia="Times New Roman"/>
            <w:b/>
          </w:rPr>
          <w:delText>Parameters</w:delText>
        </w:r>
      </w:del>
    </w:p>
    <w:p w14:paraId="3A841C75" w14:textId="209182BA" w:rsidR="00E54428" w:rsidRPr="001E24D2" w:rsidDel="00C04B3E" w:rsidRDefault="00E54428" w:rsidP="001E24D2">
      <w:pPr>
        <w:pStyle w:val="ListParagraph"/>
        <w:spacing w:after="200"/>
        <w:ind w:left="0"/>
        <w:rPr>
          <w:del w:id="375" w:author="Admin1" w:date="2014-03-26T16:13:00Z"/>
        </w:rPr>
      </w:pPr>
      <w:del w:id="376" w:author="Admin1" w:date="2014-03-26T16:13:00Z">
        <w:r w:rsidRPr="001E24D2" w:rsidDel="00C04B3E">
          <w:rPr>
            <w:rFonts w:eastAsia="Times New Roman"/>
            <w:bCs/>
          </w:rPr>
          <w:delText>api_key</w:delText>
        </w:r>
        <w:r w:rsidR="00F63C05" w:rsidRPr="001E24D2" w:rsidDel="00C04B3E">
          <w:rPr>
            <w:rFonts w:eastAsia="Times New Roman"/>
          </w:rPr>
          <w:delText xml:space="preserve">, </w:delText>
        </w:r>
        <w:r w:rsidR="001E2A33" w:rsidRPr="001E24D2" w:rsidDel="00C04B3E">
          <w:rPr>
            <w:rFonts w:eastAsia="Times New Roman"/>
          </w:rPr>
          <w:delText>your API key</w:delText>
        </w:r>
      </w:del>
    </w:p>
    <w:p w14:paraId="794496CF" w14:textId="3CE43C7C" w:rsidR="00E54428" w:rsidRPr="001E24D2" w:rsidDel="00C04B3E" w:rsidRDefault="00E54428" w:rsidP="001E24D2">
      <w:pPr>
        <w:pStyle w:val="ListParagraph"/>
        <w:spacing w:after="200"/>
        <w:ind w:left="0"/>
        <w:rPr>
          <w:del w:id="377" w:author="Admin1" w:date="2014-03-26T16:13:00Z"/>
        </w:rPr>
      </w:pPr>
      <w:del w:id="378" w:author="Admin1" w:date="2014-03-26T16:13:00Z">
        <w:r w:rsidRPr="001E24D2" w:rsidDel="00C04B3E">
          <w:rPr>
            <w:rFonts w:eastAsia="Times New Roman"/>
            <w:bCs/>
          </w:rPr>
          <w:delText>serial_number</w:delText>
        </w:r>
        <w:r w:rsidR="00F63C05" w:rsidRPr="001E24D2" w:rsidDel="00C04B3E">
          <w:rPr>
            <w:rFonts w:eastAsia="Times New Roman"/>
          </w:rPr>
          <w:delText xml:space="preserve">, </w:delText>
        </w:r>
        <w:r w:rsidRPr="001E24D2" w:rsidDel="00C04B3E">
          <w:rPr>
            <w:rFonts w:eastAsia="Times New Roman"/>
          </w:rPr>
          <w:delText>Robot Serial Number</w:delText>
        </w:r>
      </w:del>
    </w:p>
    <w:p w14:paraId="575A6907" w14:textId="1150CB77" w:rsidR="00E54428" w:rsidRPr="001E24D2" w:rsidDel="00C04B3E" w:rsidRDefault="00E54428" w:rsidP="001E24D2">
      <w:pPr>
        <w:pStyle w:val="ListParagraph"/>
        <w:spacing w:after="200"/>
        <w:ind w:left="0"/>
        <w:rPr>
          <w:del w:id="379" w:author="Admin1" w:date="2014-03-26T16:13:00Z"/>
        </w:rPr>
      </w:pPr>
      <w:del w:id="380" w:author="Admin1" w:date="2014-03-26T16:13:00Z">
        <w:r w:rsidRPr="001E24D2" w:rsidDel="00C04B3E">
          <w:rPr>
            <w:rFonts w:eastAsia="Times New Roman"/>
            <w:bCs/>
          </w:rPr>
          <w:delText>linking_code</w:delText>
        </w:r>
        <w:r w:rsidR="00F63C05" w:rsidRPr="001E24D2" w:rsidDel="00C04B3E">
          <w:rPr>
            <w:rFonts w:eastAsia="Times New Roman"/>
          </w:rPr>
          <w:delText xml:space="preserve">, </w:delText>
        </w:r>
        <w:r w:rsidR="001E24D2" w:rsidRPr="001E24D2" w:rsidDel="00C04B3E">
          <w:rPr>
            <w:rFonts w:eastAsia="Times New Roman"/>
          </w:rPr>
          <w:delText xml:space="preserve">linking </w:delText>
        </w:r>
        <w:r w:rsidRPr="001E24D2" w:rsidDel="00C04B3E">
          <w:rPr>
            <w:rFonts w:eastAsia="Times New Roman"/>
          </w:rPr>
          <w:delText xml:space="preserve">code </w:delText>
        </w:r>
      </w:del>
    </w:p>
    <w:p w14:paraId="427C05B0" w14:textId="30AC7D34" w:rsidR="001778F6" w:rsidRPr="001E24D2" w:rsidDel="00C04B3E" w:rsidRDefault="00FF1DD0" w:rsidP="001778F6">
      <w:pPr>
        <w:rPr>
          <w:del w:id="381" w:author="Admin1" w:date="2014-03-26T16:13:00Z"/>
          <w:b/>
        </w:rPr>
      </w:pPr>
      <w:del w:id="382" w:author="Admin1" w:date="2014-03-26T16:13:00Z">
        <w:r w:rsidRPr="001E24D2" w:rsidDel="00C04B3E">
          <w:rPr>
            <w:rFonts w:eastAsia="Times New Roman"/>
            <w:b/>
          </w:rPr>
          <w:delText>Success Response</w:delText>
        </w:r>
      </w:del>
    </w:p>
    <w:p w14:paraId="2AF30A1B" w14:textId="529B28EB" w:rsidR="00EE4766" w:rsidRPr="00EE4766" w:rsidDel="00C04B3E" w:rsidRDefault="00EE4766" w:rsidP="00EE4766">
      <w:pPr>
        <w:rPr>
          <w:del w:id="383" w:author="Admin1" w:date="2014-03-26T16:13:00Z"/>
          <w:rFonts w:ascii="Courier New" w:eastAsia="Times New Roman" w:hAnsi="Courier New"/>
        </w:rPr>
      </w:pPr>
      <w:del w:id="384" w:author="Admin1" w:date="2014-03-26T16:13:00Z">
        <w:r w:rsidRPr="00EE4766" w:rsidDel="00C04B3E">
          <w:rPr>
            <w:rFonts w:ascii="Courier New" w:eastAsia="Times New Roman" w:hAnsi="Courier New"/>
          </w:rPr>
          <w:lastRenderedPageBreak/>
          <w:delText>{</w:delText>
        </w:r>
      </w:del>
    </w:p>
    <w:p w14:paraId="48D76721" w14:textId="5F79B221" w:rsidR="00EE4766" w:rsidRPr="00EE4766" w:rsidDel="00C04B3E" w:rsidRDefault="00EE4766" w:rsidP="00EE4766">
      <w:pPr>
        <w:rPr>
          <w:del w:id="385" w:author="Admin1" w:date="2014-03-26T16:13:00Z"/>
          <w:rFonts w:ascii="Courier New" w:eastAsia="Times New Roman" w:hAnsi="Courier New"/>
        </w:rPr>
      </w:pPr>
      <w:del w:id="386" w:author="Admin1" w:date="2014-03-26T16:13:00Z">
        <w:r w:rsidRPr="00EE4766" w:rsidDel="00C04B3E">
          <w:rPr>
            <w:rFonts w:ascii="Courier New" w:eastAsia="Times New Roman" w:hAnsi="Courier New"/>
          </w:rPr>
          <w:delText xml:space="preserve">    "status": 0,</w:delText>
        </w:r>
      </w:del>
    </w:p>
    <w:p w14:paraId="0A9C351C" w14:textId="36DADCB7" w:rsidR="00EE4766" w:rsidRPr="00EE4766" w:rsidDel="00C04B3E" w:rsidRDefault="00EE4766" w:rsidP="00EE4766">
      <w:pPr>
        <w:rPr>
          <w:del w:id="387" w:author="Admin1" w:date="2014-03-26T16:13:00Z"/>
          <w:rFonts w:ascii="Courier New" w:eastAsia="Times New Roman" w:hAnsi="Courier New"/>
        </w:rPr>
      </w:pPr>
      <w:del w:id="388" w:author="Admin1" w:date="2014-03-26T16:13:00Z">
        <w:r w:rsidRPr="00EE4766" w:rsidDel="00C04B3E">
          <w:rPr>
            <w:rFonts w:ascii="Courier New" w:eastAsia="Times New Roman" w:hAnsi="Courier New"/>
          </w:rPr>
          <w:delText xml:space="preserve">    "result": "linking_code was not accepted"</w:delText>
        </w:r>
      </w:del>
    </w:p>
    <w:p w14:paraId="6DC875BF" w14:textId="3D670534" w:rsidR="000D2123" w:rsidDel="00C04B3E" w:rsidRDefault="00EE4766" w:rsidP="001778F6">
      <w:pPr>
        <w:rPr>
          <w:del w:id="389" w:author="Admin1" w:date="2014-03-26T16:13:00Z"/>
          <w:rFonts w:ascii="Courier New" w:eastAsia="Times New Roman" w:hAnsi="Courier New"/>
        </w:rPr>
      </w:pPr>
      <w:del w:id="390" w:author="Admin1" w:date="2014-03-26T16:13:00Z">
        <w:r w:rsidRPr="00EE4766" w:rsidDel="00C04B3E">
          <w:rPr>
            <w:rFonts w:ascii="Courier New" w:eastAsia="Times New Roman" w:hAnsi="Courier New"/>
          </w:rPr>
          <w:delText>}</w:delText>
        </w:r>
      </w:del>
    </w:p>
    <w:p w14:paraId="22CE99D8" w14:textId="343F6D0A" w:rsidR="001E24D2" w:rsidRPr="001E24D2" w:rsidDel="00C04B3E" w:rsidRDefault="001E24D2" w:rsidP="001778F6">
      <w:pPr>
        <w:rPr>
          <w:del w:id="391" w:author="Admin1" w:date="2014-03-26T16:13:00Z"/>
          <w:rFonts w:ascii="Courier New" w:hAnsi="Courier New"/>
        </w:rPr>
      </w:pPr>
    </w:p>
    <w:p w14:paraId="6AF0B913" w14:textId="3B301062" w:rsidR="00E54428" w:rsidRPr="001E24D2" w:rsidDel="00C04B3E" w:rsidRDefault="00316393" w:rsidP="00E54428">
      <w:pPr>
        <w:rPr>
          <w:del w:id="392" w:author="Admin1" w:date="2014-03-26T16:13:00Z"/>
          <w:b/>
        </w:rPr>
      </w:pPr>
      <w:del w:id="393" w:author="Admin1" w:date="2014-03-26T16:13:00Z">
        <w:r w:rsidRPr="001E24D2" w:rsidDel="00C04B3E">
          <w:rPr>
            <w:rFonts w:eastAsia="Times New Roman"/>
            <w:b/>
          </w:rPr>
          <w:delText>Failure Responses</w:delText>
        </w:r>
      </w:del>
    </w:p>
    <w:p w14:paraId="2FF9044A" w14:textId="6C8020F2" w:rsidR="00E54428" w:rsidRPr="001E24D2" w:rsidDel="00C04B3E" w:rsidRDefault="00E54428" w:rsidP="001778F6">
      <w:pPr>
        <w:spacing w:after="200"/>
        <w:rPr>
          <w:del w:id="394" w:author="Admin1" w:date="2014-03-26T16:13:00Z"/>
          <w:i/>
        </w:rPr>
      </w:pPr>
      <w:del w:id="395" w:author="Admin1" w:date="2014-03-26T16:13:00Z">
        <w:r w:rsidRPr="001E24D2" w:rsidDel="00C04B3E">
          <w:rPr>
            <w:rFonts w:eastAsia="Times New Roman"/>
            <w:i/>
          </w:rPr>
          <w:delText>If a serial number does not exist</w:delText>
        </w:r>
      </w:del>
    </w:p>
    <w:p w14:paraId="7F26646B" w14:textId="733CD098" w:rsidR="00EE4766" w:rsidRPr="00EE4766" w:rsidDel="00C04B3E" w:rsidRDefault="00EE4766" w:rsidP="00EE4766">
      <w:pPr>
        <w:rPr>
          <w:del w:id="396" w:author="Admin1" w:date="2014-03-26T16:13:00Z"/>
          <w:rFonts w:ascii="Courier New" w:eastAsia="Times New Roman" w:hAnsi="Courier New"/>
        </w:rPr>
      </w:pPr>
      <w:del w:id="397" w:author="Admin1" w:date="2014-03-26T16:13:00Z">
        <w:r w:rsidRPr="00EE4766" w:rsidDel="00C04B3E">
          <w:rPr>
            <w:rFonts w:ascii="Courier New" w:eastAsia="Times New Roman" w:hAnsi="Courier New"/>
          </w:rPr>
          <w:delText>{</w:delText>
        </w:r>
      </w:del>
    </w:p>
    <w:p w14:paraId="7EE75F65" w14:textId="56D5FD54" w:rsidR="00EE4766" w:rsidRPr="00EE4766" w:rsidDel="00C04B3E" w:rsidRDefault="00EE4766" w:rsidP="00EE4766">
      <w:pPr>
        <w:rPr>
          <w:del w:id="398" w:author="Admin1" w:date="2014-03-26T16:13:00Z"/>
          <w:rFonts w:ascii="Courier New" w:eastAsia="Times New Roman" w:hAnsi="Courier New"/>
        </w:rPr>
      </w:pPr>
      <w:del w:id="399" w:author="Admin1" w:date="2014-03-26T16:13:00Z">
        <w:r w:rsidRPr="00EE4766" w:rsidDel="00C04B3E">
          <w:rPr>
            <w:rFonts w:ascii="Courier New" w:eastAsia="Times New Roman" w:hAnsi="Courier New"/>
          </w:rPr>
          <w:delText xml:space="preserve">    "status": -1,</w:delText>
        </w:r>
      </w:del>
    </w:p>
    <w:p w14:paraId="0D438FB8" w14:textId="27C1BE5A" w:rsidR="00EE4766" w:rsidRPr="00EE4766" w:rsidDel="00C04B3E" w:rsidRDefault="00EE4766" w:rsidP="00EE4766">
      <w:pPr>
        <w:rPr>
          <w:del w:id="400" w:author="Admin1" w:date="2014-03-26T16:13:00Z"/>
          <w:rFonts w:ascii="Courier New" w:eastAsia="Times New Roman" w:hAnsi="Courier New"/>
        </w:rPr>
      </w:pPr>
      <w:del w:id="401" w:author="Admin1" w:date="2014-03-26T16:13:00Z">
        <w:r w:rsidRPr="00EE4766" w:rsidDel="00C04B3E">
          <w:rPr>
            <w:rFonts w:ascii="Courier New" w:eastAsia="Times New Roman" w:hAnsi="Courier New"/>
          </w:rPr>
          <w:delText xml:space="preserve">    "message": "Robot serial number does not exist",</w:delText>
        </w:r>
      </w:del>
    </w:p>
    <w:p w14:paraId="73ED3A37" w14:textId="5C2EA438" w:rsidR="00EE4766" w:rsidRPr="00EE4766" w:rsidDel="00C04B3E" w:rsidRDefault="00EE4766" w:rsidP="00EE4766">
      <w:pPr>
        <w:rPr>
          <w:del w:id="402" w:author="Admin1" w:date="2014-03-26T16:13:00Z"/>
          <w:rFonts w:ascii="Courier New" w:eastAsia="Times New Roman" w:hAnsi="Courier New"/>
        </w:rPr>
      </w:pPr>
      <w:del w:id="403" w:author="Admin1" w:date="2014-03-26T16:13:00Z">
        <w:r w:rsidRPr="00EE4766" w:rsidDel="00C04B3E">
          <w:rPr>
            <w:rFonts w:ascii="Courier New" w:eastAsia="Times New Roman" w:hAnsi="Courier New"/>
          </w:rPr>
          <w:delText xml:space="preserve">    "error": {</w:delText>
        </w:r>
      </w:del>
    </w:p>
    <w:p w14:paraId="6EDF4EE8" w14:textId="47E28204" w:rsidR="00EE4766" w:rsidRPr="00EE4766" w:rsidDel="00C04B3E" w:rsidRDefault="00EE4766" w:rsidP="00EE4766">
      <w:pPr>
        <w:rPr>
          <w:del w:id="404" w:author="Admin1" w:date="2014-03-26T16:13:00Z"/>
          <w:rFonts w:ascii="Courier New" w:eastAsia="Times New Roman" w:hAnsi="Courier New"/>
        </w:rPr>
      </w:pPr>
      <w:del w:id="405" w:author="Admin1" w:date="2014-03-26T16:13:00Z">
        <w:r w:rsidRPr="00EE4766" w:rsidDel="00C04B3E">
          <w:rPr>
            <w:rFonts w:ascii="Courier New" w:eastAsia="Times New Roman" w:hAnsi="Courier New"/>
          </w:rPr>
          <w:delText xml:space="preserve">        "code": "-114",</w:delText>
        </w:r>
      </w:del>
    </w:p>
    <w:p w14:paraId="07E30F19" w14:textId="19A2081B" w:rsidR="00EE4766" w:rsidRPr="00EE4766" w:rsidDel="00C04B3E" w:rsidRDefault="00EE4766" w:rsidP="00EE4766">
      <w:pPr>
        <w:rPr>
          <w:del w:id="406" w:author="Admin1" w:date="2014-03-26T16:13:00Z"/>
          <w:rFonts w:ascii="Courier New" w:eastAsia="Times New Roman" w:hAnsi="Courier New"/>
        </w:rPr>
      </w:pPr>
      <w:del w:id="407" w:author="Admin1" w:date="2014-03-26T16:13:00Z">
        <w:r w:rsidRPr="00EE4766" w:rsidDel="00C04B3E">
          <w:rPr>
            <w:rFonts w:ascii="Courier New" w:eastAsia="Times New Roman" w:hAnsi="Courier New"/>
          </w:rPr>
          <w:delText xml:space="preserve">        "message": "Serial number does not exist."</w:delText>
        </w:r>
      </w:del>
    </w:p>
    <w:p w14:paraId="2CC6EC74" w14:textId="27E347F3" w:rsidR="00EE4766" w:rsidRPr="00EE4766" w:rsidDel="00C04B3E" w:rsidRDefault="00EE4766" w:rsidP="00EE4766">
      <w:pPr>
        <w:rPr>
          <w:del w:id="408" w:author="Admin1" w:date="2014-03-26T16:13:00Z"/>
          <w:rFonts w:ascii="Courier New" w:eastAsia="Times New Roman" w:hAnsi="Courier New"/>
        </w:rPr>
      </w:pPr>
      <w:del w:id="409" w:author="Admin1" w:date="2014-03-26T16:13:00Z">
        <w:r w:rsidRPr="00EE4766" w:rsidDel="00C04B3E">
          <w:rPr>
            <w:rFonts w:ascii="Courier New" w:eastAsia="Times New Roman" w:hAnsi="Courier New"/>
          </w:rPr>
          <w:delText xml:space="preserve">    }</w:delText>
        </w:r>
      </w:del>
    </w:p>
    <w:p w14:paraId="44FD8300" w14:textId="5C77C26C" w:rsidR="00F37824" w:rsidDel="00C04B3E" w:rsidRDefault="00EE4766" w:rsidP="001778F6">
      <w:pPr>
        <w:spacing w:after="200"/>
        <w:rPr>
          <w:del w:id="410" w:author="Admin1" w:date="2014-03-26T16:13:00Z"/>
          <w:rFonts w:ascii="Courier New" w:eastAsia="Times New Roman" w:hAnsi="Courier New"/>
        </w:rPr>
      </w:pPr>
      <w:del w:id="411" w:author="Admin1" w:date="2014-03-26T16:13:00Z">
        <w:r w:rsidRPr="00EE4766" w:rsidDel="00C04B3E">
          <w:rPr>
            <w:rFonts w:ascii="Courier New" w:eastAsia="Times New Roman" w:hAnsi="Courier New"/>
          </w:rPr>
          <w:delText>}</w:delText>
        </w:r>
      </w:del>
    </w:p>
    <w:p w14:paraId="07786B19" w14:textId="0752B4A5" w:rsidR="00E54428" w:rsidRPr="001E24D2" w:rsidDel="00C04B3E" w:rsidRDefault="00E54428" w:rsidP="001778F6">
      <w:pPr>
        <w:spacing w:after="200"/>
        <w:rPr>
          <w:del w:id="412" w:author="Admin1" w:date="2014-03-26T16:13:00Z"/>
          <w:i/>
        </w:rPr>
      </w:pPr>
      <w:del w:id="413" w:author="Admin1" w:date="2014-03-26T16:13:00Z">
        <w:r w:rsidRPr="001E24D2" w:rsidDel="00C04B3E">
          <w:rPr>
            <w:rFonts w:eastAsia="Times New Roman"/>
            <w:i/>
          </w:rPr>
          <w:delText>If provide linking_code is invalid</w:delText>
        </w:r>
      </w:del>
    </w:p>
    <w:p w14:paraId="31B1420C" w14:textId="2220F740" w:rsidR="00EE4766" w:rsidRPr="00EE4766" w:rsidDel="00C04B3E" w:rsidRDefault="00EE4766" w:rsidP="00EE4766">
      <w:pPr>
        <w:rPr>
          <w:del w:id="414" w:author="Admin1" w:date="2014-03-26T16:13:00Z"/>
          <w:rFonts w:ascii="Courier New" w:eastAsia="Times New Roman" w:hAnsi="Courier New"/>
        </w:rPr>
      </w:pPr>
      <w:del w:id="415" w:author="Admin1" w:date="2014-03-26T16:13:00Z">
        <w:r w:rsidRPr="00EE4766" w:rsidDel="00C04B3E">
          <w:rPr>
            <w:rFonts w:ascii="Courier New" w:eastAsia="Times New Roman" w:hAnsi="Courier New"/>
          </w:rPr>
          <w:delText>{</w:delText>
        </w:r>
      </w:del>
    </w:p>
    <w:p w14:paraId="783FA763" w14:textId="2F15643D" w:rsidR="00EE4766" w:rsidRPr="00EE4766" w:rsidDel="00C04B3E" w:rsidRDefault="00EE4766" w:rsidP="00EE4766">
      <w:pPr>
        <w:rPr>
          <w:del w:id="416" w:author="Admin1" w:date="2014-03-26T16:13:00Z"/>
          <w:rFonts w:ascii="Courier New" w:eastAsia="Times New Roman" w:hAnsi="Courier New"/>
        </w:rPr>
      </w:pPr>
      <w:del w:id="417" w:author="Admin1" w:date="2014-03-26T16:13:00Z">
        <w:r w:rsidRPr="00EE4766" w:rsidDel="00C04B3E">
          <w:rPr>
            <w:rFonts w:ascii="Courier New" w:eastAsia="Times New Roman" w:hAnsi="Courier New"/>
          </w:rPr>
          <w:delText xml:space="preserve">    "status": -1,</w:delText>
        </w:r>
      </w:del>
    </w:p>
    <w:p w14:paraId="3D0589C9" w14:textId="14BF5747" w:rsidR="00EE4766" w:rsidRPr="00EE4766" w:rsidDel="00C04B3E" w:rsidRDefault="00EE4766" w:rsidP="00EE4766">
      <w:pPr>
        <w:rPr>
          <w:del w:id="418" w:author="Admin1" w:date="2014-03-26T16:13:00Z"/>
          <w:rFonts w:ascii="Courier New" w:eastAsia="Times New Roman" w:hAnsi="Courier New"/>
        </w:rPr>
      </w:pPr>
      <w:del w:id="419" w:author="Admin1" w:date="2014-03-26T16:13:00Z">
        <w:r w:rsidRPr="00EE4766" w:rsidDel="00C04B3E">
          <w:rPr>
            <w:rFonts w:ascii="Courier New" w:eastAsia="Times New Roman" w:hAnsi="Courier New"/>
          </w:rPr>
          <w:delText xml:space="preserve">    "message": "Please enter valid linking code",</w:delText>
        </w:r>
      </w:del>
    </w:p>
    <w:p w14:paraId="1883B193" w14:textId="61E07C7E" w:rsidR="00EE4766" w:rsidRPr="00EE4766" w:rsidDel="00C04B3E" w:rsidRDefault="00EE4766" w:rsidP="00EE4766">
      <w:pPr>
        <w:rPr>
          <w:del w:id="420" w:author="Admin1" w:date="2014-03-26T16:13:00Z"/>
          <w:rFonts w:ascii="Courier New" w:eastAsia="Times New Roman" w:hAnsi="Courier New"/>
        </w:rPr>
      </w:pPr>
      <w:del w:id="421" w:author="Admin1" w:date="2014-03-26T16:13:00Z">
        <w:r w:rsidRPr="00EE4766" w:rsidDel="00C04B3E">
          <w:rPr>
            <w:rFonts w:ascii="Courier New" w:eastAsia="Times New Roman" w:hAnsi="Courier New"/>
          </w:rPr>
          <w:delText xml:space="preserve">    "error": {</w:delText>
        </w:r>
      </w:del>
    </w:p>
    <w:p w14:paraId="0F4007CE" w14:textId="472BC1D3" w:rsidR="00EE4766" w:rsidRPr="00EE4766" w:rsidDel="00C04B3E" w:rsidRDefault="00EE4766" w:rsidP="00EE4766">
      <w:pPr>
        <w:rPr>
          <w:del w:id="422" w:author="Admin1" w:date="2014-03-26T16:13:00Z"/>
          <w:rFonts w:ascii="Courier New" w:eastAsia="Times New Roman" w:hAnsi="Courier New"/>
        </w:rPr>
      </w:pPr>
      <w:del w:id="423" w:author="Admin1" w:date="2014-03-26T16:13:00Z">
        <w:r w:rsidRPr="00EE4766" w:rsidDel="00C04B3E">
          <w:rPr>
            <w:rFonts w:ascii="Courier New" w:eastAsia="Times New Roman" w:hAnsi="Courier New"/>
          </w:rPr>
          <w:delText xml:space="preserve">        "code": "-154",</w:delText>
        </w:r>
      </w:del>
    </w:p>
    <w:p w14:paraId="2678348B" w14:textId="4108DECB" w:rsidR="00EE4766" w:rsidRPr="00EE4766" w:rsidDel="00C04B3E" w:rsidRDefault="00EE4766" w:rsidP="00EE4766">
      <w:pPr>
        <w:rPr>
          <w:del w:id="424" w:author="Admin1" w:date="2014-03-26T16:13:00Z"/>
          <w:rFonts w:ascii="Courier New" w:eastAsia="Times New Roman" w:hAnsi="Courier New"/>
        </w:rPr>
      </w:pPr>
      <w:del w:id="425" w:author="Admin1" w:date="2014-03-26T16:13:00Z">
        <w:r w:rsidRPr="00EE4766" w:rsidDel="00C04B3E">
          <w:rPr>
            <w:rFonts w:ascii="Courier New" w:eastAsia="Times New Roman" w:hAnsi="Courier New"/>
          </w:rPr>
          <w:delText xml:space="preserve">        "message": "Please enter valid linking code"</w:delText>
        </w:r>
      </w:del>
    </w:p>
    <w:p w14:paraId="6C846FA4" w14:textId="218E86D8" w:rsidR="00EE4766" w:rsidRPr="00EE4766" w:rsidDel="00C04B3E" w:rsidRDefault="00EE4766" w:rsidP="00EE4766">
      <w:pPr>
        <w:rPr>
          <w:del w:id="426" w:author="Admin1" w:date="2014-03-26T16:13:00Z"/>
          <w:rFonts w:ascii="Courier New" w:eastAsia="Times New Roman" w:hAnsi="Courier New"/>
        </w:rPr>
      </w:pPr>
      <w:del w:id="427" w:author="Admin1" w:date="2014-03-26T16:13:00Z">
        <w:r w:rsidRPr="00EE4766" w:rsidDel="00C04B3E">
          <w:rPr>
            <w:rFonts w:ascii="Courier New" w:eastAsia="Times New Roman" w:hAnsi="Courier New"/>
          </w:rPr>
          <w:delText xml:space="preserve">    }</w:delText>
        </w:r>
      </w:del>
    </w:p>
    <w:p w14:paraId="37DEB285" w14:textId="36C8FA24" w:rsidR="00FA1109" w:rsidDel="00C04B3E" w:rsidRDefault="00EE4766" w:rsidP="001778F6">
      <w:pPr>
        <w:spacing w:after="200"/>
        <w:rPr>
          <w:del w:id="428" w:author="Admin1" w:date="2014-03-26T16:13:00Z"/>
          <w:rFonts w:ascii="Courier New" w:eastAsia="Times New Roman" w:hAnsi="Courier New"/>
        </w:rPr>
      </w:pPr>
      <w:del w:id="429" w:author="Admin1" w:date="2014-03-26T16:13:00Z">
        <w:r w:rsidRPr="00EE4766" w:rsidDel="00C04B3E">
          <w:rPr>
            <w:rFonts w:ascii="Courier New" w:eastAsia="Times New Roman" w:hAnsi="Courier New"/>
          </w:rPr>
          <w:delText>}</w:delText>
        </w:r>
      </w:del>
    </w:p>
    <w:p w14:paraId="54C56D18" w14:textId="10BF3D2B" w:rsidR="00E54428" w:rsidRPr="001E24D2" w:rsidDel="00C04B3E" w:rsidRDefault="00E54428" w:rsidP="001778F6">
      <w:pPr>
        <w:spacing w:after="200"/>
        <w:rPr>
          <w:del w:id="430" w:author="Admin1" w:date="2014-03-26T16:13:00Z"/>
          <w:i/>
        </w:rPr>
      </w:pPr>
      <w:del w:id="431" w:author="Admin1" w:date="2014-03-26T16:13:00Z">
        <w:r w:rsidRPr="001E24D2" w:rsidDel="00C04B3E">
          <w:rPr>
            <w:rFonts w:eastAsia="Times New Roman"/>
            <w:i/>
          </w:rPr>
          <w:delText xml:space="preserve">If provide linking_code </w:delText>
        </w:r>
        <w:r w:rsidR="001778F6" w:rsidRPr="001E24D2" w:rsidDel="00C04B3E">
          <w:rPr>
            <w:rFonts w:eastAsia="Times New Roman"/>
            <w:i/>
          </w:rPr>
          <w:delText>ha</w:delText>
        </w:r>
        <w:r w:rsidRPr="001E24D2" w:rsidDel="00C04B3E">
          <w:rPr>
            <w:rFonts w:eastAsia="Times New Roman"/>
            <w:i/>
          </w:rPr>
          <w:delText>s expired</w:delText>
        </w:r>
      </w:del>
    </w:p>
    <w:p w14:paraId="34F71945" w14:textId="25227F2F" w:rsidR="00EE4766" w:rsidRPr="00EE4766" w:rsidDel="00C04B3E" w:rsidRDefault="00EE4766" w:rsidP="00EE4766">
      <w:pPr>
        <w:rPr>
          <w:del w:id="432" w:author="Admin1" w:date="2014-03-26T16:13:00Z"/>
          <w:rFonts w:ascii="Courier New" w:eastAsia="Times New Roman" w:hAnsi="Courier New"/>
        </w:rPr>
      </w:pPr>
      <w:del w:id="433" w:author="Admin1" w:date="2014-03-26T16:13:00Z">
        <w:r w:rsidRPr="00EE4766" w:rsidDel="00C04B3E">
          <w:rPr>
            <w:rFonts w:ascii="Courier New" w:eastAsia="Times New Roman" w:hAnsi="Courier New"/>
          </w:rPr>
          <w:delText>{</w:delText>
        </w:r>
      </w:del>
    </w:p>
    <w:p w14:paraId="069146F5" w14:textId="41072823" w:rsidR="00EE4766" w:rsidRPr="00EE4766" w:rsidDel="00C04B3E" w:rsidRDefault="00EE4766" w:rsidP="00EE4766">
      <w:pPr>
        <w:rPr>
          <w:del w:id="434" w:author="Admin1" w:date="2014-03-26T16:13:00Z"/>
          <w:rFonts w:ascii="Courier New" w:eastAsia="Times New Roman" w:hAnsi="Courier New"/>
        </w:rPr>
      </w:pPr>
      <w:del w:id="435" w:author="Admin1" w:date="2014-03-26T16:13:00Z">
        <w:r w:rsidRPr="00EE4766" w:rsidDel="00C04B3E">
          <w:rPr>
            <w:rFonts w:ascii="Courier New" w:eastAsia="Times New Roman" w:hAnsi="Courier New"/>
          </w:rPr>
          <w:delText xml:space="preserve">    "status": -1,</w:delText>
        </w:r>
      </w:del>
    </w:p>
    <w:p w14:paraId="0E5BE525" w14:textId="4CCA9785" w:rsidR="00EE4766" w:rsidRPr="00EE4766" w:rsidDel="00C04B3E" w:rsidRDefault="00EE4766" w:rsidP="00EE4766">
      <w:pPr>
        <w:rPr>
          <w:del w:id="436" w:author="Admin1" w:date="2014-03-26T16:13:00Z"/>
          <w:rFonts w:ascii="Courier New" w:eastAsia="Times New Roman" w:hAnsi="Courier New"/>
        </w:rPr>
      </w:pPr>
      <w:del w:id="437" w:author="Admin1" w:date="2014-03-26T16:13:00Z">
        <w:r w:rsidRPr="00EE4766" w:rsidDel="00C04B3E">
          <w:rPr>
            <w:rFonts w:ascii="Courier New" w:eastAsia="Times New Roman" w:hAnsi="Courier New"/>
          </w:rPr>
          <w:delText xml:space="preserve">    "message": "Sorry, provided linking_code is expired",</w:delText>
        </w:r>
      </w:del>
    </w:p>
    <w:p w14:paraId="7672827F" w14:textId="59EEFEED" w:rsidR="00EE4766" w:rsidRPr="00EE4766" w:rsidDel="00C04B3E" w:rsidRDefault="00EE4766" w:rsidP="00EE4766">
      <w:pPr>
        <w:rPr>
          <w:del w:id="438" w:author="Admin1" w:date="2014-03-26T16:13:00Z"/>
          <w:rFonts w:ascii="Courier New" w:eastAsia="Times New Roman" w:hAnsi="Courier New"/>
        </w:rPr>
      </w:pPr>
      <w:del w:id="439" w:author="Admin1" w:date="2014-03-26T16:13:00Z">
        <w:r w:rsidRPr="00EE4766" w:rsidDel="00C04B3E">
          <w:rPr>
            <w:rFonts w:ascii="Courier New" w:eastAsia="Times New Roman" w:hAnsi="Courier New"/>
          </w:rPr>
          <w:delText xml:space="preserve">    "error": {</w:delText>
        </w:r>
      </w:del>
    </w:p>
    <w:p w14:paraId="22053BF9" w14:textId="3A62B85C" w:rsidR="00EE4766" w:rsidRPr="00EE4766" w:rsidDel="00C04B3E" w:rsidRDefault="00EE4766" w:rsidP="00EE4766">
      <w:pPr>
        <w:rPr>
          <w:del w:id="440" w:author="Admin1" w:date="2014-03-26T16:13:00Z"/>
          <w:rFonts w:ascii="Courier New" w:eastAsia="Times New Roman" w:hAnsi="Courier New"/>
        </w:rPr>
      </w:pPr>
      <w:del w:id="441" w:author="Admin1" w:date="2014-03-26T16:13:00Z">
        <w:r w:rsidRPr="00EE4766" w:rsidDel="00C04B3E">
          <w:rPr>
            <w:rFonts w:ascii="Courier New" w:eastAsia="Times New Roman" w:hAnsi="Courier New"/>
          </w:rPr>
          <w:delText xml:space="preserve">        "code": "-155",</w:delText>
        </w:r>
      </w:del>
    </w:p>
    <w:p w14:paraId="3DDA806C" w14:textId="67EC1B0C" w:rsidR="00EE4766" w:rsidRPr="00EE4766" w:rsidDel="00C04B3E" w:rsidRDefault="00EE4766" w:rsidP="00EE4766">
      <w:pPr>
        <w:rPr>
          <w:del w:id="442" w:author="Admin1" w:date="2014-03-26T16:13:00Z"/>
          <w:rFonts w:ascii="Courier New" w:eastAsia="Times New Roman" w:hAnsi="Courier New"/>
        </w:rPr>
      </w:pPr>
      <w:del w:id="443" w:author="Admin1" w:date="2014-03-26T16:13:00Z">
        <w:r w:rsidRPr="00EE4766" w:rsidDel="00C04B3E">
          <w:rPr>
            <w:rFonts w:ascii="Courier New" w:eastAsia="Times New Roman" w:hAnsi="Courier New"/>
          </w:rPr>
          <w:delText xml:space="preserve">        "message": "Sorry, provided linking_code is expired"</w:delText>
        </w:r>
      </w:del>
    </w:p>
    <w:p w14:paraId="027D7539" w14:textId="2B2122C4" w:rsidR="00EE4766" w:rsidRPr="00EE4766" w:rsidDel="00C04B3E" w:rsidRDefault="00EE4766" w:rsidP="00EE4766">
      <w:pPr>
        <w:rPr>
          <w:del w:id="444" w:author="Admin1" w:date="2014-03-26T16:13:00Z"/>
          <w:rFonts w:ascii="Courier New" w:eastAsia="Times New Roman" w:hAnsi="Courier New"/>
        </w:rPr>
      </w:pPr>
      <w:del w:id="445" w:author="Admin1" w:date="2014-03-26T16:13:00Z">
        <w:r w:rsidRPr="00EE4766" w:rsidDel="00C04B3E">
          <w:rPr>
            <w:rFonts w:ascii="Courier New" w:eastAsia="Times New Roman" w:hAnsi="Courier New"/>
          </w:rPr>
          <w:delText xml:space="preserve">    }</w:delText>
        </w:r>
      </w:del>
    </w:p>
    <w:p w14:paraId="75E196C4" w14:textId="6F0FDDA1" w:rsidR="00E54428" w:rsidRPr="00DB2F7A" w:rsidDel="00C04B3E" w:rsidRDefault="00EE4766" w:rsidP="00E54428">
      <w:pPr>
        <w:rPr>
          <w:del w:id="446" w:author="Admin1" w:date="2014-03-26T16:13:00Z"/>
        </w:rPr>
      </w:pPr>
      <w:del w:id="447" w:author="Admin1" w:date="2014-03-26T16:13:00Z">
        <w:r w:rsidRPr="00EE4766" w:rsidDel="00C04B3E">
          <w:rPr>
            <w:rFonts w:ascii="Courier New" w:eastAsia="Times New Roman" w:hAnsi="Courier New"/>
          </w:rPr>
          <w:delText>}</w:delText>
        </w:r>
      </w:del>
    </w:p>
    <w:p w14:paraId="3579423D" w14:textId="4EB66EA3" w:rsidR="00197F5C" w:rsidDel="00C04B3E" w:rsidRDefault="00197F5C" w:rsidP="00E54428">
      <w:pPr>
        <w:rPr>
          <w:del w:id="448" w:author="Admin1" w:date="2014-03-26T16:13:00Z"/>
          <w:rFonts w:eastAsiaTheme="majorEastAsia"/>
          <w:b/>
          <w:bCs/>
          <w:iCs/>
          <w:color w:val="4F81BD" w:themeColor="accent1"/>
          <w:sz w:val="24"/>
        </w:rPr>
      </w:pPr>
    </w:p>
    <w:p w14:paraId="6A61D23D" w14:textId="2023CD02" w:rsidR="00E54428" w:rsidRPr="00DB2F7A" w:rsidDel="00C04B3E" w:rsidRDefault="001778F6" w:rsidP="00BB4945">
      <w:pPr>
        <w:pStyle w:val="Heading4"/>
        <w:rPr>
          <w:del w:id="449" w:author="Admin1" w:date="2014-03-26T16:13:00Z"/>
        </w:rPr>
      </w:pPr>
      <w:del w:id="450" w:author="Admin1" w:date="2014-03-26T16:13:00Z">
        <w:r w:rsidDel="00C04B3E">
          <w:delText>Cancel</w:delText>
        </w:r>
        <w:r w:rsidR="00E54428" w:rsidRPr="00DB2F7A" w:rsidDel="00C04B3E">
          <w:delText>Linking</w:delText>
        </w:r>
      </w:del>
    </w:p>
    <w:p w14:paraId="45CB63DF" w14:textId="187C8053" w:rsidR="00976ED3" w:rsidRPr="00DB2F7A" w:rsidDel="00C04B3E" w:rsidRDefault="00976ED3" w:rsidP="00E54428">
      <w:pPr>
        <w:rPr>
          <w:del w:id="451" w:author="Admin1" w:date="2014-03-26T16:13:00Z"/>
          <w:rFonts w:eastAsiaTheme="majorEastAsia"/>
          <w:b/>
          <w:bCs/>
          <w:iCs/>
          <w:color w:val="4F81BD" w:themeColor="accent1"/>
          <w:sz w:val="24"/>
        </w:rPr>
      </w:pPr>
    </w:p>
    <w:p w14:paraId="26C34991" w14:textId="3478D99A" w:rsidR="00F63C05" w:rsidDel="00C04B3E" w:rsidRDefault="00F63C05" w:rsidP="00DA0AE2">
      <w:pPr>
        <w:rPr>
          <w:del w:id="452" w:author="Admin1" w:date="2014-03-26T16:13:00Z"/>
          <w:rFonts w:eastAsia="Times New Roman"/>
        </w:rPr>
      </w:pPr>
      <w:del w:id="453" w:author="Admin1" w:date="2014-03-26T16:13:00Z">
        <w:r w:rsidRPr="00DB2F7A" w:rsidDel="00C04B3E">
          <w:rPr>
            <w:rFonts w:eastAsia="Times New Roman"/>
          </w:rPr>
          <w:delText>This API c</w:delText>
        </w:r>
        <w:r w:rsidR="0034204E" w:rsidRPr="00DB2F7A" w:rsidDel="00C04B3E">
          <w:rPr>
            <w:rFonts w:eastAsia="Times New Roman"/>
          </w:rPr>
          <w:delText>ancel</w:delText>
        </w:r>
        <w:r w:rsidRPr="00DB2F7A" w:rsidDel="00C04B3E">
          <w:rPr>
            <w:rFonts w:eastAsia="Times New Roman"/>
          </w:rPr>
          <w:delText>s the initiated linkingprocess half way and clears up the unused linking codes.</w:delText>
        </w:r>
        <w:r w:rsidR="00E54428" w:rsidRPr="00DB2F7A" w:rsidDel="00C04B3E">
          <w:br/>
        </w:r>
        <w:r w:rsidR="00E54428" w:rsidRPr="00DB2F7A" w:rsidDel="00C04B3E">
          <w:br/>
        </w:r>
        <w:r w:rsidR="00A80C11" w:rsidDel="00C04B3E">
          <w:fldChar w:fldCharType="begin"/>
        </w:r>
        <w:r w:rsidR="00A80C11" w:rsidDel="00C04B3E">
          <w:delInstrText xml:space="preserve"> HYPERLINK "http://neatostaging.rajatogo.com/api/rest/json?method=robot.cancel_linking" </w:delInstrText>
        </w:r>
        <w:r w:rsidR="00A80C11" w:rsidDel="00C04B3E">
          <w:fldChar w:fldCharType="separate"/>
        </w:r>
        <w:r w:rsidR="001E24D2" w:rsidRPr="00AB2F08" w:rsidDel="00C04B3E">
          <w:rPr>
            <w:rStyle w:val="Hyperlink"/>
            <w:rFonts w:eastAsia="Times New Roman"/>
          </w:rPr>
          <w:delText>http://neatostaging.rajatogo.com/api/rest/json?method=robot.cancel_linking</w:delText>
        </w:r>
        <w:r w:rsidR="00A80C11" w:rsidDel="00C04B3E">
          <w:rPr>
            <w:rStyle w:val="Hyperlink"/>
            <w:rFonts w:eastAsia="Times New Roman"/>
          </w:rPr>
          <w:fldChar w:fldCharType="end"/>
        </w:r>
      </w:del>
    </w:p>
    <w:p w14:paraId="2CE9F434" w14:textId="1B40B48D" w:rsidR="001E24D2" w:rsidRPr="00DA0AE2" w:rsidDel="00C04B3E" w:rsidRDefault="001E24D2" w:rsidP="00DA0AE2">
      <w:pPr>
        <w:rPr>
          <w:del w:id="454" w:author="Admin1" w:date="2014-03-26T16:13:00Z"/>
          <w:rFonts w:eastAsia="Times New Roman"/>
        </w:rPr>
      </w:pPr>
    </w:p>
    <w:p w14:paraId="264A2F08" w14:textId="74304A76" w:rsidR="00E54428" w:rsidRPr="001E24D2" w:rsidDel="00C04B3E" w:rsidRDefault="0034204E" w:rsidP="00F63C05">
      <w:pPr>
        <w:rPr>
          <w:del w:id="455" w:author="Admin1" w:date="2014-03-26T16:13:00Z"/>
          <w:b/>
        </w:rPr>
      </w:pPr>
      <w:del w:id="456" w:author="Admin1" w:date="2014-03-26T16:13:00Z">
        <w:r w:rsidRPr="001E24D2" w:rsidDel="00C04B3E">
          <w:rPr>
            <w:rFonts w:eastAsia="Times New Roman"/>
            <w:b/>
          </w:rPr>
          <w:delText>Parameters</w:delText>
        </w:r>
      </w:del>
    </w:p>
    <w:p w14:paraId="06FB0BF8" w14:textId="59143CF0" w:rsidR="00E54428" w:rsidRPr="001E24D2" w:rsidDel="00C04B3E" w:rsidRDefault="00E54428" w:rsidP="001E24D2">
      <w:pPr>
        <w:pStyle w:val="ListParagraph"/>
        <w:spacing w:after="200"/>
        <w:ind w:left="0"/>
        <w:rPr>
          <w:del w:id="457" w:author="Admin1" w:date="2014-03-26T16:13:00Z"/>
        </w:rPr>
      </w:pPr>
      <w:del w:id="458" w:author="Admin1" w:date="2014-03-26T16:13:00Z">
        <w:r w:rsidRPr="001E24D2" w:rsidDel="00C04B3E">
          <w:rPr>
            <w:rFonts w:eastAsia="Times New Roman"/>
            <w:bCs/>
          </w:rPr>
          <w:delText>api_key</w:delText>
        </w:r>
        <w:r w:rsidR="001E2A33" w:rsidRPr="001E24D2" w:rsidDel="00C04B3E">
          <w:rPr>
            <w:rFonts w:eastAsia="Times New Roman"/>
          </w:rPr>
          <w:delText>your API key</w:delText>
        </w:r>
      </w:del>
    </w:p>
    <w:p w14:paraId="6806D633" w14:textId="33599F87" w:rsidR="00E54428" w:rsidRPr="00DB2F7A" w:rsidDel="00C04B3E" w:rsidRDefault="00E54428" w:rsidP="001E24D2">
      <w:pPr>
        <w:pStyle w:val="ListParagraph"/>
        <w:spacing w:after="200"/>
        <w:ind w:left="0"/>
        <w:rPr>
          <w:del w:id="459" w:author="Admin1" w:date="2014-03-26T16:13:00Z"/>
        </w:rPr>
      </w:pPr>
      <w:del w:id="460" w:author="Admin1" w:date="2014-03-26T16:13:00Z">
        <w:r w:rsidRPr="001E24D2" w:rsidDel="00C04B3E">
          <w:rPr>
            <w:rFonts w:eastAsia="Times New Roman"/>
            <w:bCs/>
          </w:rPr>
          <w:delText>serial_number</w:delText>
        </w:r>
        <w:r w:rsidRPr="001E24D2" w:rsidDel="00C04B3E">
          <w:rPr>
            <w:rFonts w:eastAsia="Times New Roman"/>
          </w:rPr>
          <w:delText>Robot Serial Number</w:delText>
        </w:r>
      </w:del>
    </w:p>
    <w:p w14:paraId="695449B4" w14:textId="780097E8" w:rsidR="00E54428" w:rsidRPr="001E24D2" w:rsidDel="00C04B3E" w:rsidRDefault="00057744" w:rsidP="00E54428">
      <w:pPr>
        <w:rPr>
          <w:del w:id="461" w:author="Admin1" w:date="2014-03-26T16:13:00Z"/>
          <w:b/>
        </w:rPr>
      </w:pPr>
      <w:del w:id="462" w:author="Admin1" w:date="2014-03-26T16:13:00Z">
        <w:r w:rsidRPr="001E24D2" w:rsidDel="00C04B3E">
          <w:rPr>
            <w:rFonts w:eastAsia="Times New Roman"/>
            <w:b/>
          </w:rPr>
          <w:lastRenderedPageBreak/>
          <w:delText>Success Response</w:delText>
        </w:r>
      </w:del>
    </w:p>
    <w:p w14:paraId="619C5CCC" w14:textId="6083AC3F" w:rsidR="00EE4766" w:rsidRPr="00EE4766" w:rsidDel="00C04B3E" w:rsidRDefault="00EE4766" w:rsidP="00EE4766">
      <w:pPr>
        <w:rPr>
          <w:del w:id="463" w:author="Admin1" w:date="2014-03-26T16:13:00Z"/>
          <w:rFonts w:ascii="Courier New" w:eastAsia="Times New Roman" w:hAnsi="Courier New"/>
        </w:rPr>
      </w:pPr>
      <w:del w:id="464" w:author="Admin1" w:date="2014-03-26T16:13:00Z">
        <w:r w:rsidRPr="00EE4766" w:rsidDel="00C04B3E">
          <w:rPr>
            <w:rFonts w:ascii="Courier New" w:eastAsia="Times New Roman" w:hAnsi="Courier New"/>
          </w:rPr>
          <w:delText>{</w:delText>
        </w:r>
      </w:del>
    </w:p>
    <w:p w14:paraId="46A0F937" w14:textId="167592E3" w:rsidR="00EE4766" w:rsidRPr="00EE4766" w:rsidDel="00C04B3E" w:rsidRDefault="00EE4766" w:rsidP="00EE4766">
      <w:pPr>
        <w:rPr>
          <w:del w:id="465" w:author="Admin1" w:date="2014-03-26T16:13:00Z"/>
          <w:rFonts w:ascii="Courier New" w:eastAsia="Times New Roman" w:hAnsi="Courier New"/>
        </w:rPr>
      </w:pPr>
      <w:del w:id="466" w:author="Admin1" w:date="2014-03-26T16:13:00Z">
        <w:r w:rsidRPr="00EE4766" w:rsidDel="00C04B3E">
          <w:rPr>
            <w:rFonts w:ascii="Courier New" w:eastAsia="Times New Roman" w:hAnsi="Courier New"/>
          </w:rPr>
          <w:delText xml:space="preserve">    "status": 0,</w:delText>
        </w:r>
      </w:del>
    </w:p>
    <w:p w14:paraId="28859D88" w14:textId="483EE2C8" w:rsidR="00EE4766" w:rsidRPr="00EE4766" w:rsidDel="00C04B3E" w:rsidRDefault="00EE4766" w:rsidP="00EE4766">
      <w:pPr>
        <w:rPr>
          <w:del w:id="467" w:author="Admin1" w:date="2014-03-26T16:13:00Z"/>
          <w:rFonts w:ascii="Courier New" w:eastAsia="Times New Roman" w:hAnsi="Courier New"/>
        </w:rPr>
      </w:pPr>
      <w:del w:id="468" w:author="Admin1" w:date="2014-03-26T16:13:00Z">
        <w:r w:rsidRPr="00EE4766" w:rsidDel="00C04B3E">
          <w:rPr>
            <w:rFonts w:ascii="Courier New" w:eastAsia="Times New Roman" w:hAnsi="Courier New"/>
          </w:rPr>
          <w:delText xml:space="preserve">    "result": {</w:delText>
        </w:r>
      </w:del>
    </w:p>
    <w:p w14:paraId="28F9291F" w14:textId="19EB2C1D" w:rsidR="00EE4766" w:rsidRPr="00EE4766" w:rsidDel="00C04B3E" w:rsidRDefault="00EE4766" w:rsidP="00EE4766">
      <w:pPr>
        <w:rPr>
          <w:del w:id="469" w:author="Admin1" w:date="2014-03-26T16:13:00Z"/>
          <w:rFonts w:ascii="Courier New" w:eastAsia="Times New Roman" w:hAnsi="Courier New"/>
        </w:rPr>
      </w:pPr>
      <w:del w:id="470" w:author="Admin1" w:date="2014-03-26T16:13:00Z">
        <w:r w:rsidRPr="00EE4766" w:rsidDel="00C04B3E">
          <w:rPr>
            <w:rFonts w:ascii="Courier New" w:eastAsia="Times New Roman" w:hAnsi="Courier New"/>
          </w:rPr>
          <w:delText xml:space="preserve">        "success": true,</w:delText>
        </w:r>
      </w:del>
    </w:p>
    <w:p w14:paraId="79AB655F" w14:textId="44C3914A" w:rsidR="00EE4766" w:rsidRPr="00EE4766" w:rsidDel="00C04B3E" w:rsidRDefault="00EE4766" w:rsidP="00EE4766">
      <w:pPr>
        <w:rPr>
          <w:del w:id="471" w:author="Admin1" w:date="2014-03-26T16:13:00Z"/>
          <w:rFonts w:ascii="Courier New" w:eastAsia="Times New Roman" w:hAnsi="Courier New"/>
        </w:rPr>
      </w:pPr>
      <w:del w:id="472" w:author="Admin1" w:date="2014-03-26T16:13:00Z">
        <w:r w:rsidRPr="00EE4766" w:rsidDel="00C04B3E">
          <w:rPr>
            <w:rFonts w:ascii="Courier New" w:eastAsia="Times New Roman" w:hAnsi="Courier New"/>
          </w:rPr>
          <w:delText xml:space="preserve">        "message": "Discard the generated link_code."</w:delText>
        </w:r>
      </w:del>
    </w:p>
    <w:p w14:paraId="3F5CE8EB" w14:textId="0DA4A470" w:rsidR="00EE4766" w:rsidRPr="00EE4766" w:rsidDel="00C04B3E" w:rsidRDefault="00EE4766" w:rsidP="00EE4766">
      <w:pPr>
        <w:rPr>
          <w:del w:id="473" w:author="Admin1" w:date="2014-03-26T16:13:00Z"/>
          <w:rFonts w:ascii="Courier New" w:eastAsia="Times New Roman" w:hAnsi="Courier New"/>
        </w:rPr>
      </w:pPr>
      <w:del w:id="474" w:author="Admin1" w:date="2014-03-26T16:13:00Z">
        <w:r w:rsidRPr="00EE4766" w:rsidDel="00C04B3E">
          <w:rPr>
            <w:rFonts w:ascii="Courier New" w:eastAsia="Times New Roman" w:hAnsi="Courier New"/>
          </w:rPr>
          <w:delText xml:space="preserve">    }</w:delText>
        </w:r>
      </w:del>
    </w:p>
    <w:p w14:paraId="5E0728B7" w14:textId="7308BE42" w:rsidR="00300A4A" w:rsidDel="00C04B3E" w:rsidRDefault="00EE4766" w:rsidP="00E54428">
      <w:pPr>
        <w:rPr>
          <w:del w:id="475" w:author="Admin1" w:date="2014-03-26T16:13:00Z"/>
          <w:rFonts w:ascii="Courier New" w:eastAsia="Times New Roman" w:hAnsi="Courier New"/>
        </w:rPr>
      </w:pPr>
      <w:del w:id="476" w:author="Admin1" w:date="2014-03-26T16:13:00Z">
        <w:r w:rsidRPr="00EE4766" w:rsidDel="00C04B3E">
          <w:rPr>
            <w:rFonts w:ascii="Courier New" w:eastAsia="Times New Roman" w:hAnsi="Courier New"/>
          </w:rPr>
          <w:delText>}</w:delText>
        </w:r>
      </w:del>
    </w:p>
    <w:p w14:paraId="6997F6B0" w14:textId="3177D281" w:rsidR="00300A4A" w:rsidDel="00C04B3E" w:rsidRDefault="00300A4A" w:rsidP="00E54428">
      <w:pPr>
        <w:rPr>
          <w:del w:id="477" w:author="Admin1" w:date="2014-03-26T16:13:00Z"/>
          <w:rFonts w:ascii="Courier New" w:eastAsia="Times New Roman" w:hAnsi="Courier New"/>
        </w:rPr>
      </w:pPr>
    </w:p>
    <w:p w14:paraId="0E3CB36E" w14:textId="366BB2D7" w:rsidR="00E54428" w:rsidRPr="001E24D2" w:rsidDel="00C04B3E" w:rsidRDefault="00F63C70" w:rsidP="00E54428">
      <w:pPr>
        <w:rPr>
          <w:del w:id="478" w:author="Admin1" w:date="2014-03-26T16:13:00Z"/>
          <w:b/>
        </w:rPr>
      </w:pPr>
      <w:del w:id="479" w:author="Admin1" w:date="2014-03-26T16:13:00Z">
        <w:r w:rsidRPr="001E24D2" w:rsidDel="00C04B3E">
          <w:rPr>
            <w:rFonts w:eastAsia="Times New Roman"/>
            <w:b/>
          </w:rPr>
          <w:delText>Failure Responses</w:delText>
        </w:r>
      </w:del>
    </w:p>
    <w:p w14:paraId="49BC3516" w14:textId="3698FE61" w:rsidR="00E54428" w:rsidRPr="001E24D2" w:rsidDel="00C04B3E" w:rsidRDefault="00E54428" w:rsidP="00DA0AE2">
      <w:pPr>
        <w:spacing w:after="200"/>
        <w:rPr>
          <w:del w:id="480" w:author="Admin1" w:date="2014-03-26T16:13:00Z"/>
          <w:i/>
        </w:rPr>
      </w:pPr>
      <w:del w:id="481" w:author="Admin1" w:date="2014-03-26T16:13:00Z">
        <w:r w:rsidRPr="001E24D2" w:rsidDel="00C04B3E">
          <w:rPr>
            <w:rFonts w:eastAsia="Times New Roman"/>
            <w:i/>
          </w:rPr>
          <w:delText>If a serial number does not exist</w:delText>
        </w:r>
      </w:del>
    </w:p>
    <w:p w14:paraId="544D7AB0" w14:textId="5763010F" w:rsidR="00EE4766" w:rsidRPr="00EE4766" w:rsidDel="00C04B3E" w:rsidRDefault="00EE4766" w:rsidP="00EE4766">
      <w:pPr>
        <w:rPr>
          <w:del w:id="482" w:author="Admin1" w:date="2014-03-26T16:13:00Z"/>
          <w:rFonts w:ascii="Courier New" w:eastAsia="Times New Roman" w:hAnsi="Courier New"/>
        </w:rPr>
      </w:pPr>
      <w:del w:id="483" w:author="Admin1" w:date="2014-03-26T16:13:00Z">
        <w:r w:rsidRPr="00EE4766" w:rsidDel="00C04B3E">
          <w:rPr>
            <w:rFonts w:ascii="Courier New" w:eastAsia="Times New Roman" w:hAnsi="Courier New"/>
          </w:rPr>
          <w:delText>{</w:delText>
        </w:r>
      </w:del>
    </w:p>
    <w:p w14:paraId="3B6888C8" w14:textId="2210378E" w:rsidR="00EE4766" w:rsidRPr="00EE4766" w:rsidDel="00C04B3E" w:rsidRDefault="00EE4766" w:rsidP="00EE4766">
      <w:pPr>
        <w:rPr>
          <w:del w:id="484" w:author="Admin1" w:date="2014-03-26T16:13:00Z"/>
          <w:rFonts w:ascii="Courier New" w:eastAsia="Times New Roman" w:hAnsi="Courier New"/>
        </w:rPr>
      </w:pPr>
      <w:del w:id="485" w:author="Admin1" w:date="2014-03-26T16:13:00Z">
        <w:r w:rsidRPr="00EE4766" w:rsidDel="00C04B3E">
          <w:rPr>
            <w:rFonts w:ascii="Courier New" w:eastAsia="Times New Roman" w:hAnsi="Courier New"/>
          </w:rPr>
          <w:delText xml:space="preserve">    "status": -1,</w:delText>
        </w:r>
      </w:del>
    </w:p>
    <w:p w14:paraId="34542824" w14:textId="4507B291" w:rsidR="00EE4766" w:rsidRPr="00EE4766" w:rsidDel="00C04B3E" w:rsidRDefault="00EE4766" w:rsidP="00EE4766">
      <w:pPr>
        <w:rPr>
          <w:del w:id="486" w:author="Admin1" w:date="2014-03-26T16:13:00Z"/>
          <w:rFonts w:ascii="Courier New" w:eastAsia="Times New Roman" w:hAnsi="Courier New"/>
        </w:rPr>
      </w:pPr>
      <w:del w:id="487" w:author="Admin1" w:date="2014-03-26T16:13:00Z">
        <w:r w:rsidRPr="00EE4766" w:rsidDel="00C04B3E">
          <w:rPr>
            <w:rFonts w:ascii="Courier New" w:eastAsia="Times New Roman" w:hAnsi="Courier New"/>
          </w:rPr>
          <w:delText xml:space="preserve">    "message": "Robot serial number does not exist",</w:delText>
        </w:r>
      </w:del>
    </w:p>
    <w:p w14:paraId="1B94AB7F" w14:textId="480620A9" w:rsidR="00EE4766" w:rsidRPr="00EE4766" w:rsidDel="00C04B3E" w:rsidRDefault="00EE4766" w:rsidP="00EE4766">
      <w:pPr>
        <w:rPr>
          <w:del w:id="488" w:author="Admin1" w:date="2014-03-26T16:13:00Z"/>
          <w:rFonts w:ascii="Courier New" w:eastAsia="Times New Roman" w:hAnsi="Courier New"/>
        </w:rPr>
      </w:pPr>
      <w:del w:id="489" w:author="Admin1" w:date="2014-03-26T16:13:00Z">
        <w:r w:rsidRPr="00EE4766" w:rsidDel="00C04B3E">
          <w:rPr>
            <w:rFonts w:ascii="Courier New" w:eastAsia="Times New Roman" w:hAnsi="Courier New"/>
          </w:rPr>
          <w:delText xml:space="preserve">    "error": {</w:delText>
        </w:r>
      </w:del>
    </w:p>
    <w:p w14:paraId="3183E661" w14:textId="1431128F" w:rsidR="00EE4766" w:rsidRPr="00EE4766" w:rsidDel="00C04B3E" w:rsidRDefault="00EE4766" w:rsidP="00EE4766">
      <w:pPr>
        <w:rPr>
          <w:del w:id="490" w:author="Admin1" w:date="2014-03-26T16:13:00Z"/>
          <w:rFonts w:ascii="Courier New" w:eastAsia="Times New Roman" w:hAnsi="Courier New"/>
        </w:rPr>
      </w:pPr>
      <w:del w:id="491" w:author="Admin1" w:date="2014-03-26T16:13:00Z">
        <w:r w:rsidRPr="00EE4766" w:rsidDel="00C04B3E">
          <w:rPr>
            <w:rFonts w:ascii="Courier New" w:eastAsia="Times New Roman" w:hAnsi="Courier New"/>
          </w:rPr>
          <w:delText xml:space="preserve">        "code": "-114",</w:delText>
        </w:r>
      </w:del>
    </w:p>
    <w:p w14:paraId="2C29D668" w14:textId="0C56ADF6" w:rsidR="00EE4766" w:rsidRPr="00EE4766" w:rsidDel="00C04B3E" w:rsidRDefault="00EE4766" w:rsidP="00EE4766">
      <w:pPr>
        <w:rPr>
          <w:del w:id="492" w:author="Admin1" w:date="2014-03-26T16:13:00Z"/>
          <w:rFonts w:ascii="Courier New" w:eastAsia="Times New Roman" w:hAnsi="Courier New"/>
        </w:rPr>
      </w:pPr>
      <w:del w:id="493" w:author="Admin1" w:date="2014-03-26T16:13:00Z">
        <w:r w:rsidRPr="00EE4766" w:rsidDel="00C04B3E">
          <w:rPr>
            <w:rFonts w:ascii="Courier New" w:eastAsia="Times New Roman" w:hAnsi="Courier New"/>
          </w:rPr>
          <w:delText xml:space="preserve">        "message": "Serial number does not exist."</w:delText>
        </w:r>
      </w:del>
    </w:p>
    <w:p w14:paraId="5C130BFA" w14:textId="1724A2DA" w:rsidR="00EE4766" w:rsidRPr="00EE4766" w:rsidDel="00C04B3E" w:rsidRDefault="00EE4766" w:rsidP="00EE4766">
      <w:pPr>
        <w:rPr>
          <w:del w:id="494" w:author="Admin1" w:date="2014-03-26T16:13:00Z"/>
          <w:rFonts w:ascii="Courier New" w:eastAsia="Times New Roman" w:hAnsi="Courier New"/>
        </w:rPr>
      </w:pPr>
      <w:del w:id="495" w:author="Admin1" w:date="2014-03-26T16:13:00Z">
        <w:r w:rsidRPr="00EE4766" w:rsidDel="00C04B3E">
          <w:rPr>
            <w:rFonts w:ascii="Courier New" w:eastAsia="Times New Roman" w:hAnsi="Courier New"/>
          </w:rPr>
          <w:delText xml:space="preserve">    }</w:delText>
        </w:r>
      </w:del>
    </w:p>
    <w:p w14:paraId="5E39EE0A" w14:textId="4E1AD753" w:rsidR="00CD04E8" w:rsidDel="00C04B3E" w:rsidRDefault="00EE4766" w:rsidP="00E54428">
      <w:pPr>
        <w:rPr>
          <w:del w:id="496" w:author="Admin1" w:date="2014-03-26T16:13:00Z"/>
          <w:rFonts w:ascii="Courier New" w:eastAsia="Times New Roman" w:hAnsi="Courier New"/>
        </w:rPr>
      </w:pPr>
      <w:del w:id="497" w:author="Admin1" w:date="2014-03-26T16:13:00Z">
        <w:r w:rsidRPr="00EE4766" w:rsidDel="00C04B3E">
          <w:rPr>
            <w:rFonts w:ascii="Courier New" w:eastAsia="Times New Roman" w:hAnsi="Courier New"/>
          </w:rPr>
          <w:delText>}</w:delText>
        </w:r>
      </w:del>
    </w:p>
    <w:p w14:paraId="04B308CF" w14:textId="77777777" w:rsidR="00E54428" w:rsidRPr="00DB2F7A" w:rsidRDefault="00E54428" w:rsidP="00E54428"/>
    <w:p w14:paraId="167375E6" w14:textId="77777777" w:rsidR="00D06403" w:rsidRDefault="00D06403" w:rsidP="00BB4945">
      <w:pPr>
        <w:pStyle w:val="Heading4"/>
      </w:pPr>
    </w:p>
    <w:p w14:paraId="6365ACA9" w14:textId="77777777" w:rsidR="00E54428" w:rsidRPr="00DB2F7A" w:rsidRDefault="00DA0AE2" w:rsidP="00BB4945">
      <w:pPr>
        <w:pStyle w:val="Heading4"/>
      </w:pPr>
      <w:r>
        <w:t>LinkTo</w:t>
      </w:r>
      <w:r w:rsidR="00E54428" w:rsidRPr="00DB2F7A">
        <w:t>Robot</w:t>
      </w:r>
    </w:p>
    <w:p w14:paraId="4E9DC9D4" w14:textId="77777777" w:rsidR="00894FED" w:rsidRPr="00DB2F7A" w:rsidRDefault="00894FED" w:rsidP="00E54428"/>
    <w:p w14:paraId="16549C37" w14:textId="6AD073E4" w:rsidR="00D558C5" w:rsidRPr="00DB2F7A" w:rsidRDefault="00D558C5" w:rsidP="00E54428">
      <w:pPr>
        <w:rPr>
          <w:rFonts w:eastAsia="Times New Roman"/>
        </w:rPr>
      </w:pPr>
      <w:r w:rsidRPr="00DB2F7A">
        <w:rPr>
          <w:rFonts w:eastAsia="Times New Roman"/>
        </w:rPr>
        <w:t>This API is used to link the robot with the given email address.</w:t>
      </w:r>
      <w:del w:id="498" w:author="Admin1" w:date="2014-03-26T16:08:00Z">
        <w:r w:rsidRPr="00DB2F7A" w:rsidDel="00997CCC">
          <w:rPr>
            <w:rFonts w:eastAsia="Times New Roman"/>
          </w:rPr>
          <w:delText xml:space="preserve"> This is the last step of the linking process</w:delText>
        </w:r>
      </w:del>
      <w:r w:rsidRPr="00DB2F7A">
        <w:rPr>
          <w:rFonts w:eastAsia="Times New Roman"/>
        </w:rPr>
        <w:t>.</w:t>
      </w:r>
    </w:p>
    <w:p w14:paraId="46F9A76C" w14:textId="77777777" w:rsidR="00D558C5" w:rsidRDefault="00E54428" w:rsidP="00DA0AE2">
      <w:pPr>
        <w:rPr>
          <w:rFonts w:eastAsia="Times New Roman"/>
        </w:rPr>
      </w:pPr>
      <w:r w:rsidRPr="00DB2F7A">
        <w:br/>
      </w:r>
      <w:hyperlink r:id="rId50" w:history="1">
        <w:r w:rsidR="001E24D2" w:rsidRPr="00AB2F08">
          <w:rPr>
            <w:rStyle w:val="Hyperlink"/>
            <w:rFonts w:eastAsia="Times New Roman"/>
          </w:rPr>
          <w:t>http://neatostaging.rajatogo.com/api/rest/json?method=robot.link_to_robot</w:t>
        </w:r>
      </w:hyperlink>
    </w:p>
    <w:p w14:paraId="7298B1F9" w14:textId="77777777" w:rsidR="001E24D2" w:rsidRPr="00DA0AE2" w:rsidRDefault="001E24D2" w:rsidP="00DA0AE2">
      <w:pPr>
        <w:rPr>
          <w:rFonts w:eastAsia="Times New Roman"/>
        </w:rPr>
      </w:pPr>
    </w:p>
    <w:p w14:paraId="66F09231" w14:textId="77777777" w:rsidR="00E54428" w:rsidRPr="001E24D2" w:rsidRDefault="00B87E41" w:rsidP="00D558C5">
      <w:pPr>
        <w:rPr>
          <w:b/>
        </w:rPr>
      </w:pPr>
      <w:r w:rsidRPr="001E24D2">
        <w:rPr>
          <w:rFonts w:eastAsia="Times New Roman"/>
          <w:b/>
        </w:rPr>
        <w:t>Parameters</w:t>
      </w:r>
    </w:p>
    <w:p w14:paraId="36256201" w14:textId="77777777" w:rsidR="00E54428" w:rsidRPr="001E24D2" w:rsidRDefault="00E54428" w:rsidP="001E24D2">
      <w:pPr>
        <w:pStyle w:val="ListParagraph"/>
        <w:spacing w:after="200"/>
        <w:ind w:left="0"/>
      </w:pPr>
      <w:r w:rsidRPr="001E24D2">
        <w:rPr>
          <w:rFonts w:eastAsia="Times New Roman"/>
          <w:bCs/>
        </w:rPr>
        <w:t>api_key</w:t>
      </w:r>
      <w:r w:rsidR="00D558C5" w:rsidRPr="001E24D2">
        <w:rPr>
          <w:rFonts w:eastAsia="Times New Roman"/>
        </w:rPr>
        <w:t xml:space="preserve">, </w:t>
      </w:r>
      <w:r w:rsidR="001E2A33" w:rsidRPr="001E24D2">
        <w:rPr>
          <w:rFonts w:eastAsia="Times New Roman"/>
        </w:rPr>
        <w:t>your API key</w:t>
      </w:r>
    </w:p>
    <w:p w14:paraId="532D9209" w14:textId="77777777" w:rsidR="00E54428" w:rsidRPr="001E24D2" w:rsidRDefault="00E54428" w:rsidP="001E24D2">
      <w:pPr>
        <w:pStyle w:val="ListParagraph"/>
        <w:spacing w:after="200"/>
        <w:ind w:left="0"/>
      </w:pPr>
      <w:r w:rsidRPr="001E24D2">
        <w:rPr>
          <w:rFonts w:eastAsia="Times New Roman"/>
          <w:bCs/>
        </w:rPr>
        <w:t>email</w:t>
      </w:r>
      <w:r w:rsidR="00D558C5" w:rsidRPr="001E24D2">
        <w:rPr>
          <w:rFonts w:eastAsia="Times New Roman"/>
        </w:rPr>
        <w:t xml:space="preserve">, </w:t>
      </w:r>
      <w:r w:rsidRPr="001E24D2">
        <w:rPr>
          <w:rFonts w:eastAsia="Times New Roman"/>
        </w:rPr>
        <w:t>User email address</w:t>
      </w:r>
    </w:p>
    <w:p w14:paraId="16483CA9" w14:textId="77777777" w:rsidR="00E54428" w:rsidRPr="00DB2F7A" w:rsidRDefault="00E54428" w:rsidP="001E24D2">
      <w:pPr>
        <w:pStyle w:val="ListParagraph"/>
        <w:spacing w:after="200"/>
        <w:ind w:left="0"/>
      </w:pPr>
      <w:r w:rsidRPr="001E24D2">
        <w:rPr>
          <w:rFonts w:eastAsia="Times New Roman"/>
          <w:bCs/>
        </w:rPr>
        <w:t>linking_code</w:t>
      </w:r>
      <w:r w:rsidR="00D558C5" w:rsidRPr="001E24D2">
        <w:rPr>
          <w:rFonts w:eastAsia="Times New Roman"/>
        </w:rPr>
        <w:t xml:space="preserve">, </w:t>
      </w:r>
      <w:r w:rsidRPr="001E24D2">
        <w:rPr>
          <w:rFonts w:eastAsia="Times New Roman"/>
        </w:rPr>
        <w:t>linking_code which is get in 'Link To Robot' API</w:t>
      </w:r>
    </w:p>
    <w:p w14:paraId="6C4BED9E" w14:textId="77777777" w:rsidR="00E54428" w:rsidRPr="001E24D2" w:rsidRDefault="002609C0" w:rsidP="00E54428">
      <w:pPr>
        <w:rPr>
          <w:b/>
        </w:rPr>
      </w:pPr>
      <w:r w:rsidRPr="001E24D2">
        <w:rPr>
          <w:rFonts w:eastAsia="Times New Roman"/>
          <w:b/>
        </w:rPr>
        <w:t>Success Response</w:t>
      </w:r>
    </w:p>
    <w:p w14:paraId="37E7B884" w14:textId="77777777" w:rsidR="00EE4766" w:rsidRPr="00EE4766" w:rsidRDefault="00EE4766" w:rsidP="00EE4766">
      <w:pPr>
        <w:rPr>
          <w:rFonts w:ascii="Courier New" w:eastAsia="Times New Roman" w:hAnsi="Courier New"/>
        </w:rPr>
      </w:pPr>
      <w:r w:rsidRPr="00EE4766">
        <w:rPr>
          <w:rFonts w:ascii="Courier New" w:eastAsia="Times New Roman" w:hAnsi="Courier New"/>
        </w:rPr>
        <w:t>{</w:t>
      </w:r>
    </w:p>
    <w:p w14:paraId="4F9E6C01" w14:textId="77777777" w:rsidR="00EE4766" w:rsidRPr="00EE4766" w:rsidRDefault="00EE4766" w:rsidP="00EE4766">
      <w:pPr>
        <w:rPr>
          <w:rFonts w:ascii="Courier New" w:eastAsia="Times New Roman" w:hAnsi="Courier New"/>
        </w:rPr>
      </w:pPr>
      <w:r w:rsidRPr="00EE4766">
        <w:rPr>
          <w:rFonts w:ascii="Courier New" w:eastAsia="Times New Roman" w:hAnsi="Courier New"/>
        </w:rPr>
        <w:t xml:space="preserve">    "status": 0,</w:t>
      </w:r>
    </w:p>
    <w:p w14:paraId="0BA24A38" w14:textId="77777777" w:rsidR="00EE4766" w:rsidRPr="00EE4766" w:rsidRDefault="00EE4766" w:rsidP="00EE4766">
      <w:pPr>
        <w:rPr>
          <w:rFonts w:ascii="Courier New" w:eastAsia="Times New Roman" w:hAnsi="Courier New"/>
        </w:rPr>
      </w:pPr>
      <w:r w:rsidRPr="00EE4766">
        <w:rPr>
          <w:rFonts w:ascii="Courier New" w:eastAsia="Times New Roman" w:hAnsi="Courier New"/>
        </w:rPr>
        <w:t xml:space="preserve">    "result": {</w:t>
      </w:r>
    </w:p>
    <w:p w14:paraId="6C05F060" w14:textId="77777777" w:rsidR="00EE4766" w:rsidRPr="00EE4766" w:rsidRDefault="00EE4766" w:rsidP="00EE4766">
      <w:pPr>
        <w:rPr>
          <w:rFonts w:ascii="Courier New" w:eastAsia="Times New Roman" w:hAnsi="Courier New"/>
        </w:rPr>
      </w:pPr>
      <w:r w:rsidRPr="00EE4766">
        <w:rPr>
          <w:rFonts w:ascii="Courier New" w:eastAsia="Times New Roman" w:hAnsi="Courier New"/>
        </w:rPr>
        <w:t xml:space="preserve">        "success": true,</w:t>
      </w:r>
    </w:p>
    <w:p w14:paraId="3AE38F42" w14:textId="77777777" w:rsidR="00EE4766" w:rsidRPr="00EE4766" w:rsidRDefault="00EE4766" w:rsidP="00EE4766">
      <w:pPr>
        <w:rPr>
          <w:rFonts w:ascii="Courier New" w:eastAsia="Times New Roman" w:hAnsi="Courier New"/>
        </w:rPr>
      </w:pPr>
      <w:r w:rsidRPr="00EE4766">
        <w:rPr>
          <w:rFonts w:ascii="Courier New" w:eastAsia="Times New Roman" w:hAnsi="Courier New"/>
        </w:rPr>
        <w:t xml:space="preserve">        "message": "Request For Robot-User association is done successfully"</w:t>
      </w:r>
    </w:p>
    <w:p w14:paraId="46FB9E88" w14:textId="77777777" w:rsidR="00EE4766" w:rsidRPr="00EE4766" w:rsidRDefault="00EE4766" w:rsidP="00EE4766">
      <w:pPr>
        <w:rPr>
          <w:rFonts w:ascii="Courier New" w:eastAsia="Times New Roman" w:hAnsi="Courier New"/>
        </w:rPr>
      </w:pPr>
      <w:r w:rsidRPr="00EE4766">
        <w:rPr>
          <w:rFonts w:ascii="Courier New" w:eastAsia="Times New Roman" w:hAnsi="Courier New"/>
        </w:rPr>
        <w:t xml:space="preserve">    }</w:t>
      </w:r>
    </w:p>
    <w:p w14:paraId="3BAED2E1" w14:textId="77777777" w:rsidR="00864C59" w:rsidRDefault="00EE4766" w:rsidP="00E54428">
      <w:pPr>
        <w:rPr>
          <w:rFonts w:ascii="Courier New" w:eastAsia="Times New Roman" w:hAnsi="Courier New"/>
        </w:rPr>
      </w:pPr>
      <w:r w:rsidRPr="00EE4766">
        <w:rPr>
          <w:rFonts w:ascii="Courier New" w:eastAsia="Times New Roman" w:hAnsi="Courier New"/>
        </w:rPr>
        <w:t>}</w:t>
      </w:r>
    </w:p>
    <w:p w14:paraId="7E6ADF3F" w14:textId="77777777" w:rsidR="00864C59" w:rsidRDefault="00864C59" w:rsidP="00E54428">
      <w:pPr>
        <w:rPr>
          <w:rFonts w:ascii="Courier New" w:eastAsia="Times New Roman" w:hAnsi="Courier New"/>
        </w:rPr>
      </w:pPr>
    </w:p>
    <w:p w14:paraId="48CEC0A6" w14:textId="77777777" w:rsidR="00E54428" w:rsidRPr="001E24D2" w:rsidRDefault="00B0380B" w:rsidP="00E54428">
      <w:pPr>
        <w:rPr>
          <w:b/>
        </w:rPr>
      </w:pPr>
      <w:r w:rsidRPr="001E24D2">
        <w:rPr>
          <w:rFonts w:eastAsia="Times New Roman"/>
          <w:b/>
        </w:rPr>
        <w:t>Failure Responses</w:t>
      </w:r>
    </w:p>
    <w:p w14:paraId="3EC18635" w14:textId="77777777" w:rsidR="00E54428" w:rsidRPr="001E24D2" w:rsidRDefault="00E54428" w:rsidP="00DA0AE2">
      <w:pPr>
        <w:spacing w:after="200"/>
        <w:rPr>
          <w:i/>
        </w:rPr>
      </w:pPr>
      <w:r w:rsidRPr="001E24D2">
        <w:rPr>
          <w:rFonts w:eastAsia="Times New Roman"/>
          <w:i/>
        </w:rPr>
        <w:t>If email does not exist</w:t>
      </w:r>
    </w:p>
    <w:p w14:paraId="21467A4B" w14:textId="77777777" w:rsidR="00EE4766" w:rsidRPr="00EE4766" w:rsidRDefault="00EE4766" w:rsidP="00EE4766">
      <w:pPr>
        <w:rPr>
          <w:rFonts w:ascii="Courier New" w:eastAsia="Times New Roman" w:hAnsi="Courier New"/>
        </w:rPr>
      </w:pPr>
      <w:r w:rsidRPr="00EE4766">
        <w:rPr>
          <w:rFonts w:ascii="Courier New" w:eastAsia="Times New Roman" w:hAnsi="Courier New"/>
        </w:rPr>
        <w:t>{</w:t>
      </w:r>
    </w:p>
    <w:p w14:paraId="27CE5D53" w14:textId="77777777" w:rsidR="00EE4766" w:rsidRPr="00EE4766" w:rsidRDefault="00EE4766" w:rsidP="00EE4766">
      <w:pPr>
        <w:rPr>
          <w:rFonts w:ascii="Courier New" w:eastAsia="Times New Roman" w:hAnsi="Courier New"/>
        </w:rPr>
      </w:pPr>
      <w:r w:rsidRPr="00EE4766">
        <w:rPr>
          <w:rFonts w:ascii="Courier New" w:eastAsia="Times New Roman" w:hAnsi="Courier New"/>
        </w:rPr>
        <w:t xml:space="preserve">    "status": -1,</w:t>
      </w:r>
    </w:p>
    <w:p w14:paraId="32DEF6F8" w14:textId="77777777" w:rsidR="00EE4766" w:rsidRPr="00EE4766" w:rsidRDefault="00EE4766" w:rsidP="00EE4766">
      <w:pPr>
        <w:rPr>
          <w:rFonts w:ascii="Courier New" w:eastAsia="Times New Roman" w:hAnsi="Courier New"/>
        </w:rPr>
      </w:pPr>
      <w:r w:rsidRPr="00EE4766">
        <w:rPr>
          <w:rFonts w:ascii="Courier New" w:eastAsia="Times New Roman" w:hAnsi="Courier New"/>
        </w:rPr>
        <w:lastRenderedPageBreak/>
        <w:t xml:space="preserve">    "message": "The email address you have provided does not appear to be a valid email address.",</w:t>
      </w:r>
    </w:p>
    <w:p w14:paraId="2EB55C51" w14:textId="77777777" w:rsidR="00EE4766" w:rsidRPr="00EE4766" w:rsidRDefault="00EE4766" w:rsidP="00EE4766">
      <w:pPr>
        <w:rPr>
          <w:rFonts w:ascii="Courier New" w:eastAsia="Times New Roman" w:hAnsi="Courier New"/>
        </w:rPr>
      </w:pPr>
      <w:r w:rsidRPr="00EE4766">
        <w:rPr>
          <w:rFonts w:ascii="Courier New" w:eastAsia="Times New Roman" w:hAnsi="Courier New"/>
        </w:rPr>
        <w:t xml:space="preserve">    "error": {</w:t>
      </w:r>
    </w:p>
    <w:p w14:paraId="7EA34931" w14:textId="77777777" w:rsidR="00EE4766" w:rsidRPr="00EE4766" w:rsidRDefault="00EE4766" w:rsidP="00EE4766">
      <w:pPr>
        <w:rPr>
          <w:rFonts w:ascii="Courier New" w:eastAsia="Times New Roman" w:hAnsi="Courier New"/>
        </w:rPr>
      </w:pPr>
      <w:r w:rsidRPr="00EE4766">
        <w:rPr>
          <w:rFonts w:ascii="Courier New" w:eastAsia="Times New Roman" w:hAnsi="Courier New"/>
        </w:rPr>
        <w:t xml:space="preserve">        "code": "-105",</w:t>
      </w:r>
    </w:p>
    <w:p w14:paraId="593BDEBA" w14:textId="77777777" w:rsidR="00EE4766" w:rsidRPr="00EE4766" w:rsidRDefault="00EE4766" w:rsidP="00EE4766">
      <w:pPr>
        <w:rPr>
          <w:rFonts w:ascii="Courier New" w:eastAsia="Times New Roman" w:hAnsi="Courier New"/>
        </w:rPr>
      </w:pPr>
      <w:r w:rsidRPr="00EE4766">
        <w:rPr>
          <w:rFonts w:ascii="Courier New" w:eastAsia="Times New Roman" w:hAnsi="Courier New"/>
        </w:rPr>
        <w:t xml:space="preserve">        "message": "The email address you provided does not appear to be a valid email address."</w:t>
      </w:r>
    </w:p>
    <w:p w14:paraId="68DC5E35" w14:textId="77777777" w:rsidR="00EE4766" w:rsidRPr="00EE4766" w:rsidRDefault="00EE4766" w:rsidP="00EE4766">
      <w:pPr>
        <w:rPr>
          <w:rFonts w:ascii="Courier New" w:eastAsia="Times New Roman" w:hAnsi="Courier New"/>
        </w:rPr>
      </w:pPr>
      <w:r w:rsidRPr="00EE4766">
        <w:rPr>
          <w:rFonts w:ascii="Courier New" w:eastAsia="Times New Roman" w:hAnsi="Courier New"/>
        </w:rPr>
        <w:t xml:space="preserve">    }</w:t>
      </w:r>
    </w:p>
    <w:p w14:paraId="667EC3C8" w14:textId="77777777" w:rsidR="00D06403" w:rsidRDefault="00EE4766" w:rsidP="00DA0AE2">
      <w:pPr>
        <w:spacing w:after="200"/>
        <w:rPr>
          <w:rFonts w:ascii="Courier New" w:eastAsia="Times New Roman" w:hAnsi="Courier New"/>
        </w:rPr>
      </w:pPr>
      <w:r w:rsidRPr="00EE4766">
        <w:rPr>
          <w:rFonts w:ascii="Courier New" w:eastAsia="Times New Roman" w:hAnsi="Courier New"/>
        </w:rPr>
        <w:t>}</w:t>
      </w:r>
    </w:p>
    <w:p w14:paraId="353C5D11" w14:textId="77777777" w:rsidR="00E54428" w:rsidRPr="001E24D2" w:rsidRDefault="00E54428" w:rsidP="00DA0AE2">
      <w:pPr>
        <w:spacing w:after="200"/>
        <w:rPr>
          <w:i/>
        </w:rPr>
      </w:pPr>
      <w:r w:rsidRPr="001E24D2">
        <w:rPr>
          <w:rFonts w:eastAsia="Times New Roman"/>
          <w:i/>
        </w:rPr>
        <w:t>If provide linking_code is invalid</w:t>
      </w:r>
    </w:p>
    <w:p w14:paraId="67CB1D68" w14:textId="77777777" w:rsidR="00EE4766" w:rsidRPr="00EE4766" w:rsidRDefault="00EE4766" w:rsidP="00EE4766">
      <w:pPr>
        <w:rPr>
          <w:rFonts w:ascii="Courier New" w:eastAsia="Times New Roman" w:hAnsi="Courier New"/>
        </w:rPr>
      </w:pPr>
      <w:r w:rsidRPr="00EE4766">
        <w:rPr>
          <w:rFonts w:ascii="Courier New" w:eastAsia="Times New Roman" w:hAnsi="Courier New"/>
        </w:rPr>
        <w:t>{</w:t>
      </w:r>
    </w:p>
    <w:p w14:paraId="7633FC83" w14:textId="77777777" w:rsidR="00EE4766" w:rsidRPr="00EE4766" w:rsidRDefault="00EE4766" w:rsidP="00EE4766">
      <w:pPr>
        <w:rPr>
          <w:rFonts w:ascii="Courier New" w:eastAsia="Times New Roman" w:hAnsi="Courier New"/>
        </w:rPr>
      </w:pPr>
      <w:r w:rsidRPr="00EE4766">
        <w:rPr>
          <w:rFonts w:ascii="Courier New" w:eastAsia="Times New Roman" w:hAnsi="Courier New"/>
        </w:rPr>
        <w:t xml:space="preserve">    "status": -1,</w:t>
      </w:r>
    </w:p>
    <w:p w14:paraId="436B36B5" w14:textId="77777777" w:rsidR="00EE4766" w:rsidRPr="00EE4766" w:rsidRDefault="00EE4766" w:rsidP="00EE4766">
      <w:pPr>
        <w:rPr>
          <w:rFonts w:ascii="Courier New" w:eastAsia="Times New Roman" w:hAnsi="Courier New"/>
        </w:rPr>
      </w:pPr>
      <w:r w:rsidRPr="00EE4766">
        <w:rPr>
          <w:rFonts w:ascii="Courier New" w:eastAsia="Times New Roman" w:hAnsi="Courier New"/>
        </w:rPr>
        <w:t xml:space="preserve">    "message": "Please enter valid linking_code",</w:t>
      </w:r>
    </w:p>
    <w:p w14:paraId="031EA72F" w14:textId="77777777" w:rsidR="00EE4766" w:rsidRPr="00EE4766" w:rsidRDefault="00EE4766" w:rsidP="00EE4766">
      <w:pPr>
        <w:rPr>
          <w:rFonts w:ascii="Courier New" w:eastAsia="Times New Roman" w:hAnsi="Courier New"/>
        </w:rPr>
      </w:pPr>
      <w:r w:rsidRPr="00EE4766">
        <w:rPr>
          <w:rFonts w:ascii="Courier New" w:eastAsia="Times New Roman" w:hAnsi="Courier New"/>
        </w:rPr>
        <w:t xml:space="preserve">    "error": {</w:t>
      </w:r>
    </w:p>
    <w:p w14:paraId="4A0058FE" w14:textId="77777777" w:rsidR="00EE4766" w:rsidRPr="00EE4766" w:rsidRDefault="00EE4766" w:rsidP="00EE4766">
      <w:pPr>
        <w:rPr>
          <w:rFonts w:ascii="Courier New" w:eastAsia="Times New Roman" w:hAnsi="Courier New"/>
        </w:rPr>
      </w:pPr>
      <w:r w:rsidRPr="00EE4766">
        <w:rPr>
          <w:rFonts w:ascii="Courier New" w:eastAsia="Times New Roman" w:hAnsi="Courier New"/>
        </w:rPr>
        <w:t xml:space="preserve">        "code": "-154",</w:t>
      </w:r>
    </w:p>
    <w:p w14:paraId="0A62D47B" w14:textId="77777777" w:rsidR="00EE4766" w:rsidRPr="00EE4766" w:rsidRDefault="00EE4766" w:rsidP="00EE4766">
      <w:pPr>
        <w:rPr>
          <w:rFonts w:ascii="Courier New" w:eastAsia="Times New Roman" w:hAnsi="Courier New"/>
        </w:rPr>
      </w:pPr>
      <w:r w:rsidRPr="00EE4766">
        <w:rPr>
          <w:rFonts w:ascii="Courier New" w:eastAsia="Times New Roman" w:hAnsi="Courier New"/>
        </w:rPr>
        <w:t xml:space="preserve">        "message": "Please enter valid linking_code"</w:t>
      </w:r>
    </w:p>
    <w:p w14:paraId="0C7E32C0" w14:textId="77777777" w:rsidR="00EE4766" w:rsidRPr="00EE4766" w:rsidRDefault="00EE4766" w:rsidP="00EE4766">
      <w:pPr>
        <w:rPr>
          <w:rFonts w:ascii="Courier New" w:eastAsia="Times New Roman" w:hAnsi="Courier New"/>
        </w:rPr>
      </w:pPr>
      <w:r w:rsidRPr="00EE4766">
        <w:rPr>
          <w:rFonts w:ascii="Courier New" w:eastAsia="Times New Roman" w:hAnsi="Courier New"/>
        </w:rPr>
        <w:t xml:space="preserve">    }</w:t>
      </w:r>
    </w:p>
    <w:p w14:paraId="42D245FD" w14:textId="77777777" w:rsidR="00206307" w:rsidRDefault="00EE4766" w:rsidP="00DA0AE2">
      <w:pPr>
        <w:spacing w:after="200"/>
        <w:rPr>
          <w:rFonts w:ascii="Courier New" w:eastAsia="Times New Roman" w:hAnsi="Courier New"/>
        </w:rPr>
      </w:pPr>
      <w:r w:rsidRPr="00EE4766">
        <w:rPr>
          <w:rFonts w:ascii="Courier New" w:eastAsia="Times New Roman" w:hAnsi="Courier New"/>
        </w:rPr>
        <w:t>}</w:t>
      </w:r>
    </w:p>
    <w:p w14:paraId="6AD945B2" w14:textId="77777777" w:rsidR="00E54428" w:rsidRPr="001E24D2" w:rsidRDefault="00E54428" w:rsidP="00DA0AE2">
      <w:pPr>
        <w:spacing w:after="200"/>
        <w:rPr>
          <w:i/>
        </w:rPr>
      </w:pPr>
      <w:r w:rsidRPr="001E24D2">
        <w:rPr>
          <w:rFonts w:eastAsia="Times New Roman"/>
          <w:i/>
        </w:rPr>
        <w:t xml:space="preserve">If provide linking_code </w:t>
      </w:r>
      <w:r w:rsidR="00DA0AE2" w:rsidRPr="001E24D2">
        <w:rPr>
          <w:rFonts w:eastAsia="Times New Roman"/>
          <w:i/>
        </w:rPr>
        <w:t>ha</w:t>
      </w:r>
      <w:r w:rsidRPr="001E24D2">
        <w:rPr>
          <w:rFonts w:eastAsia="Times New Roman"/>
          <w:i/>
        </w:rPr>
        <w:t>s expired</w:t>
      </w:r>
    </w:p>
    <w:p w14:paraId="2C53A478" w14:textId="77777777" w:rsidR="00EE4766" w:rsidRPr="00EE4766" w:rsidRDefault="00EE4766" w:rsidP="00EE4766">
      <w:pPr>
        <w:rPr>
          <w:rFonts w:ascii="Courier New" w:eastAsia="Times New Roman" w:hAnsi="Courier New"/>
        </w:rPr>
      </w:pPr>
      <w:r w:rsidRPr="00EE4766">
        <w:rPr>
          <w:rFonts w:ascii="Courier New" w:eastAsia="Times New Roman" w:hAnsi="Courier New"/>
        </w:rPr>
        <w:t>{</w:t>
      </w:r>
    </w:p>
    <w:p w14:paraId="1FD94B2A" w14:textId="77777777" w:rsidR="00EE4766" w:rsidRPr="00EE4766" w:rsidRDefault="00EE4766" w:rsidP="00EE4766">
      <w:pPr>
        <w:rPr>
          <w:rFonts w:ascii="Courier New" w:eastAsia="Times New Roman" w:hAnsi="Courier New"/>
        </w:rPr>
      </w:pPr>
      <w:r w:rsidRPr="00EE4766">
        <w:rPr>
          <w:rFonts w:ascii="Courier New" w:eastAsia="Times New Roman" w:hAnsi="Courier New"/>
        </w:rPr>
        <w:t xml:space="preserve">    "status": -1,</w:t>
      </w:r>
    </w:p>
    <w:p w14:paraId="6E254D3E" w14:textId="77777777" w:rsidR="00EE4766" w:rsidRPr="00EE4766" w:rsidRDefault="00EE4766" w:rsidP="00EE4766">
      <w:pPr>
        <w:rPr>
          <w:rFonts w:ascii="Courier New" w:eastAsia="Times New Roman" w:hAnsi="Courier New"/>
        </w:rPr>
      </w:pPr>
      <w:r w:rsidRPr="00EE4766">
        <w:rPr>
          <w:rFonts w:ascii="Courier New" w:eastAsia="Times New Roman" w:hAnsi="Courier New"/>
        </w:rPr>
        <w:t xml:space="preserve">    "message": "Sorry, provided linking_code is expired",</w:t>
      </w:r>
    </w:p>
    <w:p w14:paraId="28112C33" w14:textId="77777777" w:rsidR="00EE4766" w:rsidRPr="00EE4766" w:rsidRDefault="00EE4766" w:rsidP="00EE4766">
      <w:pPr>
        <w:rPr>
          <w:rFonts w:ascii="Courier New" w:eastAsia="Times New Roman" w:hAnsi="Courier New"/>
        </w:rPr>
      </w:pPr>
      <w:r w:rsidRPr="00EE4766">
        <w:rPr>
          <w:rFonts w:ascii="Courier New" w:eastAsia="Times New Roman" w:hAnsi="Courier New"/>
        </w:rPr>
        <w:t xml:space="preserve">    "error": {</w:t>
      </w:r>
    </w:p>
    <w:p w14:paraId="35D970ED" w14:textId="77777777" w:rsidR="00EE4766" w:rsidRPr="00EE4766" w:rsidRDefault="00EE4766" w:rsidP="00EE4766">
      <w:pPr>
        <w:rPr>
          <w:rFonts w:ascii="Courier New" w:eastAsia="Times New Roman" w:hAnsi="Courier New"/>
        </w:rPr>
      </w:pPr>
      <w:r w:rsidRPr="00EE4766">
        <w:rPr>
          <w:rFonts w:ascii="Courier New" w:eastAsia="Times New Roman" w:hAnsi="Courier New"/>
        </w:rPr>
        <w:t xml:space="preserve">        "code": "-155",</w:t>
      </w:r>
    </w:p>
    <w:p w14:paraId="71CE0A1D" w14:textId="77777777" w:rsidR="00EE4766" w:rsidRPr="00EE4766" w:rsidRDefault="00EE4766" w:rsidP="00EE4766">
      <w:pPr>
        <w:rPr>
          <w:rFonts w:ascii="Courier New" w:eastAsia="Times New Roman" w:hAnsi="Courier New"/>
        </w:rPr>
      </w:pPr>
      <w:r w:rsidRPr="00EE4766">
        <w:rPr>
          <w:rFonts w:ascii="Courier New" w:eastAsia="Times New Roman" w:hAnsi="Courier New"/>
        </w:rPr>
        <w:t xml:space="preserve">        "message": "Sorry, provided linking_code is expired"</w:t>
      </w:r>
    </w:p>
    <w:p w14:paraId="0866E875" w14:textId="77777777" w:rsidR="00EE4766" w:rsidRPr="00EE4766" w:rsidRDefault="00EE4766" w:rsidP="00EE4766">
      <w:pPr>
        <w:rPr>
          <w:rFonts w:ascii="Courier New" w:eastAsia="Times New Roman" w:hAnsi="Courier New"/>
        </w:rPr>
      </w:pPr>
      <w:r w:rsidRPr="00EE4766">
        <w:rPr>
          <w:rFonts w:ascii="Courier New" w:eastAsia="Times New Roman" w:hAnsi="Courier New"/>
        </w:rPr>
        <w:t xml:space="preserve">    }</w:t>
      </w:r>
    </w:p>
    <w:p w14:paraId="7181875A" w14:textId="77777777" w:rsidR="003817BA" w:rsidRDefault="00EE4766" w:rsidP="00DA0AE2">
      <w:pPr>
        <w:spacing w:after="200"/>
        <w:rPr>
          <w:rFonts w:ascii="Courier New" w:eastAsia="Times New Roman" w:hAnsi="Courier New"/>
        </w:rPr>
      </w:pPr>
      <w:r w:rsidRPr="00EE4766">
        <w:rPr>
          <w:rFonts w:ascii="Courier New" w:eastAsia="Times New Roman" w:hAnsi="Courier New"/>
        </w:rPr>
        <w:t>}</w:t>
      </w:r>
    </w:p>
    <w:p w14:paraId="1EB5E6D2" w14:textId="6829BAC6" w:rsidR="00E54428" w:rsidRPr="001E24D2" w:rsidDel="00436751" w:rsidRDefault="00E54428" w:rsidP="00DA0AE2">
      <w:pPr>
        <w:spacing w:after="200"/>
        <w:rPr>
          <w:del w:id="499" w:author="Admin1" w:date="2014-03-26T16:11:00Z"/>
          <w:i/>
        </w:rPr>
      </w:pPr>
      <w:del w:id="500" w:author="Admin1" w:date="2014-03-26T16:11:00Z">
        <w:r w:rsidRPr="001E24D2" w:rsidDel="00436751">
          <w:rPr>
            <w:rFonts w:eastAsia="Times New Roman"/>
            <w:i/>
          </w:rPr>
          <w:delText>If requested linking_code is in process</w:delText>
        </w:r>
      </w:del>
    </w:p>
    <w:p w14:paraId="4364C1DB" w14:textId="29A2ED62" w:rsidR="001170C0" w:rsidRPr="001170C0" w:rsidDel="00436751" w:rsidRDefault="001170C0" w:rsidP="001170C0">
      <w:pPr>
        <w:rPr>
          <w:del w:id="501" w:author="Admin1" w:date="2014-03-26T16:11:00Z"/>
          <w:rFonts w:ascii="Courier New" w:eastAsia="Times New Roman" w:hAnsi="Courier New"/>
        </w:rPr>
      </w:pPr>
      <w:del w:id="502" w:author="Admin1" w:date="2014-03-26T16:11:00Z">
        <w:r w:rsidRPr="001170C0" w:rsidDel="00436751">
          <w:rPr>
            <w:rFonts w:ascii="Courier New" w:eastAsia="Times New Roman" w:hAnsi="Courier New"/>
          </w:rPr>
          <w:delText>{</w:delText>
        </w:r>
      </w:del>
    </w:p>
    <w:p w14:paraId="0B6DD7E9" w14:textId="53BEE43C" w:rsidR="001170C0" w:rsidRPr="001170C0" w:rsidDel="00436751" w:rsidRDefault="001170C0" w:rsidP="001170C0">
      <w:pPr>
        <w:rPr>
          <w:del w:id="503" w:author="Admin1" w:date="2014-03-26T16:11:00Z"/>
          <w:rFonts w:ascii="Courier New" w:eastAsia="Times New Roman" w:hAnsi="Courier New"/>
        </w:rPr>
      </w:pPr>
      <w:del w:id="504" w:author="Admin1" w:date="2014-03-26T16:11:00Z">
        <w:r w:rsidRPr="001170C0" w:rsidDel="00436751">
          <w:rPr>
            <w:rFonts w:ascii="Courier New" w:eastAsia="Times New Roman" w:hAnsi="Courier New"/>
          </w:rPr>
          <w:delText xml:space="preserve">    "status": -1,</w:delText>
        </w:r>
      </w:del>
    </w:p>
    <w:p w14:paraId="1000C7F6" w14:textId="7DE81EB7" w:rsidR="001170C0" w:rsidRPr="001170C0" w:rsidDel="00436751" w:rsidRDefault="001170C0" w:rsidP="001170C0">
      <w:pPr>
        <w:rPr>
          <w:del w:id="505" w:author="Admin1" w:date="2014-03-26T16:11:00Z"/>
          <w:rFonts w:ascii="Courier New" w:eastAsia="Times New Roman" w:hAnsi="Courier New"/>
        </w:rPr>
      </w:pPr>
      <w:del w:id="506" w:author="Admin1" w:date="2014-03-26T16:11:00Z">
        <w:r w:rsidRPr="001170C0" w:rsidDel="00436751">
          <w:rPr>
            <w:rFonts w:ascii="Courier New" w:eastAsia="Times New Roman" w:hAnsi="Courier New"/>
          </w:rPr>
          <w:delText xml:space="preserve">    "message": "Requested linking code is already used",</w:delText>
        </w:r>
      </w:del>
    </w:p>
    <w:p w14:paraId="0903D255" w14:textId="14D66EA7" w:rsidR="001170C0" w:rsidRPr="001170C0" w:rsidDel="00436751" w:rsidRDefault="001170C0" w:rsidP="001170C0">
      <w:pPr>
        <w:rPr>
          <w:del w:id="507" w:author="Admin1" w:date="2014-03-26T16:11:00Z"/>
          <w:rFonts w:ascii="Courier New" w:eastAsia="Times New Roman" w:hAnsi="Courier New"/>
        </w:rPr>
      </w:pPr>
      <w:del w:id="508" w:author="Admin1" w:date="2014-03-26T16:11:00Z">
        <w:r w:rsidRPr="001170C0" w:rsidDel="00436751">
          <w:rPr>
            <w:rFonts w:ascii="Courier New" w:eastAsia="Times New Roman" w:hAnsi="Courier New"/>
          </w:rPr>
          <w:delText xml:space="preserve">    "error": {</w:delText>
        </w:r>
      </w:del>
    </w:p>
    <w:p w14:paraId="72A8AF90" w14:textId="51E38B5C" w:rsidR="001170C0" w:rsidRPr="001170C0" w:rsidDel="00436751" w:rsidRDefault="001170C0" w:rsidP="001170C0">
      <w:pPr>
        <w:rPr>
          <w:del w:id="509" w:author="Admin1" w:date="2014-03-26T16:11:00Z"/>
          <w:rFonts w:ascii="Courier New" w:eastAsia="Times New Roman" w:hAnsi="Courier New"/>
        </w:rPr>
      </w:pPr>
      <w:del w:id="510" w:author="Admin1" w:date="2014-03-26T16:11:00Z">
        <w:r w:rsidRPr="001170C0" w:rsidDel="00436751">
          <w:rPr>
            <w:rFonts w:ascii="Courier New" w:eastAsia="Times New Roman" w:hAnsi="Courier New"/>
          </w:rPr>
          <w:delText xml:space="preserve">        "code": "-180",</w:delText>
        </w:r>
      </w:del>
    </w:p>
    <w:p w14:paraId="4C64195A" w14:textId="65F564B5" w:rsidR="001170C0" w:rsidRPr="001170C0" w:rsidDel="00436751" w:rsidRDefault="001170C0" w:rsidP="001170C0">
      <w:pPr>
        <w:rPr>
          <w:del w:id="511" w:author="Admin1" w:date="2014-03-26T16:11:00Z"/>
          <w:rFonts w:ascii="Courier New" w:eastAsia="Times New Roman" w:hAnsi="Courier New"/>
        </w:rPr>
      </w:pPr>
      <w:del w:id="512" w:author="Admin1" w:date="2014-03-26T16:11:00Z">
        <w:r w:rsidRPr="001170C0" w:rsidDel="00436751">
          <w:rPr>
            <w:rFonts w:ascii="Courier New" w:eastAsia="Times New Roman" w:hAnsi="Courier New"/>
          </w:rPr>
          <w:delText xml:space="preserve">        "message": "linking code is already used for association."</w:delText>
        </w:r>
      </w:del>
    </w:p>
    <w:p w14:paraId="372D7D38" w14:textId="3ECAB31D" w:rsidR="001170C0" w:rsidRPr="001170C0" w:rsidDel="00436751" w:rsidRDefault="001170C0" w:rsidP="001170C0">
      <w:pPr>
        <w:rPr>
          <w:del w:id="513" w:author="Admin1" w:date="2014-03-26T16:11:00Z"/>
          <w:rFonts w:ascii="Courier New" w:eastAsia="Times New Roman" w:hAnsi="Courier New"/>
        </w:rPr>
      </w:pPr>
      <w:del w:id="514" w:author="Admin1" w:date="2014-03-26T16:11:00Z">
        <w:r w:rsidRPr="001170C0" w:rsidDel="00436751">
          <w:rPr>
            <w:rFonts w:ascii="Courier New" w:eastAsia="Times New Roman" w:hAnsi="Courier New"/>
          </w:rPr>
          <w:delText xml:space="preserve">    }</w:delText>
        </w:r>
      </w:del>
    </w:p>
    <w:p w14:paraId="3E8DDA17" w14:textId="77777777" w:rsidR="005079D9" w:rsidRDefault="001170C0">
      <w:pPr>
        <w:spacing w:line="240" w:lineRule="auto"/>
        <w:rPr>
          <w:ins w:id="515" w:author="Admin1" w:date="2014-03-26T16:13:00Z"/>
          <w:rFonts w:ascii="Courier New" w:eastAsia="Times New Roman" w:hAnsi="Courier New"/>
        </w:rPr>
      </w:pPr>
      <w:del w:id="516" w:author="Admin1" w:date="2014-03-26T16:11:00Z">
        <w:r w:rsidRPr="001170C0" w:rsidDel="00436751">
          <w:rPr>
            <w:rFonts w:ascii="Courier New" w:eastAsia="Times New Roman" w:hAnsi="Courier New"/>
          </w:rPr>
          <w:delText>}</w:delText>
        </w:r>
      </w:del>
    </w:p>
    <w:p w14:paraId="0F0BCA0B" w14:textId="77777777" w:rsidR="005079D9" w:rsidRDefault="005079D9" w:rsidP="005079D9">
      <w:pPr>
        <w:spacing w:line="240" w:lineRule="auto"/>
        <w:rPr>
          <w:ins w:id="517" w:author="Admin1" w:date="2014-03-26T16:13:00Z"/>
        </w:rPr>
      </w:pPr>
      <w:ins w:id="518" w:author="Admin1" w:date="2014-03-26T16:13:00Z">
        <w:r>
          <w:t>{</w:t>
        </w:r>
      </w:ins>
    </w:p>
    <w:p w14:paraId="5252CA9B" w14:textId="77777777" w:rsidR="005079D9" w:rsidRDefault="005079D9" w:rsidP="005079D9">
      <w:pPr>
        <w:spacing w:line="240" w:lineRule="auto"/>
        <w:rPr>
          <w:ins w:id="519" w:author="Admin1" w:date="2014-03-26T16:13:00Z"/>
        </w:rPr>
      </w:pPr>
      <w:ins w:id="520" w:author="Admin1" w:date="2014-03-26T16:13:00Z">
        <w:r>
          <w:tab/>
          <w:t>"status": -1,</w:t>
        </w:r>
      </w:ins>
    </w:p>
    <w:p w14:paraId="4D338881" w14:textId="77777777" w:rsidR="005079D9" w:rsidRDefault="005079D9" w:rsidP="005079D9">
      <w:pPr>
        <w:spacing w:line="240" w:lineRule="auto"/>
        <w:rPr>
          <w:ins w:id="521" w:author="Admin1" w:date="2014-03-26T16:13:00Z"/>
        </w:rPr>
      </w:pPr>
      <w:ins w:id="522" w:author="Admin1" w:date="2014-03-26T16:13:00Z">
        <w:r>
          <w:tab/>
          <w:t>"message": "Robot already has a user associated with it.",</w:t>
        </w:r>
      </w:ins>
    </w:p>
    <w:p w14:paraId="4D08A1CB" w14:textId="77777777" w:rsidR="005079D9" w:rsidRDefault="005079D9" w:rsidP="005079D9">
      <w:pPr>
        <w:spacing w:line="240" w:lineRule="auto"/>
        <w:rPr>
          <w:ins w:id="523" w:author="Admin1" w:date="2014-03-26T16:13:00Z"/>
        </w:rPr>
      </w:pPr>
      <w:ins w:id="524" w:author="Admin1" w:date="2014-03-26T16:13:00Z">
        <w:r>
          <w:tab/>
          <w:t>"error": {</w:t>
        </w:r>
      </w:ins>
    </w:p>
    <w:p w14:paraId="5F33B5EC" w14:textId="77777777" w:rsidR="005079D9" w:rsidRDefault="005079D9" w:rsidP="005079D9">
      <w:pPr>
        <w:spacing w:line="240" w:lineRule="auto"/>
        <w:rPr>
          <w:ins w:id="525" w:author="Admin1" w:date="2014-03-26T16:13:00Z"/>
        </w:rPr>
      </w:pPr>
      <w:ins w:id="526" w:author="Admin1" w:date="2014-03-26T16:13:00Z">
        <w:r>
          <w:tab/>
        </w:r>
        <w:r>
          <w:tab/>
          <w:t>"code": "-192",</w:t>
        </w:r>
      </w:ins>
    </w:p>
    <w:p w14:paraId="5DD6FC05" w14:textId="77777777" w:rsidR="005079D9" w:rsidRDefault="005079D9" w:rsidP="005079D9">
      <w:pPr>
        <w:spacing w:line="240" w:lineRule="auto"/>
        <w:rPr>
          <w:ins w:id="527" w:author="Admin1" w:date="2014-03-26T16:13:00Z"/>
        </w:rPr>
      </w:pPr>
      <w:ins w:id="528" w:author="Admin1" w:date="2014-03-26T16:13:00Z">
        <w:r>
          <w:tab/>
        </w:r>
        <w:r>
          <w:tab/>
          <w:t>"message": "Robot already has a user associated with it."</w:t>
        </w:r>
      </w:ins>
    </w:p>
    <w:p w14:paraId="1B8F2B21" w14:textId="77777777" w:rsidR="005079D9" w:rsidRDefault="005079D9" w:rsidP="005079D9">
      <w:pPr>
        <w:spacing w:line="240" w:lineRule="auto"/>
        <w:rPr>
          <w:ins w:id="529" w:author="Admin1" w:date="2014-03-26T16:13:00Z"/>
        </w:rPr>
      </w:pPr>
      <w:ins w:id="530" w:author="Admin1" w:date="2014-03-26T16:13:00Z">
        <w:r>
          <w:tab/>
          <w:t>}</w:t>
        </w:r>
      </w:ins>
    </w:p>
    <w:p w14:paraId="4202BEA3" w14:textId="5E764643" w:rsidR="005B465B" w:rsidRPr="00DB2F7A" w:rsidRDefault="005079D9" w:rsidP="005079D9">
      <w:pPr>
        <w:spacing w:line="240" w:lineRule="auto"/>
        <w:rPr>
          <w:rFonts w:eastAsia="Times New Roman"/>
          <w:b/>
          <w:bCs/>
          <w:color w:val="365F91"/>
          <w:sz w:val="32"/>
          <w:szCs w:val="28"/>
        </w:rPr>
      </w:pPr>
      <w:ins w:id="531" w:author="Admin1" w:date="2014-03-26T16:13:00Z">
        <w:r>
          <w:t>}</w:t>
        </w:r>
      </w:ins>
      <w:r w:rsidR="005B465B" w:rsidRPr="00DB2F7A">
        <w:br w:type="page"/>
      </w:r>
    </w:p>
    <w:p w14:paraId="7E584D20" w14:textId="77777777" w:rsidR="00580664" w:rsidRPr="00DB2F7A" w:rsidRDefault="00E54428" w:rsidP="006215DF">
      <w:pPr>
        <w:pStyle w:val="Heading1"/>
        <w:rPr>
          <w:rFonts w:cs="Arial"/>
        </w:rPr>
      </w:pPr>
      <w:r w:rsidRPr="00DB2F7A">
        <w:rPr>
          <w:rFonts w:cs="Arial"/>
        </w:rPr>
        <w:lastRenderedPageBreak/>
        <w:t xml:space="preserve">Message </w:t>
      </w:r>
      <w:r w:rsidR="00A34FDC" w:rsidRPr="00DB2F7A">
        <w:rPr>
          <w:rFonts w:cs="Arial"/>
        </w:rPr>
        <w:t>APIs</w:t>
      </w:r>
    </w:p>
    <w:p w14:paraId="1C93C3A2" w14:textId="6C1475F5" w:rsidR="00E54428" w:rsidRPr="00DB2F7A" w:rsidDel="00C32BD2" w:rsidRDefault="001E24D2" w:rsidP="00580664">
      <w:pPr>
        <w:pStyle w:val="Heading4"/>
        <w:rPr>
          <w:del w:id="532" w:author="Admin1" w:date="2014-03-26T16:13:00Z"/>
        </w:rPr>
      </w:pPr>
      <w:del w:id="533" w:author="Admin1" w:date="2014-03-26T16:13:00Z">
        <w:r w:rsidDel="00C32BD2">
          <w:delText>Send</w:delText>
        </w:r>
        <w:r w:rsidR="00E54428" w:rsidRPr="00DB2F7A" w:rsidDel="00C32BD2">
          <w:delText>X</w:delText>
        </w:r>
        <w:r w:rsidR="006215DF" w:rsidRPr="00DB2F7A" w:rsidDel="00C32BD2">
          <w:delText>MPP</w:delText>
        </w:r>
        <w:r w:rsidR="00E54428" w:rsidRPr="00DB2F7A" w:rsidDel="00C32BD2">
          <w:delText>Me</w:delText>
        </w:r>
        <w:r w:rsidDel="00C32BD2">
          <w:delText>ssageTo</w:delText>
        </w:r>
        <w:r w:rsidR="00915BFB" w:rsidRPr="00DB2F7A" w:rsidDel="00C32BD2">
          <w:delText>Robot</w:delText>
        </w:r>
      </w:del>
    </w:p>
    <w:p w14:paraId="6BC4CCD4" w14:textId="67FE3BBA" w:rsidR="00580664" w:rsidRPr="00DB2F7A" w:rsidDel="00C32BD2" w:rsidRDefault="00580664" w:rsidP="00E54428">
      <w:pPr>
        <w:rPr>
          <w:del w:id="534" w:author="Admin1" w:date="2014-03-26T16:13:00Z"/>
          <w:rFonts w:eastAsia="Times New Roman"/>
        </w:rPr>
      </w:pPr>
    </w:p>
    <w:p w14:paraId="77F2DCF2" w14:textId="34CDE160" w:rsidR="006215DF" w:rsidDel="00C32BD2" w:rsidRDefault="006215DF" w:rsidP="00DA0AE2">
      <w:pPr>
        <w:rPr>
          <w:del w:id="535" w:author="Admin1" w:date="2014-03-26T16:13:00Z"/>
          <w:rFonts w:eastAsia="Times New Roman"/>
        </w:rPr>
      </w:pPr>
      <w:del w:id="536" w:author="Admin1" w:date="2014-03-26T16:13:00Z">
        <w:r w:rsidRPr="00DB2F7A" w:rsidDel="00C32BD2">
          <w:rPr>
            <w:rFonts w:eastAsia="Times New Roman"/>
          </w:rPr>
          <w:delText>S</w:delText>
        </w:r>
        <w:r w:rsidR="00580664" w:rsidRPr="00DB2F7A" w:rsidDel="00C32BD2">
          <w:rPr>
            <w:rFonts w:eastAsia="Times New Roman"/>
          </w:rPr>
          <w:delText xml:space="preserve">end </w:delText>
        </w:r>
        <w:r w:rsidRPr="00DB2F7A" w:rsidDel="00C32BD2">
          <w:rPr>
            <w:rFonts w:eastAsia="Times New Roman"/>
          </w:rPr>
          <w:delText>XMPP</w:delText>
        </w:r>
        <w:r w:rsidR="00580664" w:rsidRPr="00DB2F7A" w:rsidDel="00C32BD2">
          <w:rPr>
            <w:rFonts w:eastAsia="Times New Roman"/>
          </w:rPr>
          <w:delText xml:space="preserve"> message to </w:delText>
        </w:r>
        <w:r w:rsidRPr="00DB2F7A" w:rsidDel="00C32BD2">
          <w:rPr>
            <w:rFonts w:eastAsia="Times New Roman"/>
          </w:rPr>
          <w:delText xml:space="preserve">a </w:delText>
        </w:r>
        <w:r w:rsidR="00580664" w:rsidRPr="00DB2F7A" w:rsidDel="00C32BD2">
          <w:rPr>
            <w:rFonts w:eastAsia="Times New Roman"/>
          </w:rPr>
          <w:delText>robot</w:delText>
        </w:r>
        <w:r w:rsidR="00E54428" w:rsidRPr="00DB2F7A" w:rsidDel="00C32BD2">
          <w:br/>
        </w:r>
        <w:r w:rsidR="00E54428" w:rsidRPr="00DB2F7A" w:rsidDel="00C32BD2">
          <w:br/>
        </w:r>
        <w:r w:rsidR="00A80C11" w:rsidDel="00C32BD2">
          <w:fldChar w:fldCharType="begin"/>
        </w:r>
        <w:r w:rsidR="00A80C11" w:rsidDel="00C32BD2">
          <w:delInstrText xml:space="preserve"> HYPERLINK "http://neatostaging.rajatogo.com/api/rest/json?method=user.send_xmpp_message_to_robot" </w:delInstrText>
        </w:r>
        <w:r w:rsidR="00A80C11" w:rsidDel="00C32BD2">
          <w:fldChar w:fldCharType="separate"/>
        </w:r>
        <w:r w:rsidR="001E24D2" w:rsidRPr="00AB2F08" w:rsidDel="00C32BD2">
          <w:rPr>
            <w:rStyle w:val="Hyperlink"/>
            <w:rFonts w:eastAsia="Times New Roman"/>
          </w:rPr>
          <w:delText>http://neatostaging.rajatogo.com/api/rest/json?method=user.send_xmpp_message_to_robot</w:delText>
        </w:r>
        <w:r w:rsidR="00A80C11" w:rsidDel="00C32BD2">
          <w:rPr>
            <w:rStyle w:val="Hyperlink"/>
            <w:rFonts w:eastAsia="Times New Roman"/>
          </w:rPr>
          <w:fldChar w:fldCharType="end"/>
        </w:r>
      </w:del>
    </w:p>
    <w:p w14:paraId="3B131A8A" w14:textId="594BF72A" w:rsidR="001E24D2" w:rsidRPr="00DA0AE2" w:rsidDel="00C32BD2" w:rsidRDefault="001E24D2" w:rsidP="00DA0AE2">
      <w:pPr>
        <w:rPr>
          <w:del w:id="537" w:author="Admin1" w:date="2014-03-26T16:13:00Z"/>
          <w:rFonts w:eastAsia="Times New Roman"/>
        </w:rPr>
      </w:pPr>
    </w:p>
    <w:p w14:paraId="66EDE5E4" w14:textId="4706A846" w:rsidR="00E54428" w:rsidRPr="001E24D2" w:rsidDel="00C32BD2" w:rsidRDefault="00977224" w:rsidP="006215DF">
      <w:pPr>
        <w:rPr>
          <w:del w:id="538" w:author="Admin1" w:date="2014-03-26T16:13:00Z"/>
          <w:rFonts w:eastAsia="Times New Roman"/>
          <w:b/>
        </w:rPr>
      </w:pPr>
      <w:del w:id="539" w:author="Admin1" w:date="2014-03-26T16:13:00Z">
        <w:r w:rsidRPr="001E24D2" w:rsidDel="00C32BD2">
          <w:rPr>
            <w:rFonts w:eastAsia="Times New Roman"/>
            <w:b/>
          </w:rPr>
          <w:delText>Parameters</w:delText>
        </w:r>
      </w:del>
    </w:p>
    <w:p w14:paraId="4F9939CA" w14:textId="567495DD" w:rsidR="00E54428" w:rsidRPr="001E24D2" w:rsidDel="00C32BD2" w:rsidRDefault="00E54428" w:rsidP="001E24D2">
      <w:pPr>
        <w:pStyle w:val="ListParagraph"/>
        <w:spacing w:after="200"/>
        <w:ind w:left="0"/>
        <w:rPr>
          <w:del w:id="540" w:author="Admin1" w:date="2014-03-26T16:13:00Z"/>
        </w:rPr>
      </w:pPr>
      <w:del w:id="541" w:author="Admin1" w:date="2014-03-26T16:13:00Z">
        <w:r w:rsidRPr="001E24D2" w:rsidDel="00C32BD2">
          <w:rPr>
            <w:rFonts w:eastAsia="Times New Roman"/>
            <w:bCs/>
          </w:rPr>
          <w:delText>api_key</w:delText>
        </w:r>
        <w:r w:rsidR="006215DF" w:rsidRPr="001E24D2" w:rsidDel="00C32BD2">
          <w:rPr>
            <w:rFonts w:eastAsia="Times New Roman"/>
          </w:rPr>
          <w:delText xml:space="preserve">, </w:delText>
        </w:r>
        <w:r w:rsidR="001E2A33" w:rsidRPr="001E24D2" w:rsidDel="00C32BD2">
          <w:rPr>
            <w:rFonts w:eastAsia="Times New Roman"/>
          </w:rPr>
          <w:delText>your API key</w:delText>
        </w:r>
      </w:del>
    </w:p>
    <w:p w14:paraId="444ACBAE" w14:textId="7BAB99AF" w:rsidR="00E54428" w:rsidRPr="001E24D2" w:rsidDel="00C32BD2" w:rsidRDefault="00E54428" w:rsidP="001E24D2">
      <w:pPr>
        <w:pStyle w:val="ListParagraph"/>
        <w:spacing w:after="200"/>
        <w:ind w:left="0"/>
        <w:rPr>
          <w:del w:id="542" w:author="Admin1" w:date="2014-03-26T16:13:00Z"/>
        </w:rPr>
      </w:pPr>
      <w:del w:id="543" w:author="Admin1" w:date="2014-03-26T16:13:00Z">
        <w:r w:rsidRPr="001E24D2" w:rsidDel="00C32BD2">
          <w:rPr>
            <w:rFonts w:eastAsia="Times New Roman"/>
            <w:bCs/>
          </w:rPr>
          <w:delText>user_id</w:delText>
        </w:r>
        <w:r w:rsidR="006215DF" w:rsidRPr="001E24D2" w:rsidDel="00C32BD2">
          <w:rPr>
            <w:rFonts w:eastAsia="Times New Roman"/>
          </w:rPr>
          <w:delText xml:space="preserve">, </w:delText>
        </w:r>
        <w:r w:rsidRPr="001E24D2" w:rsidDel="00C32BD2">
          <w:rPr>
            <w:rFonts w:eastAsia="Times New Roman"/>
          </w:rPr>
          <w:delText>ID of user sending message.</w:delText>
        </w:r>
      </w:del>
    </w:p>
    <w:p w14:paraId="0474AF20" w14:textId="11F3991F" w:rsidR="00E54428" w:rsidRPr="001E24D2" w:rsidDel="00C32BD2" w:rsidRDefault="00E54428" w:rsidP="001E24D2">
      <w:pPr>
        <w:pStyle w:val="ListParagraph"/>
        <w:spacing w:after="200"/>
        <w:ind w:left="0"/>
        <w:rPr>
          <w:del w:id="544" w:author="Admin1" w:date="2014-03-26T16:13:00Z"/>
        </w:rPr>
      </w:pPr>
      <w:del w:id="545" w:author="Admin1" w:date="2014-03-26T16:13:00Z">
        <w:r w:rsidRPr="001E24D2" w:rsidDel="00C32BD2">
          <w:rPr>
            <w:rFonts w:eastAsia="Times New Roman"/>
            <w:bCs/>
          </w:rPr>
          <w:delText>serial_number</w:delText>
        </w:r>
        <w:r w:rsidR="006215DF" w:rsidRPr="001E24D2" w:rsidDel="00C32BD2">
          <w:rPr>
            <w:rFonts w:eastAsia="Times New Roman"/>
          </w:rPr>
          <w:delText xml:space="preserve">, </w:delText>
        </w:r>
        <w:r w:rsidRPr="001E24D2" w:rsidDel="00C32BD2">
          <w:rPr>
            <w:rFonts w:eastAsia="Times New Roman"/>
          </w:rPr>
          <w:delText>serial_number of robot to whom user want to send message.</w:delText>
        </w:r>
      </w:del>
    </w:p>
    <w:p w14:paraId="0B6F1B18" w14:textId="366BC601" w:rsidR="00E54428" w:rsidRPr="00DB2F7A" w:rsidDel="00C32BD2" w:rsidRDefault="006215DF" w:rsidP="001E24D2">
      <w:pPr>
        <w:pStyle w:val="ListParagraph"/>
        <w:spacing w:after="200"/>
        <w:ind w:left="0"/>
        <w:rPr>
          <w:del w:id="546" w:author="Admin1" w:date="2014-03-26T16:13:00Z"/>
        </w:rPr>
      </w:pPr>
      <w:del w:id="547" w:author="Admin1" w:date="2014-03-26T16:13:00Z">
        <w:r w:rsidRPr="001E24D2" w:rsidDel="00C32BD2">
          <w:rPr>
            <w:rFonts w:eastAsia="Times New Roman"/>
            <w:bCs/>
          </w:rPr>
          <w:delText>M</w:delText>
        </w:r>
        <w:r w:rsidR="00E54428" w:rsidRPr="001E24D2" w:rsidDel="00C32BD2">
          <w:rPr>
            <w:rFonts w:eastAsia="Times New Roman"/>
            <w:bCs/>
          </w:rPr>
          <w:delText>essage</w:delText>
        </w:r>
        <w:r w:rsidRPr="001E24D2" w:rsidDel="00C32BD2">
          <w:rPr>
            <w:rFonts w:eastAsia="Times New Roman"/>
          </w:rPr>
          <w:delText xml:space="preserve">, </w:delText>
        </w:r>
        <w:r w:rsidR="00E54428" w:rsidRPr="001E24D2" w:rsidDel="00C32BD2">
          <w:rPr>
            <w:rFonts w:eastAsia="Times New Roman"/>
          </w:rPr>
          <w:delText>Message Text</w:delText>
        </w:r>
      </w:del>
    </w:p>
    <w:p w14:paraId="406F3199" w14:textId="6132C2BA" w:rsidR="00E54428" w:rsidRPr="001E24D2" w:rsidDel="00C32BD2" w:rsidRDefault="0006326C" w:rsidP="00E54428">
      <w:pPr>
        <w:rPr>
          <w:del w:id="548" w:author="Admin1" w:date="2014-03-26T16:13:00Z"/>
          <w:b/>
        </w:rPr>
      </w:pPr>
      <w:del w:id="549" w:author="Admin1" w:date="2014-03-26T16:13:00Z">
        <w:r w:rsidRPr="001E24D2" w:rsidDel="00C32BD2">
          <w:rPr>
            <w:rFonts w:eastAsia="Times New Roman"/>
            <w:b/>
          </w:rPr>
          <w:delText>Success Response</w:delText>
        </w:r>
      </w:del>
    </w:p>
    <w:p w14:paraId="04CE982C" w14:textId="0ED65946" w:rsidR="001170C0" w:rsidRPr="001170C0" w:rsidDel="00C32BD2" w:rsidRDefault="001170C0" w:rsidP="001170C0">
      <w:pPr>
        <w:rPr>
          <w:del w:id="550" w:author="Admin1" w:date="2014-03-26T16:13:00Z"/>
          <w:rFonts w:ascii="Courier New" w:eastAsia="Times New Roman" w:hAnsi="Courier New"/>
        </w:rPr>
      </w:pPr>
      <w:del w:id="551" w:author="Admin1" w:date="2014-03-26T16:13:00Z">
        <w:r w:rsidRPr="001170C0" w:rsidDel="00C32BD2">
          <w:rPr>
            <w:rFonts w:ascii="Courier New" w:eastAsia="Times New Roman" w:hAnsi="Courier New"/>
          </w:rPr>
          <w:delText>{</w:delText>
        </w:r>
      </w:del>
    </w:p>
    <w:p w14:paraId="04B07E72" w14:textId="315DDFB6" w:rsidR="001170C0" w:rsidRPr="001170C0" w:rsidDel="00C32BD2" w:rsidRDefault="001170C0" w:rsidP="001170C0">
      <w:pPr>
        <w:rPr>
          <w:del w:id="552" w:author="Admin1" w:date="2014-03-26T16:13:00Z"/>
          <w:rFonts w:ascii="Courier New" w:eastAsia="Times New Roman" w:hAnsi="Courier New"/>
        </w:rPr>
      </w:pPr>
      <w:del w:id="553" w:author="Admin1" w:date="2014-03-26T16:13:00Z">
        <w:r w:rsidRPr="001170C0" w:rsidDel="00C32BD2">
          <w:rPr>
            <w:rFonts w:ascii="Courier New" w:eastAsia="Times New Roman" w:hAnsi="Courier New"/>
          </w:rPr>
          <w:delText xml:space="preserve">    "status": 0,</w:delText>
        </w:r>
      </w:del>
    </w:p>
    <w:p w14:paraId="01EF8035" w14:textId="5E8DA47C" w:rsidR="001170C0" w:rsidRPr="001170C0" w:rsidDel="00C32BD2" w:rsidRDefault="001170C0" w:rsidP="001170C0">
      <w:pPr>
        <w:rPr>
          <w:del w:id="554" w:author="Admin1" w:date="2014-03-26T16:13:00Z"/>
          <w:rFonts w:ascii="Courier New" w:eastAsia="Times New Roman" w:hAnsi="Courier New"/>
        </w:rPr>
      </w:pPr>
      <w:del w:id="555" w:author="Admin1" w:date="2014-03-26T16:13:00Z">
        <w:r w:rsidRPr="001170C0" w:rsidDel="00C32BD2">
          <w:rPr>
            <w:rFonts w:ascii="Courier New" w:eastAsia="Times New Roman" w:hAnsi="Courier New"/>
          </w:rPr>
          <w:delText xml:space="preserve">    "result": {</w:delText>
        </w:r>
      </w:del>
    </w:p>
    <w:p w14:paraId="5C162BD9" w14:textId="4E0BEF8C" w:rsidR="001170C0" w:rsidRPr="001170C0" w:rsidDel="00C32BD2" w:rsidRDefault="001170C0" w:rsidP="001170C0">
      <w:pPr>
        <w:rPr>
          <w:del w:id="556" w:author="Admin1" w:date="2014-03-26T16:13:00Z"/>
          <w:rFonts w:ascii="Courier New" w:eastAsia="Times New Roman" w:hAnsi="Courier New"/>
        </w:rPr>
      </w:pPr>
      <w:del w:id="557" w:author="Admin1" w:date="2014-03-26T16:13:00Z">
        <w:r w:rsidRPr="001170C0" w:rsidDel="00C32BD2">
          <w:rPr>
            <w:rFonts w:ascii="Courier New" w:eastAsia="Times New Roman" w:hAnsi="Courier New"/>
          </w:rPr>
          <w:delText xml:space="preserve">        "success": true,</w:delText>
        </w:r>
      </w:del>
    </w:p>
    <w:p w14:paraId="599CFF52" w14:textId="63429521" w:rsidR="001170C0" w:rsidRPr="001170C0" w:rsidDel="00C32BD2" w:rsidRDefault="001170C0" w:rsidP="001170C0">
      <w:pPr>
        <w:rPr>
          <w:del w:id="558" w:author="Admin1" w:date="2014-03-26T16:13:00Z"/>
          <w:rFonts w:ascii="Courier New" w:eastAsia="Times New Roman" w:hAnsi="Courier New"/>
        </w:rPr>
      </w:pPr>
      <w:del w:id="559" w:author="Admin1" w:date="2014-03-26T16:13:00Z">
        <w:r w:rsidRPr="001170C0" w:rsidDel="00C32BD2">
          <w:rPr>
            <w:rFonts w:ascii="Courier New" w:eastAsia="Times New Roman" w:hAnsi="Courier New"/>
          </w:rPr>
          <w:delText xml:space="preserve">        "message": "Message is sent to robot 1."</w:delText>
        </w:r>
      </w:del>
    </w:p>
    <w:p w14:paraId="76FBD550" w14:textId="59ED3194" w:rsidR="001170C0" w:rsidRPr="001170C0" w:rsidDel="00C32BD2" w:rsidRDefault="001170C0" w:rsidP="001170C0">
      <w:pPr>
        <w:rPr>
          <w:del w:id="560" w:author="Admin1" w:date="2014-03-26T16:13:00Z"/>
          <w:rFonts w:ascii="Courier New" w:eastAsia="Times New Roman" w:hAnsi="Courier New"/>
        </w:rPr>
      </w:pPr>
      <w:del w:id="561" w:author="Admin1" w:date="2014-03-26T16:13:00Z">
        <w:r w:rsidRPr="001170C0" w:rsidDel="00C32BD2">
          <w:rPr>
            <w:rFonts w:ascii="Courier New" w:eastAsia="Times New Roman" w:hAnsi="Courier New"/>
          </w:rPr>
          <w:delText xml:space="preserve">    }</w:delText>
        </w:r>
      </w:del>
    </w:p>
    <w:p w14:paraId="59B33F7B" w14:textId="741EAFA5" w:rsidR="00184612" w:rsidDel="00C32BD2" w:rsidRDefault="001170C0" w:rsidP="00E54428">
      <w:pPr>
        <w:rPr>
          <w:del w:id="562" w:author="Admin1" w:date="2014-03-26T16:13:00Z"/>
          <w:rFonts w:ascii="Courier New" w:eastAsia="Times New Roman" w:hAnsi="Courier New"/>
        </w:rPr>
      </w:pPr>
      <w:del w:id="563" w:author="Admin1" w:date="2014-03-26T16:13:00Z">
        <w:r w:rsidRPr="001170C0" w:rsidDel="00C32BD2">
          <w:rPr>
            <w:rFonts w:ascii="Courier New" w:eastAsia="Times New Roman" w:hAnsi="Courier New"/>
          </w:rPr>
          <w:delText>}</w:delText>
        </w:r>
      </w:del>
    </w:p>
    <w:p w14:paraId="60141257" w14:textId="09AEF454" w:rsidR="00184612" w:rsidDel="008D7025" w:rsidRDefault="00184612" w:rsidP="00E54428">
      <w:pPr>
        <w:rPr>
          <w:del w:id="564" w:author="Admin1" w:date="2014-03-26T16:14:00Z"/>
          <w:rFonts w:ascii="Courier New" w:eastAsia="Times New Roman" w:hAnsi="Courier New"/>
        </w:rPr>
      </w:pPr>
    </w:p>
    <w:p w14:paraId="68307100" w14:textId="038388EB" w:rsidR="00E54428" w:rsidRPr="001E24D2" w:rsidDel="008D7025" w:rsidRDefault="00CE02DA" w:rsidP="00E54428">
      <w:pPr>
        <w:rPr>
          <w:del w:id="565" w:author="Admin1" w:date="2014-03-26T16:14:00Z"/>
          <w:b/>
        </w:rPr>
      </w:pPr>
      <w:del w:id="566" w:author="Admin1" w:date="2014-03-26T16:14:00Z">
        <w:r w:rsidRPr="001E24D2" w:rsidDel="008D7025">
          <w:rPr>
            <w:rFonts w:eastAsia="Times New Roman"/>
            <w:b/>
          </w:rPr>
          <w:delText>Failure Responses</w:delText>
        </w:r>
      </w:del>
    </w:p>
    <w:p w14:paraId="256C0C3B" w14:textId="6BA37BA9" w:rsidR="00E54428" w:rsidRPr="001E24D2" w:rsidDel="008D7025" w:rsidRDefault="00D404CB" w:rsidP="00DA0AE2">
      <w:pPr>
        <w:spacing w:after="200"/>
        <w:rPr>
          <w:del w:id="567" w:author="Admin1" w:date="2014-03-26T16:14:00Z"/>
          <w:i/>
        </w:rPr>
      </w:pPr>
      <w:del w:id="568" w:author="Admin1" w:date="2014-03-26T16:14:00Z">
        <w:r w:rsidRPr="001E24D2" w:rsidDel="008D7025">
          <w:rPr>
            <w:rFonts w:eastAsia="Times New Roman"/>
            <w:i/>
          </w:rPr>
          <w:delText>If serial_number not found</w:delText>
        </w:r>
      </w:del>
    </w:p>
    <w:p w14:paraId="3D1DF73F" w14:textId="1FF19756" w:rsidR="001170C0" w:rsidRPr="001170C0" w:rsidDel="008D7025" w:rsidRDefault="001170C0" w:rsidP="001170C0">
      <w:pPr>
        <w:rPr>
          <w:del w:id="569" w:author="Admin1" w:date="2014-03-26T16:14:00Z"/>
          <w:rFonts w:ascii="Courier New" w:eastAsia="Times New Roman" w:hAnsi="Courier New"/>
        </w:rPr>
      </w:pPr>
      <w:del w:id="570" w:author="Admin1" w:date="2014-03-26T16:14:00Z">
        <w:r w:rsidRPr="001170C0" w:rsidDel="008D7025">
          <w:rPr>
            <w:rFonts w:ascii="Courier New" w:eastAsia="Times New Roman" w:hAnsi="Courier New"/>
          </w:rPr>
          <w:delText>{</w:delText>
        </w:r>
      </w:del>
    </w:p>
    <w:p w14:paraId="41A2EE20" w14:textId="5A6C6B4F" w:rsidR="001170C0" w:rsidRPr="001170C0" w:rsidDel="008D7025" w:rsidRDefault="001170C0" w:rsidP="001170C0">
      <w:pPr>
        <w:rPr>
          <w:del w:id="571" w:author="Admin1" w:date="2014-03-26T16:14:00Z"/>
          <w:rFonts w:ascii="Courier New" w:eastAsia="Times New Roman" w:hAnsi="Courier New"/>
        </w:rPr>
      </w:pPr>
      <w:del w:id="572" w:author="Admin1" w:date="2014-03-26T16:14:00Z">
        <w:r w:rsidRPr="001170C0" w:rsidDel="008D7025">
          <w:rPr>
            <w:rFonts w:ascii="Courier New" w:eastAsia="Times New Roman" w:hAnsi="Courier New"/>
          </w:rPr>
          <w:delText xml:space="preserve">    "status": -1,</w:delText>
        </w:r>
      </w:del>
    </w:p>
    <w:p w14:paraId="22960AFB" w14:textId="7B613DEC" w:rsidR="001170C0" w:rsidRPr="001170C0" w:rsidDel="008D7025" w:rsidRDefault="001170C0" w:rsidP="001170C0">
      <w:pPr>
        <w:rPr>
          <w:del w:id="573" w:author="Admin1" w:date="2014-03-26T16:14:00Z"/>
          <w:rFonts w:ascii="Courier New" w:eastAsia="Times New Roman" w:hAnsi="Courier New"/>
        </w:rPr>
      </w:pPr>
      <w:del w:id="574" w:author="Admin1" w:date="2014-03-26T16:14:00Z">
        <w:r w:rsidRPr="001170C0" w:rsidDel="008D7025">
          <w:rPr>
            <w:rFonts w:ascii="Courier New" w:eastAsia="Times New Roman" w:hAnsi="Courier New"/>
          </w:rPr>
          <w:delText xml:space="preserve">    "message": "Robot serial number does not exist",</w:delText>
        </w:r>
      </w:del>
    </w:p>
    <w:p w14:paraId="7130125A" w14:textId="573FE7EE" w:rsidR="001170C0" w:rsidRPr="001170C0" w:rsidDel="008D7025" w:rsidRDefault="001170C0" w:rsidP="001170C0">
      <w:pPr>
        <w:rPr>
          <w:del w:id="575" w:author="Admin1" w:date="2014-03-26T16:14:00Z"/>
          <w:rFonts w:ascii="Courier New" w:eastAsia="Times New Roman" w:hAnsi="Courier New"/>
        </w:rPr>
      </w:pPr>
      <w:del w:id="576" w:author="Admin1" w:date="2014-03-26T16:14:00Z">
        <w:r w:rsidRPr="001170C0" w:rsidDel="008D7025">
          <w:rPr>
            <w:rFonts w:ascii="Courier New" w:eastAsia="Times New Roman" w:hAnsi="Courier New"/>
          </w:rPr>
          <w:delText xml:space="preserve">    "error": {</w:delText>
        </w:r>
      </w:del>
    </w:p>
    <w:p w14:paraId="5C3CF85C" w14:textId="3B1B1FB3" w:rsidR="001170C0" w:rsidRPr="001170C0" w:rsidDel="008D7025" w:rsidRDefault="001170C0" w:rsidP="001170C0">
      <w:pPr>
        <w:rPr>
          <w:del w:id="577" w:author="Admin1" w:date="2014-03-26T16:14:00Z"/>
          <w:rFonts w:ascii="Courier New" w:eastAsia="Times New Roman" w:hAnsi="Courier New"/>
        </w:rPr>
      </w:pPr>
      <w:del w:id="578" w:author="Admin1" w:date="2014-03-26T16:14:00Z">
        <w:r w:rsidRPr="001170C0" w:rsidDel="008D7025">
          <w:rPr>
            <w:rFonts w:ascii="Courier New" w:eastAsia="Times New Roman" w:hAnsi="Courier New"/>
          </w:rPr>
          <w:delText xml:space="preserve">        "code": -114,</w:delText>
        </w:r>
      </w:del>
    </w:p>
    <w:p w14:paraId="2A10D064" w14:textId="6B4549B5" w:rsidR="001170C0" w:rsidRPr="001170C0" w:rsidDel="008D7025" w:rsidRDefault="001170C0" w:rsidP="001170C0">
      <w:pPr>
        <w:rPr>
          <w:del w:id="579" w:author="Admin1" w:date="2014-03-26T16:14:00Z"/>
          <w:rFonts w:ascii="Courier New" w:eastAsia="Times New Roman" w:hAnsi="Courier New"/>
        </w:rPr>
      </w:pPr>
      <w:del w:id="580" w:author="Admin1" w:date="2014-03-26T16:14:00Z">
        <w:r w:rsidRPr="001170C0" w:rsidDel="008D7025">
          <w:rPr>
            <w:rFonts w:ascii="Courier New" w:eastAsia="Times New Roman" w:hAnsi="Courier New"/>
          </w:rPr>
          <w:delText xml:space="preserve">        "message": "Robot serial number does not exist"</w:delText>
        </w:r>
      </w:del>
    </w:p>
    <w:p w14:paraId="6217668A" w14:textId="40B36A54" w:rsidR="001170C0" w:rsidRPr="001170C0" w:rsidDel="008D7025" w:rsidRDefault="001170C0" w:rsidP="001170C0">
      <w:pPr>
        <w:rPr>
          <w:del w:id="581" w:author="Admin1" w:date="2014-03-26T16:14:00Z"/>
          <w:rFonts w:ascii="Courier New" w:eastAsia="Times New Roman" w:hAnsi="Courier New"/>
        </w:rPr>
      </w:pPr>
      <w:del w:id="582" w:author="Admin1" w:date="2014-03-26T16:14:00Z">
        <w:r w:rsidRPr="001170C0" w:rsidDel="008D7025">
          <w:rPr>
            <w:rFonts w:ascii="Courier New" w:eastAsia="Times New Roman" w:hAnsi="Courier New"/>
          </w:rPr>
          <w:delText xml:space="preserve">    }</w:delText>
        </w:r>
      </w:del>
    </w:p>
    <w:p w14:paraId="79C4C8CB" w14:textId="119144D0" w:rsidR="005D7714" w:rsidDel="008D7025" w:rsidRDefault="001170C0" w:rsidP="00DA0AE2">
      <w:pPr>
        <w:spacing w:after="200"/>
        <w:rPr>
          <w:del w:id="583" w:author="Admin1" w:date="2014-03-26T16:14:00Z"/>
          <w:rFonts w:ascii="Courier New" w:eastAsia="Times New Roman" w:hAnsi="Courier New"/>
        </w:rPr>
      </w:pPr>
      <w:del w:id="584" w:author="Admin1" w:date="2014-03-26T16:14:00Z">
        <w:r w:rsidRPr="001170C0" w:rsidDel="008D7025">
          <w:rPr>
            <w:rFonts w:ascii="Courier New" w:eastAsia="Times New Roman" w:hAnsi="Courier New"/>
          </w:rPr>
          <w:delText>}</w:delText>
        </w:r>
      </w:del>
    </w:p>
    <w:p w14:paraId="59169516" w14:textId="39973DA6" w:rsidR="00E54428" w:rsidRPr="001E24D2" w:rsidDel="008D7025" w:rsidRDefault="00E54428" w:rsidP="00DA0AE2">
      <w:pPr>
        <w:spacing w:after="200"/>
        <w:rPr>
          <w:del w:id="585" w:author="Admin1" w:date="2014-03-26T16:14:00Z"/>
          <w:i/>
        </w:rPr>
      </w:pPr>
      <w:del w:id="586" w:author="Admin1" w:date="2014-03-26T16:14:00Z">
        <w:r w:rsidRPr="001E24D2" w:rsidDel="008D7025">
          <w:rPr>
            <w:rFonts w:eastAsia="Times New Roman"/>
            <w:i/>
          </w:rPr>
          <w:delText>I</w:delText>
        </w:r>
        <w:r w:rsidR="004B7624" w:rsidRPr="001E24D2" w:rsidDel="008D7025">
          <w:rPr>
            <w:rFonts w:eastAsia="Times New Roman"/>
            <w:i/>
          </w:rPr>
          <w:delText>f user_id not found</w:delText>
        </w:r>
      </w:del>
    </w:p>
    <w:p w14:paraId="52626374" w14:textId="737E5BDF" w:rsidR="001170C0" w:rsidRPr="001170C0" w:rsidDel="008D7025" w:rsidRDefault="001170C0" w:rsidP="001170C0">
      <w:pPr>
        <w:rPr>
          <w:del w:id="587" w:author="Admin1" w:date="2014-03-26T16:14:00Z"/>
          <w:rFonts w:ascii="Courier New" w:eastAsia="Times New Roman" w:hAnsi="Courier New"/>
        </w:rPr>
      </w:pPr>
      <w:del w:id="588" w:author="Admin1" w:date="2014-03-26T16:14:00Z">
        <w:r w:rsidRPr="001170C0" w:rsidDel="008D7025">
          <w:rPr>
            <w:rFonts w:ascii="Courier New" w:eastAsia="Times New Roman" w:hAnsi="Courier New"/>
          </w:rPr>
          <w:delText>{</w:delText>
        </w:r>
      </w:del>
    </w:p>
    <w:p w14:paraId="238E39A6" w14:textId="37F6C73C" w:rsidR="001170C0" w:rsidRPr="001170C0" w:rsidDel="008D7025" w:rsidRDefault="001170C0" w:rsidP="001170C0">
      <w:pPr>
        <w:rPr>
          <w:del w:id="589" w:author="Admin1" w:date="2014-03-26T16:14:00Z"/>
          <w:rFonts w:ascii="Courier New" w:eastAsia="Times New Roman" w:hAnsi="Courier New"/>
        </w:rPr>
      </w:pPr>
      <w:del w:id="590" w:author="Admin1" w:date="2014-03-26T16:14:00Z">
        <w:r w:rsidRPr="001170C0" w:rsidDel="008D7025">
          <w:rPr>
            <w:rFonts w:ascii="Courier New" w:eastAsia="Times New Roman" w:hAnsi="Courier New"/>
          </w:rPr>
          <w:delText xml:space="preserve">    "status": -1,</w:delText>
        </w:r>
      </w:del>
    </w:p>
    <w:p w14:paraId="22466D59" w14:textId="3AA38DCB" w:rsidR="001170C0" w:rsidRPr="001170C0" w:rsidDel="008D7025" w:rsidRDefault="001170C0" w:rsidP="001170C0">
      <w:pPr>
        <w:rPr>
          <w:del w:id="591" w:author="Admin1" w:date="2014-03-26T16:14:00Z"/>
          <w:rFonts w:ascii="Courier New" w:eastAsia="Times New Roman" w:hAnsi="Courier New"/>
        </w:rPr>
      </w:pPr>
      <w:del w:id="592" w:author="Admin1" w:date="2014-03-26T16:14:00Z">
        <w:r w:rsidRPr="001170C0" w:rsidDel="008D7025">
          <w:rPr>
            <w:rFonts w:ascii="Courier New" w:eastAsia="Times New Roman" w:hAnsi="Courier New"/>
          </w:rPr>
          <w:delText xml:space="preserve">    "message": "User ID does not exist",</w:delText>
        </w:r>
      </w:del>
    </w:p>
    <w:p w14:paraId="02DDB339" w14:textId="64623DBB" w:rsidR="001170C0" w:rsidRPr="001170C0" w:rsidDel="008D7025" w:rsidRDefault="001170C0" w:rsidP="001170C0">
      <w:pPr>
        <w:rPr>
          <w:del w:id="593" w:author="Admin1" w:date="2014-03-26T16:14:00Z"/>
          <w:rFonts w:ascii="Courier New" w:eastAsia="Times New Roman" w:hAnsi="Courier New"/>
        </w:rPr>
      </w:pPr>
      <w:del w:id="594" w:author="Admin1" w:date="2014-03-26T16:14:00Z">
        <w:r w:rsidRPr="001170C0" w:rsidDel="008D7025">
          <w:rPr>
            <w:rFonts w:ascii="Courier New" w:eastAsia="Times New Roman" w:hAnsi="Courier New"/>
          </w:rPr>
          <w:delText xml:space="preserve">    "error": {</w:delText>
        </w:r>
      </w:del>
    </w:p>
    <w:p w14:paraId="0E31348D" w14:textId="655F6491" w:rsidR="001170C0" w:rsidRPr="001170C0" w:rsidDel="008D7025" w:rsidRDefault="001170C0" w:rsidP="001170C0">
      <w:pPr>
        <w:rPr>
          <w:del w:id="595" w:author="Admin1" w:date="2014-03-26T16:14:00Z"/>
          <w:rFonts w:ascii="Courier New" w:eastAsia="Times New Roman" w:hAnsi="Courier New"/>
        </w:rPr>
      </w:pPr>
      <w:del w:id="596" w:author="Admin1" w:date="2014-03-26T16:14:00Z">
        <w:r w:rsidRPr="001170C0" w:rsidDel="008D7025">
          <w:rPr>
            <w:rFonts w:ascii="Courier New" w:eastAsia="Times New Roman" w:hAnsi="Courier New"/>
          </w:rPr>
          <w:delText xml:space="preserve">        "code": "-119",</w:delText>
        </w:r>
      </w:del>
    </w:p>
    <w:p w14:paraId="10B9CA76" w14:textId="3A1F9917" w:rsidR="001170C0" w:rsidRPr="001170C0" w:rsidDel="008D7025" w:rsidRDefault="001170C0" w:rsidP="001170C0">
      <w:pPr>
        <w:rPr>
          <w:del w:id="597" w:author="Admin1" w:date="2014-03-26T16:14:00Z"/>
          <w:rFonts w:ascii="Courier New" w:eastAsia="Times New Roman" w:hAnsi="Courier New"/>
        </w:rPr>
      </w:pPr>
      <w:del w:id="598" w:author="Admin1" w:date="2014-03-26T16:14:00Z">
        <w:r w:rsidRPr="001170C0" w:rsidDel="008D7025">
          <w:rPr>
            <w:rFonts w:ascii="Courier New" w:eastAsia="Times New Roman" w:hAnsi="Courier New"/>
          </w:rPr>
          <w:delText xml:space="preserve">        "message": "User ID does not exist"</w:delText>
        </w:r>
      </w:del>
    </w:p>
    <w:p w14:paraId="4298D50D" w14:textId="7876938F" w:rsidR="001170C0" w:rsidRPr="001170C0" w:rsidDel="008D7025" w:rsidRDefault="001170C0" w:rsidP="001170C0">
      <w:pPr>
        <w:rPr>
          <w:del w:id="599" w:author="Admin1" w:date="2014-03-26T16:14:00Z"/>
          <w:rFonts w:ascii="Courier New" w:eastAsia="Times New Roman" w:hAnsi="Courier New"/>
        </w:rPr>
      </w:pPr>
      <w:del w:id="600" w:author="Admin1" w:date="2014-03-26T16:14:00Z">
        <w:r w:rsidRPr="001170C0" w:rsidDel="008D7025">
          <w:rPr>
            <w:rFonts w:ascii="Courier New" w:eastAsia="Times New Roman" w:hAnsi="Courier New"/>
          </w:rPr>
          <w:delText xml:space="preserve">    }</w:delText>
        </w:r>
      </w:del>
    </w:p>
    <w:p w14:paraId="2C1251FD" w14:textId="5D16671B" w:rsidR="005A27EF" w:rsidDel="008D7025" w:rsidRDefault="001170C0" w:rsidP="00DA0AE2">
      <w:pPr>
        <w:spacing w:after="200"/>
        <w:rPr>
          <w:del w:id="601" w:author="Admin1" w:date="2014-03-26T16:14:00Z"/>
          <w:rFonts w:ascii="Courier New" w:eastAsia="Times New Roman" w:hAnsi="Courier New"/>
        </w:rPr>
      </w:pPr>
      <w:del w:id="602" w:author="Admin1" w:date="2014-03-26T16:14:00Z">
        <w:r w:rsidRPr="001170C0" w:rsidDel="008D7025">
          <w:rPr>
            <w:rFonts w:ascii="Courier New" w:eastAsia="Times New Roman" w:hAnsi="Courier New"/>
          </w:rPr>
          <w:delText>}</w:delText>
        </w:r>
      </w:del>
    </w:p>
    <w:p w14:paraId="2DB9EB96" w14:textId="1267E19B" w:rsidR="00E54428" w:rsidRPr="001E24D2" w:rsidDel="008D7025" w:rsidRDefault="00E54428" w:rsidP="00DA0AE2">
      <w:pPr>
        <w:spacing w:after="200"/>
        <w:rPr>
          <w:del w:id="603" w:author="Admin1" w:date="2014-03-26T16:14:00Z"/>
          <w:i/>
        </w:rPr>
      </w:pPr>
      <w:del w:id="604" w:author="Admin1" w:date="2014-03-26T16:14:00Z">
        <w:r w:rsidRPr="001E24D2" w:rsidDel="008D7025">
          <w:rPr>
            <w:rFonts w:eastAsia="Times New Roman"/>
            <w:i/>
          </w:rPr>
          <w:delText xml:space="preserve">If user </w:delText>
        </w:r>
        <w:r w:rsidR="00F040A4" w:rsidRPr="001E24D2" w:rsidDel="008D7025">
          <w:rPr>
            <w:rFonts w:eastAsia="Times New Roman"/>
            <w:i/>
          </w:rPr>
          <w:delText xml:space="preserve">and robot association </w:delText>
        </w:r>
        <w:r w:rsidR="00DA0AE2" w:rsidRPr="001E24D2" w:rsidDel="008D7025">
          <w:rPr>
            <w:rFonts w:eastAsia="Times New Roman"/>
            <w:i/>
          </w:rPr>
          <w:delText xml:space="preserve">does </w:delText>
        </w:r>
        <w:r w:rsidR="00F040A4" w:rsidRPr="001E24D2" w:rsidDel="008D7025">
          <w:rPr>
            <w:rFonts w:eastAsia="Times New Roman"/>
            <w:i/>
          </w:rPr>
          <w:delText>not exist</w:delText>
        </w:r>
      </w:del>
    </w:p>
    <w:p w14:paraId="508FAE89" w14:textId="52FB3132" w:rsidR="001170C0" w:rsidRPr="001170C0" w:rsidDel="008D7025" w:rsidRDefault="001170C0" w:rsidP="001170C0">
      <w:pPr>
        <w:rPr>
          <w:del w:id="605" w:author="Admin1" w:date="2014-03-26T16:14:00Z"/>
          <w:rFonts w:ascii="Courier New" w:eastAsia="Times New Roman" w:hAnsi="Courier New"/>
        </w:rPr>
      </w:pPr>
      <w:del w:id="606" w:author="Admin1" w:date="2014-03-26T16:14:00Z">
        <w:r w:rsidRPr="001170C0" w:rsidDel="008D7025">
          <w:rPr>
            <w:rFonts w:ascii="Courier New" w:eastAsia="Times New Roman" w:hAnsi="Courier New"/>
          </w:rPr>
          <w:delText>{</w:delText>
        </w:r>
      </w:del>
    </w:p>
    <w:p w14:paraId="33279DD4" w14:textId="20DBBE0B" w:rsidR="001170C0" w:rsidRPr="001170C0" w:rsidDel="008D7025" w:rsidRDefault="001170C0" w:rsidP="001170C0">
      <w:pPr>
        <w:rPr>
          <w:del w:id="607" w:author="Admin1" w:date="2014-03-26T16:14:00Z"/>
          <w:rFonts w:ascii="Courier New" w:eastAsia="Times New Roman" w:hAnsi="Courier New"/>
        </w:rPr>
      </w:pPr>
      <w:del w:id="608" w:author="Admin1" w:date="2014-03-26T16:14:00Z">
        <w:r w:rsidRPr="001170C0" w:rsidDel="008D7025">
          <w:rPr>
            <w:rFonts w:ascii="Courier New" w:eastAsia="Times New Roman" w:hAnsi="Courier New"/>
          </w:rPr>
          <w:delText xml:space="preserve">    "status": -1,</w:delText>
        </w:r>
      </w:del>
    </w:p>
    <w:p w14:paraId="11DEA29D" w14:textId="5F475DDA" w:rsidR="001170C0" w:rsidRPr="001170C0" w:rsidDel="008D7025" w:rsidRDefault="001170C0" w:rsidP="001170C0">
      <w:pPr>
        <w:rPr>
          <w:del w:id="609" w:author="Admin1" w:date="2014-03-26T16:14:00Z"/>
          <w:rFonts w:ascii="Courier New" w:eastAsia="Times New Roman" w:hAnsi="Courier New"/>
        </w:rPr>
      </w:pPr>
      <w:del w:id="610" w:author="Admin1" w:date="2014-03-26T16:14:00Z">
        <w:r w:rsidRPr="001170C0" w:rsidDel="008D7025">
          <w:rPr>
            <w:rFonts w:ascii="Courier New" w:eastAsia="Times New Roman" w:hAnsi="Courier New"/>
          </w:rPr>
          <w:lastRenderedPageBreak/>
          <w:delText xml:space="preserve">    "message": "User robot association does not exist.",</w:delText>
        </w:r>
      </w:del>
    </w:p>
    <w:p w14:paraId="25111749" w14:textId="22CC29FB" w:rsidR="001170C0" w:rsidRPr="001170C0" w:rsidDel="008D7025" w:rsidRDefault="001170C0" w:rsidP="001170C0">
      <w:pPr>
        <w:rPr>
          <w:del w:id="611" w:author="Admin1" w:date="2014-03-26T16:14:00Z"/>
          <w:rFonts w:ascii="Courier New" w:eastAsia="Times New Roman" w:hAnsi="Courier New"/>
        </w:rPr>
      </w:pPr>
      <w:del w:id="612" w:author="Admin1" w:date="2014-03-26T16:14:00Z">
        <w:r w:rsidRPr="001170C0" w:rsidDel="008D7025">
          <w:rPr>
            <w:rFonts w:ascii="Courier New" w:eastAsia="Times New Roman" w:hAnsi="Courier New"/>
          </w:rPr>
          <w:delText xml:space="preserve">    "error": {</w:delText>
        </w:r>
      </w:del>
    </w:p>
    <w:p w14:paraId="1BB7127B" w14:textId="19C9EFF4" w:rsidR="001170C0" w:rsidRPr="001170C0" w:rsidDel="008D7025" w:rsidRDefault="001170C0" w:rsidP="001170C0">
      <w:pPr>
        <w:rPr>
          <w:del w:id="613" w:author="Admin1" w:date="2014-03-26T16:14:00Z"/>
          <w:rFonts w:ascii="Courier New" w:eastAsia="Times New Roman" w:hAnsi="Courier New"/>
        </w:rPr>
      </w:pPr>
      <w:del w:id="614" w:author="Admin1" w:date="2014-03-26T16:14:00Z">
        <w:r w:rsidRPr="001170C0" w:rsidDel="008D7025">
          <w:rPr>
            <w:rFonts w:ascii="Courier New" w:eastAsia="Times New Roman" w:hAnsi="Courier New"/>
          </w:rPr>
          <w:delText xml:space="preserve">        "code": "-120",</w:delText>
        </w:r>
      </w:del>
    </w:p>
    <w:p w14:paraId="594CACAF" w14:textId="759DE292" w:rsidR="001170C0" w:rsidRPr="001170C0" w:rsidDel="008D7025" w:rsidRDefault="001170C0" w:rsidP="001170C0">
      <w:pPr>
        <w:rPr>
          <w:del w:id="615" w:author="Admin1" w:date="2014-03-26T16:14:00Z"/>
          <w:rFonts w:ascii="Courier New" w:eastAsia="Times New Roman" w:hAnsi="Courier New"/>
        </w:rPr>
      </w:pPr>
      <w:del w:id="616" w:author="Admin1" w:date="2014-03-26T16:14:00Z">
        <w:r w:rsidRPr="001170C0" w:rsidDel="008D7025">
          <w:rPr>
            <w:rFonts w:ascii="Courier New" w:eastAsia="Times New Roman" w:hAnsi="Courier New"/>
          </w:rPr>
          <w:delText xml:space="preserve">        "message": "User robot association does not exist."</w:delText>
        </w:r>
      </w:del>
    </w:p>
    <w:p w14:paraId="6D8991A9" w14:textId="2A9C4F69" w:rsidR="001170C0" w:rsidRPr="001170C0" w:rsidDel="008D7025" w:rsidRDefault="001170C0" w:rsidP="001170C0">
      <w:pPr>
        <w:rPr>
          <w:del w:id="617" w:author="Admin1" w:date="2014-03-26T16:14:00Z"/>
          <w:rFonts w:ascii="Courier New" w:eastAsia="Times New Roman" w:hAnsi="Courier New"/>
        </w:rPr>
      </w:pPr>
      <w:del w:id="618" w:author="Admin1" w:date="2014-03-26T16:14:00Z">
        <w:r w:rsidRPr="001170C0" w:rsidDel="008D7025">
          <w:rPr>
            <w:rFonts w:ascii="Courier New" w:eastAsia="Times New Roman" w:hAnsi="Courier New"/>
          </w:rPr>
          <w:delText xml:space="preserve">    }</w:delText>
        </w:r>
      </w:del>
    </w:p>
    <w:p w14:paraId="3C38DCA0" w14:textId="7C7DF736" w:rsidR="00ED6367" w:rsidDel="008D7025" w:rsidRDefault="001170C0" w:rsidP="00DA0AE2">
      <w:pPr>
        <w:spacing w:after="200"/>
        <w:rPr>
          <w:del w:id="619" w:author="Admin1" w:date="2014-03-26T16:14:00Z"/>
          <w:rFonts w:ascii="Courier New" w:eastAsia="Times New Roman" w:hAnsi="Courier New"/>
        </w:rPr>
      </w:pPr>
      <w:del w:id="620" w:author="Admin1" w:date="2014-03-26T16:14:00Z">
        <w:r w:rsidRPr="001170C0" w:rsidDel="008D7025">
          <w:rPr>
            <w:rFonts w:ascii="Courier New" w:eastAsia="Times New Roman" w:hAnsi="Courier New"/>
          </w:rPr>
          <w:delText>}</w:delText>
        </w:r>
      </w:del>
    </w:p>
    <w:p w14:paraId="640DD1D2" w14:textId="18178FC5" w:rsidR="00E54428" w:rsidRPr="001E24D2" w:rsidDel="008D7025" w:rsidRDefault="004E1909" w:rsidP="00DA0AE2">
      <w:pPr>
        <w:spacing w:after="200"/>
        <w:rPr>
          <w:del w:id="621" w:author="Admin1" w:date="2014-03-26T16:14:00Z"/>
          <w:i/>
        </w:rPr>
      </w:pPr>
      <w:del w:id="622" w:author="Admin1" w:date="2014-03-26T16:14:00Z">
        <w:r w:rsidRPr="001E24D2" w:rsidDel="008D7025">
          <w:rPr>
            <w:rFonts w:eastAsia="Times New Roman"/>
            <w:i/>
          </w:rPr>
          <w:delText>If message sending failed</w:delText>
        </w:r>
      </w:del>
    </w:p>
    <w:p w14:paraId="01373EC2" w14:textId="3E690E1B" w:rsidR="001170C0" w:rsidRPr="001170C0" w:rsidDel="008D7025" w:rsidRDefault="001170C0" w:rsidP="001170C0">
      <w:pPr>
        <w:rPr>
          <w:del w:id="623" w:author="Admin1" w:date="2014-03-26T16:14:00Z"/>
          <w:rFonts w:ascii="Courier New" w:eastAsia="Times New Roman" w:hAnsi="Courier New"/>
        </w:rPr>
      </w:pPr>
      <w:del w:id="624" w:author="Admin1" w:date="2014-03-26T16:14:00Z">
        <w:r w:rsidRPr="001170C0" w:rsidDel="008D7025">
          <w:rPr>
            <w:rFonts w:ascii="Courier New" w:eastAsia="Times New Roman" w:hAnsi="Courier New"/>
          </w:rPr>
          <w:delText>{</w:delText>
        </w:r>
      </w:del>
    </w:p>
    <w:p w14:paraId="3F6F474F" w14:textId="76382888" w:rsidR="001170C0" w:rsidRPr="001170C0" w:rsidDel="008D7025" w:rsidRDefault="001170C0" w:rsidP="001170C0">
      <w:pPr>
        <w:rPr>
          <w:del w:id="625" w:author="Admin1" w:date="2014-03-26T16:14:00Z"/>
          <w:rFonts w:ascii="Courier New" w:eastAsia="Times New Roman" w:hAnsi="Courier New"/>
        </w:rPr>
      </w:pPr>
      <w:del w:id="626" w:author="Admin1" w:date="2014-03-26T16:14:00Z">
        <w:r w:rsidRPr="001170C0" w:rsidDel="008D7025">
          <w:rPr>
            <w:rFonts w:ascii="Courier New" w:eastAsia="Times New Roman" w:hAnsi="Courier New"/>
          </w:rPr>
          <w:delText xml:space="preserve">    "status": -1,</w:delText>
        </w:r>
      </w:del>
    </w:p>
    <w:p w14:paraId="2B0F6955" w14:textId="087B0C2B" w:rsidR="001170C0" w:rsidRPr="001170C0" w:rsidDel="008D7025" w:rsidRDefault="001170C0" w:rsidP="001170C0">
      <w:pPr>
        <w:rPr>
          <w:del w:id="627" w:author="Admin1" w:date="2014-03-26T16:14:00Z"/>
          <w:rFonts w:ascii="Courier New" w:eastAsia="Times New Roman" w:hAnsi="Courier New"/>
        </w:rPr>
      </w:pPr>
      <w:del w:id="628" w:author="Admin1" w:date="2014-03-26T16:14:00Z">
        <w:r w:rsidRPr="001170C0" w:rsidDel="008D7025">
          <w:rPr>
            <w:rFonts w:ascii="Courier New" w:eastAsia="Times New Roman" w:hAnsi="Courier New"/>
          </w:rPr>
          <w:delText xml:space="preserve">    "message": "Message could not be sent to robot sr1.",</w:delText>
        </w:r>
      </w:del>
    </w:p>
    <w:p w14:paraId="0948B9B3" w14:textId="3E9C3B01" w:rsidR="001170C0" w:rsidRPr="001170C0" w:rsidDel="008D7025" w:rsidRDefault="001170C0" w:rsidP="001170C0">
      <w:pPr>
        <w:rPr>
          <w:del w:id="629" w:author="Admin1" w:date="2014-03-26T16:14:00Z"/>
          <w:rFonts w:ascii="Courier New" w:eastAsia="Times New Roman" w:hAnsi="Courier New"/>
        </w:rPr>
      </w:pPr>
      <w:del w:id="630" w:author="Admin1" w:date="2014-03-26T16:14:00Z">
        <w:r w:rsidRPr="001170C0" w:rsidDel="008D7025">
          <w:rPr>
            <w:rFonts w:ascii="Courier New" w:eastAsia="Times New Roman" w:hAnsi="Courier New"/>
          </w:rPr>
          <w:delText xml:space="preserve">    "error": {</w:delText>
        </w:r>
      </w:del>
    </w:p>
    <w:p w14:paraId="4608B702" w14:textId="5EA8965C" w:rsidR="001170C0" w:rsidRPr="001170C0" w:rsidDel="008D7025" w:rsidRDefault="001170C0" w:rsidP="001170C0">
      <w:pPr>
        <w:rPr>
          <w:del w:id="631" w:author="Admin1" w:date="2014-03-26T16:14:00Z"/>
          <w:rFonts w:ascii="Courier New" w:eastAsia="Times New Roman" w:hAnsi="Courier New"/>
        </w:rPr>
      </w:pPr>
      <w:del w:id="632" w:author="Admin1" w:date="2014-03-26T16:14:00Z">
        <w:r w:rsidRPr="001170C0" w:rsidDel="008D7025">
          <w:rPr>
            <w:rFonts w:ascii="Courier New" w:eastAsia="Times New Roman" w:hAnsi="Courier New"/>
          </w:rPr>
          <w:delText xml:space="preserve">        "code": -121,</w:delText>
        </w:r>
      </w:del>
    </w:p>
    <w:p w14:paraId="57619D4B" w14:textId="1C4E0ACA" w:rsidR="001170C0" w:rsidRPr="001170C0" w:rsidDel="008D7025" w:rsidRDefault="001170C0" w:rsidP="001170C0">
      <w:pPr>
        <w:rPr>
          <w:del w:id="633" w:author="Admin1" w:date="2014-03-26T16:14:00Z"/>
          <w:rFonts w:ascii="Courier New" w:eastAsia="Times New Roman" w:hAnsi="Courier New"/>
        </w:rPr>
      </w:pPr>
      <w:del w:id="634" w:author="Admin1" w:date="2014-03-26T16:14:00Z">
        <w:r w:rsidRPr="001170C0" w:rsidDel="008D7025">
          <w:rPr>
            <w:rFonts w:ascii="Courier New" w:eastAsia="Times New Roman" w:hAnsi="Courier New"/>
          </w:rPr>
          <w:delText xml:space="preserve">        "message": "Message could not be sent to robot "</w:delText>
        </w:r>
      </w:del>
    </w:p>
    <w:p w14:paraId="56DC30B8" w14:textId="283EB037" w:rsidR="001170C0" w:rsidRPr="001170C0" w:rsidDel="008D7025" w:rsidRDefault="001170C0" w:rsidP="001170C0">
      <w:pPr>
        <w:rPr>
          <w:del w:id="635" w:author="Admin1" w:date="2014-03-26T16:14:00Z"/>
          <w:rFonts w:ascii="Courier New" w:eastAsia="Times New Roman" w:hAnsi="Courier New"/>
        </w:rPr>
      </w:pPr>
      <w:del w:id="636" w:author="Admin1" w:date="2014-03-26T16:14:00Z">
        <w:r w:rsidRPr="001170C0" w:rsidDel="008D7025">
          <w:rPr>
            <w:rFonts w:ascii="Courier New" w:eastAsia="Times New Roman" w:hAnsi="Courier New"/>
          </w:rPr>
          <w:delText xml:space="preserve">    }</w:delText>
        </w:r>
      </w:del>
    </w:p>
    <w:p w14:paraId="2DA4C4C2" w14:textId="41BBB3BE" w:rsidR="009B05DA" w:rsidDel="008D7025" w:rsidRDefault="001170C0" w:rsidP="00E54428">
      <w:pPr>
        <w:rPr>
          <w:del w:id="637" w:author="Admin1" w:date="2014-03-26T16:14:00Z"/>
          <w:rFonts w:ascii="Courier New" w:eastAsia="Times New Roman" w:hAnsi="Courier New"/>
        </w:rPr>
      </w:pPr>
      <w:del w:id="638" w:author="Admin1" w:date="2014-03-26T16:14:00Z">
        <w:r w:rsidRPr="001170C0" w:rsidDel="008D7025">
          <w:rPr>
            <w:rFonts w:ascii="Courier New" w:eastAsia="Times New Roman" w:hAnsi="Courier New"/>
          </w:rPr>
          <w:delText>}</w:delText>
        </w:r>
      </w:del>
    </w:p>
    <w:p w14:paraId="6216A2AE" w14:textId="77777777" w:rsidR="00FA71A7" w:rsidRDefault="00FA71A7" w:rsidP="00E54428">
      <w:pPr>
        <w:rPr>
          <w:rFonts w:ascii="Courier New" w:eastAsia="Times New Roman" w:hAnsi="Courier New"/>
        </w:rPr>
      </w:pPr>
    </w:p>
    <w:p w14:paraId="1C57D69B" w14:textId="464D26B5" w:rsidR="00E54428" w:rsidRPr="00DB2F7A" w:rsidDel="00E85816" w:rsidRDefault="001777A8" w:rsidP="00E54428">
      <w:pPr>
        <w:rPr>
          <w:del w:id="639" w:author="Admin1" w:date="2014-03-26T16:14:00Z"/>
        </w:rPr>
      </w:pPr>
      <w:del w:id="640" w:author="Admin1" w:date="2014-03-26T16:14:00Z">
        <w:r w:rsidDel="00E85816">
          <w:rPr>
            <w:rStyle w:val="Heading4Char"/>
          </w:rPr>
          <w:delText>SendMessageToAssociated</w:delText>
        </w:r>
        <w:r w:rsidR="00E54428" w:rsidRPr="00DB2F7A" w:rsidDel="00E85816">
          <w:rPr>
            <w:rStyle w:val="Heading4Char"/>
          </w:rPr>
          <w:delText>Users</w:delText>
        </w:r>
      </w:del>
    </w:p>
    <w:p w14:paraId="70D0ACAE" w14:textId="18D2BF94" w:rsidR="003570C5" w:rsidRPr="00DB2F7A" w:rsidDel="00E85816" w:rsidRDefault="003570C5" w:rsidP="00E54428">
      <w:pPr>
        <w:rPr>
          <w:del w:id="641" w:author="Admin1" w:date="2014-03-26T16:14:00Z"/>
          <w:rFonts w:eastAsia="Times New Roman"/>
        </w:rPr>
      </w:pPr>
    </w:p>
    <w:p w14:paraId="107D8E25" w14:textId="33480DF9" w:rsidR="00181A01" w:rsidRPr="00DB2F7A" w:rsidDel="00E85816" w:rsidRDefault="00181A01" w:rsidP="00E54428">
      <w:pPr>
        <w:rPr>
          <w:del w:id="642" w:author="Admin1" w:date="2014-03-26T16:14:00Z"/>
          <w:rFonts w:eastAsia="Times New Roman"/>
        </w:rPr>
      </w:pPr>
      <w:del w:id="643" w:author="Admin1" w:date="2014-03-26T16:14:00Z">
        <w:r w:rsidRPr="00DB2F7A" w:rsidDel="00E85816">
          <w:rPr>
            <w:rFonts w:eastAsia="Times New Roman"/>
          </w:rPr>
          <w:delText xml:space="preserve">This API send </w:delText>
        </w:r>
        <w:r w:rsidR="00710241" w:rsidRPr="00DB2F7A" w:rsidDel="00E85816">
          <w:rPr>
            <w:rFonts w:eastAsia="Times New Roman"/>
          </w:rPr>
          <w:delText xml:space="preserve">message to </w:delText>
        </w:r>
        <w:r w:rsidRPr="00DB2F7A" w:rsidDel="00E85816">
          <w:rPr>
            <w:rFonts w:eastAsia="Times New Roman"/>
          </w:rPr>
          <w:delText>all the associated user of a Robot. While sending the messages, it checks for the user preference</w:delText>
        </w:r>
        <w:r w:rsidR="00EB6E2F" w:rsidRPr="00DB2F7A" w:rsidDel="00E85816">
          <w:rPr>
            <w:rFonts w:eastAsia="Times New Roman"/>
          </w:rPr>
          <w:delText>s</w:delText>
        </w:r>
        <w:r w:rsidRPr="00DB2F7A" w:rsidDel="00E85816">
          <w:rPr>
            <w:rFonts w:eastAsia="Times New Roman"/>
          </w:rPr>
          <w:delText xml:space="preserve"> too.</w:delText>
        </w:r>
      </w:del>
    </w:p>
    <w:p w14:paraId="3BC2C987" w14:textId="382B857B" w:rsidR="00181A01" w:rsidDel="00E85816" w:rsidRDefault="00E54428" w:rsidP="001777A8">
      <w:pPr>
        <w:rPr>
          <w:del w:id="644" w:author="Admin1" w:date="2014-03-26T16:14:00Z"/>
          <w:rFonts w:eastAsia="Times New Roman"/>
        </w:rPr>
      </w:pPr>
      <w:del w:id="645" w:author="Admin1" w:date="2014-03-26T16:14:00Z">
        <w:r w:rsidRPr="00DB2F7A" w:rsidDel="00E85816">
          <w:br/>
        </w:r>
        <w:r w:rsidR="00A80C11" w:rsidDel="00E85816">
          <w:fldChar w:fldCharType="begin"/>
        </w:r>
        <w:r w:rsidR="00A80C11" w:rsidDel="00E85816">
          <w:delInstrText xml:space="preserve"> HYPERLINK "http://neatostaging.rajatogo.com/api/rest/json?method=robot.send_message_to_associated_users" </w:delInstrText>
        </w:r>
        <w:r w:rsidR="00A80C11" w:rsidDel="00E85816">
          <w:fldChar w:fldCharType="separate"/>
        </w:r>
        <w:r w:rsidR="001E24D2" w:rsidRPr="00AB2F08" w:rsidDel="00E85816">
          <w:rPr>
            <w:rStyle w:val="Hyperlink"/>
            <w:rFonts w:eastAsia="Times New Roman"/>
          </w:rPr>
          <w:delText>http://neatostaging.rajatogo.com/api/rest/json?method=robot.send_message_to_associated_users</w:delText>
        </w:r>
        <w:r w:rsidR="00A80C11" w:rsidDel="00E85816">
          <w:rPr>
            <w:rStyle w:val="Hyperlink"/>
            <w:rFonts w:eastAsia="Times New Roman"/>
          </w:rPr>
          <w:fldChar w:fldCharType="end"/>
        </w:r>
      </w:del>
    </w:p>
    <w:p w14:paraId="3ABA20B3" w14:textId="78AC8F41" w:rsidR="001E24D2" w:rsidRPr="001777A8" w:rsidDel="00E85816" w:rsidRDefault="001E24D2" w:rsidP="001777A8">
      <w:pPr>
        <w:rPr>
          <w:del w:id="646" w:author="Admin1" w:date="2014-03-26T16:14:00Z"/>
          <w:rFonts w:eastAsia="Times New Roman"/>
        </w:rPr>
      </w:pPr>
    </w:p>
    <w:p w14:paraId="11855902" w14:textId="171ADF50" w:rsidR="00E54428" w:rsidRPr="001E24D2" w:rsidDel="00E85816" w:rsidRDefault="00710241" w:rsidP="00181A01">
      <w:pPr>
        <w:rPr>
          <w:del w:id="647" w:author="Admin1" w:date="2014-03-26T16:14:00Z"/>
          <w:b/>
        </w:rPr>
      </w:pPr>
      <w:del w:id="648" w:author="Admin1" w:date="2014-03-26T16:14:00Z">
        <w:r w:rsidRPr="001E24D2" w:rsidDel="00E85816">
          <w:rPr>
            <w:rFonts w:eastAsia="Times New Roman"/>
            <w:b/>
          </w:rPr>
          <w:delText>Parameters</w:delText>
        </w:r>
      </w:del>
    </w:p>
    <w:p w14:paraId="43B45D5F" w14:textId="597BD7EA" w:rsidR="00E54428" w:rsidRPr="00421C50" w:rsidDel="00E85816" w:rsidRDefault="00E54428" w:rsidP="001E24D2">
      <w:pPr>
        <w:pStyle w:val="ListParagraph"/>
        <w:spacing w:after="200"/>
        <w:ind w:left="0"/>
        <w:rPr>
          <w:del w:id="649" w:author="Admin1" w:date="2014-03-26T16:14:00Z"/>
        </w:rPr>
      </w:pPr>
      <w:del w:id="650" w:author="Admin1" w:date="2014-03-26T16:14:00Z">
        <w:r w:rsidRPr="00421C50" w:rsidDel="00E85816">
          <w:rPr>
            <w:rFonts w:eastAsia="Times New Roman"/>
            <w:bCs/>
          </w:rPr>
          <w:delText>api_key</w:delText>
        </w:r>
        <w:r w:rsidR="008C4EA9" w:rsidRPr="00421C50" w:rsidDel="00E85816">
          <w:rPr>
            <w:rFonts w:eastAsia="Times New Roman"/>
          </w:rPr>
          <w:delText xml:space="preserve">, </w:delText>
        </w:r>
        <w:r w:rsidR="001E2A33" w:rsidRPr="00421C50" w:rsidDel="00E85816">
          <w:rPr>
            <w:rFonts w:eastAsia="Times New Roman"/>
          </w:rPr>
          <w:delText>your API key</w:delText>
        </w:r>
      </w:del>
    </w:p>
    <w:p w14:paraId="796ECF76" w14:textId="7FD11192" w:rsidR="00E54428" w:rsidRPr="00421C50" w:rsidDel="00E85816" w:rsidRDefault="00E54428" w:rsidP="001E24D2">
      <w:pPr>
        <w:pStyle w:val="ListParagraph"/>
        <w:spacing w:after="200"/>
        <w:ind w:left="0"/>
        <w:rPr>
          <w:del w:id="651" w:author="Admin1" w:date="2014-03-26T16:14:00Z"/>
        </w:rPr>
      </w:pPr>
      <w:del w:id="652" w:author="Admin1" w:date="2014-03-26T16:14:00Z">
        <w:r w:rsidRPr="00421C50" w:rsidDel="00E85816">
          <w:rPr>
            <w:rFonts w:eastAsia="Times New Roman"/>
            <w:bCs/>
          </w:rPr>
          <w:delText>serial_number</w:delText>
        </w:r>
        <w:r w:rsidR="008C4EA9" w:rsidRPr="00421C50" w:rsidDel="00E85816">
          <w:rPr>
            <w:rFonts w:eastAsia="Times New Roman"/>
          </w:rPr>
          <w:delText xml:space="preserve">, </w:delText>
        </w:r>
        <w:r w:rsidRPr="00421C50" w:rsidDel="00E85816">
          <w:rPr>
            <w:rFonts w:eastAsia="Times New Roman"/>
          </w:rPr>
          <w:delText xml:space="preserve">Serial number of </w:delText>
        </w:r>
        <w:r w:rsidR="00AD6F4C" w:rsidRPr="00421C50" w:rsidDel="00E85816">
          <w:rPr>
            <w:rFonts w:eastAsia="Times New Roman"/>
          </w:rPr>
          <w:delText xml:space="preserve">the </w:delText>
        </w:r>
        <w:r w:rsidRPr="00421C50" w:rsidDel="00E85816">
          <w:rPr>
            <w:rFonts w:eastAsia="Times New Roman"/>
          </w:rPr>
          <w:delText xml:space="preserve">robot sending </w:delText>
        </w:r>
        <w:r w:rsidR="00AD6F4C" w:rsidRPr="00421C50" w:rsidDel="00E85816">
          <w:rPr>
            <w:rFonts w:eastAsia="Times New Roman"/>
          </w:rPr>
          <w:delText>the message</w:delText>
        </w:r>
        <w:r w:rsidRPr="00421C50" w:rsidDel="00E85816">
          <w:rPr>
            <w:rFonts w:eastAsia="Times New Roman"/>
          </w:rPr>
          <w:delText>.</w:delText>
        </w:r>
      </w:del>
    </w:p>
    <w:p w14:paraId="2B19ECC9" w14:textId="726BC638" w:rsidR="00E54428" w:rsidRPr="00421C50" w:rsidDel="00E85816" w:rsidRDefault="00E54428" w:rsidP="001E24D2">
      <w:pPr>
        <w:pStyle w:val="ListParagraph"/>
        <w:spacing w:after="200"/>
        <w:ind w:left="0"/>
        <w:rPr>
          <w:del w:id="653" w:author="Admin1" w:date="2014-03-26T16:14:00Z"/>
        </w:rPr>
      </w:pPr>
      <w:del w:id="654" w:author="Admin1" w:date="2014-03-26T16:14:00Z">
        <w:r w:rsidRPr="00421C50" w:rsidDel="00E85816">
          <w:rPr>
            <w:rFonts w:eastAsia="Times New Roman"/>
            <w:bCs/>
          </w:rPr>
          <w:delText>message_type</w:delText>
        </w:r>
        <w:r w:rsidR="008C4EA9" w:rsidRPr="00421C50" w:rsidDel="00E85816">
          <w:rPr>
            <w:rFonts w:eastAsia="Times New Roman"/>
          </w:rPr>
          <w:delText xml:space="preserve">, </w:delText>
        </w:r>
        <w:r w:rsidRPr="00421C50" w:rsidDel="00E85816">
          <w:rPr>
            <w:rFonts w:eastAsia="Times New Roman"/>
          </w:rPr>
          <w:delText>Type of message (Only XMPP is supported for now).</w:delText>
        </w:r>
      </w:del>
    </w:p>
    <w:p w14:paraId="1C9DABDF" w14:textId="589777EC" w:rsidR="00E54428" w:rsidRPr="00421C50" w:rsidDel="00E85816" w:rsidRDefault="008C4EA9" w:rsidP="001E24D2">
      <w:pPr>
        <w:pStyle w:val="ListParagraph"/>
        <w:spacing w:after="200"/>
        <w:ind w:left="0"/>
        <w:rPr>
          <w:del w:id="655" w:author="Admin1" w:date="2014-03-26T16:14:00Z"/>
        </w:rPr>
      </w:pPr>
      <w:del w:id="656" w:author="Admin1" w:date="2014-03-26T16:14:00Z">
        <w:r w:rsidRPr="00421C50" w:rsidDel="00E85816">
          <w:rPr>
            <w:rFonts w:eastAsia="Times New Roman"/>
            <w:bCs/>
          </w:rPr>
          <w:delText>M</w:delText>
        </w:r>
        <w:r w:rsidR="00E54428" w:rsidRPr="00421C50" w:rsidDel="00E85816">
          <w:rPr>
            <w:rFonts w:eastAsia="Times New Roman"/>
            <w:bCs/>
          </w:rPr>
          <w:delText>essage</w:delText>
        </w:r>
        <w:r w:rsidRPr="00421C50" w:rsidDel="00E85816">
          <w:rPr>
            <w:rFonts w:eastAsia="Times New Roman"/>
          </w:rPr>
          <w:delText xml:space="preserve">, </w:delText>
        </w:r>
        <w:r w:rsidR="00E54428" w:rsidRPr="00421C50" w:rsidDel="00E85816">
          <w:rPr>
            <w:rFonts w:eastAsia="Times New Roman"/>
          </w:rPr>
          <w:delText>Message Text.</w:delText>
        </w:r>
      </w:del>
    </w:p>
    <w:p w14:paraId="67D73D1C" w14:textId="4FB1F666" w:rsidR="00E54428" w:rsidRPr="001E24D2" w:rsidDel="00E85816" w:rsidRDefault="00EA1354" w:rsidP="00E54428">
      <w:pPr>
        <w:rPr>
          <w:del w:id="657" w:author="Admin1" w:date="2014-03-26T16:14:00Z"/>
          <w:b/>
        </w:rPr>
      </w:pPr>
      <w:del w:id="658" w:author="Admin1" w:date="2014-03-26T16:14:00Z">
        <w:r w:rsidRPr="001E24D2" w:rsidDel="00E85816">
          <w:rPr>
            <w:rFonts w:eastAsia="Times New Roman"/>
            <w:b/>
          </w:rPr>
          <w:delText>Success Response</w:delText>
        </w:r>
      </w:del>
    </w:p>
    <w:p w14:paraId="475056BA" w14:textId="23720458" w:rsidR="004D569B" w:rsidRPr="004D569B" w:rsidDel="00E85816" w:rsidRDefault="004D569B" w:rsidP="004D569B">
      <w:pPr>
        <w:rPr>
          <w:del w:id="659" w:author="Admin1" w:date="2014-03-26T16:14:00Z"/>
          <w:rFonts w:ascii="Courier New" w:eastAsia="Times New Roman" w:hAnsi="Courier New"/>
        </w:rPr>
      </w:pPr>
      <w:del w:id="660" w:author="Admin1" w:date="2014-03-26T16:14:00Z">
        <w:r w:rsidRPr="004D569B" w:rsidDel="00E85816">
          <w:rPr>
            <w:rFonts w:ascii="Courier New" w:eastAsia="Times New Roman" w:hAnsi="Courier New"/>
          </w:rPr>
          <w:delText>{</w:delText>
        </w:r>
      </w:del>
    </w:p>
    <w:p w14:paraId="701C0B90" w14:textId="4C5997ED" w:rsidR="004D569B" w:rsidRPr="004D569B" w:rsidDel="00E85816" w:rsidRDefault="004D569B" w:rsidP="004D569B">
      <w:pPr>
        <w:rPr>
          <w:del w:id="661" w:author="Admin1" w:date="2014-03-26T16:14:00Z"/>
          <w:rFonts w:ascii="Courier New" w:eastAsia="Times New Roman" w:hAnsi="Courier New"/>
        </w:rPr>
      </w:pPr>
      <w:del w:id="662" w:author="Admin1" w:date="2014-03-26T16:14:00Z">
        <w:r w:rsidRPr="004D569B" w:rsidDel="00E85816">
          <w:rPr>
            <w:rFonts w:ascii="Courier New" w:eastAsia="Times New Roman" w:hAnsi="Courier New"/>
          </w:rPr>
          <w:delText xml:space="preserve">    "status": 0,</w:delText>
        </w:r>
      </w:del>
    </w:p>
    <w:p w14:paraId="7EF48606" w14:textId="693522ED" w:rsidR="004D569B" w:rsidRPr="004D569B" w:rsidDel="00E85816" w:rsidRDefault="004D569B" w:rsidP="004D569B">
      <w:pPr>
        <w:rPr>
          <w:del w:id="663" w:author="Admin1" w:date="2014-03-26T16:14:00Z"/>
          <w:rFonts w:ascii="Courier New" w:eastAsia="Times New Roman" w:hAnsi="Courier New"/>
        </w:rPr>
      </w:pPr>
      <w:del w:id="664" w:author="Admin1" w:date="2014-03-26T16:14:00Z">
        <w:r w:rsidRPr="004D569B" w:rsidDel="00E85816">
          <w:rPr>
            <w:rFonts w:ascii="Courier New" w:eastAsia="Times New Roman" w:hAnsi="Courier New"/>
          </w:rPr>
          <w:delText xml:space="preserve">    "result": {</w:delText>
        </w:r>
      </w:del>
    </w:p>
    <w:p w14:paraId="05C697FC" w14:textId="6072D50B" w:rsidR="004D569B" w:rsidRPr="004D569B" w:rsidDel="00E85816" w:rsidRDefault="004D569B" w:rsidP="004D569B">
      <w:pPr>
        <w:rPr>
          <w:del w:id="665" w:author="Admin1" w:date="2014-03-26T16:14:00Z"/>
          <w:rFonts w:ascii="Courier New" w:eastAsia="Times New Roman" w:hAnsi="Courier New"/>
        </w:rPr>
      </w:pPr>
      <w:del w:id="666" w:author="Admin1" w:date="2014-03-26T16:14:00Z">
        <w:r w:rsidRPr="004D569B" w:rsidDel="00E85816">
          <w:rPr>
            <w:rFonts w:ascii="Courier New" w:eastAsia="Times New Roman" w:hAnsi="Courier New"/>
          </w:rPr>
          <w:delText xml:space="preserve">        "success": true,</w:delText>
        </w:r>
      </w:del>
    </w:p>
    <w:p w14:paraId="2EC13F24" w14:textId="034ABCB1" w:rsidR="004D569B" w:rsidRPr="004D569B" w:rsidDel="00E85816" w:rsidRDefault="004D569B" w:rsidP="004D569B">
      <w:pPr>
        <w:rPr>
          <w:del w:id="667" w:author="Admin1" w:date="2014-03-26T16:14:00Z"/>
          <w:rFonts w:ascii="Courier New" w:eastAsia="Times New Roman" w:hAnsi="Courier New"/>
        </w:rPr>
      </w:pPr>
      <w:del w:id="668" w:author="Admin1" w:date="2014-03-26T16:14:00Z">
        <w:r w:rsidRPr="004D569B" w:rsidDel="00E85816">
          <w:rPr>
            <w:rFonts w:ascii="Courier New" w:eastAsia="Times New Roman" w:hAnsi="Courier New"/>
          </w:rPr>
          <w:delText xml:space="preserve">        "message": "Message is sent to 3 user(s)."</w:delText>
        </w:r>
      </w:del>
    </w:p>
    <w:p w14:paraId="46A02271" w14:textId="53AA1A53" w:rsidR="004D569B" w:rsidRPr="004D569B" w:rsidDel="00E85816" w:rsidRDefault="004D569B" w:rsidP="004D569B">
      <w:pPr>
        <w:rPr>
          <w:del w:id="669" w:author="Admin1" w:date="2014-03-26T16:14:00Z"/>
          <w:rFonts w:ascii="Courier New" w:eastAsia="Times New Roman" w:hAnsi="Courier New"/>
        </w:rPr>
      </w:pPr>
      <w:del w:id="670" w:author="Admin1" w:date="2014-03-26T16:14:00Z">
        <w:r w:rsidRPr="004D569B" w:rsidDel="00E85816">
          <w:rPr>
            <w:rFonts w:ascii="Courier New" w:eastAsia="Times New Roman" w:hAnsi="Courier New"/>
          </w:rPr>
          <w:delText xml:space="preserve">    }</w:delText>
        </w:r>
      </w:del>
    </w:p>
    <w:p w14:paraId="25D213C9" w14:textId="629C528D" w:rsidR="004F56BC" w:rsidDel="00E85816" w:rsidRDefault="004D569B" w:rsidP="00E54428">
      <w:pPr>
        <w:rPr>
          <w:del w:id="671" w:author="Admin1" w:date="2014-03-26T16:14:00Z"/>
          <w:rFonts w:ascii="Courier New" w:eastAsia="Times New Roman" w:hAnsi="Courier New"/>
        </w:rPr>
      </w:pPr>
      <w:del w:id="672" w:author="Admin1" w:date="2014-03-26T16:14:00Z">
        <w:r w:rsidRPr="004D569B" w:rsidDel="00E85816">
          <w:rPr>
            <w:rFonts w:ascii="Courier New" w:eastAsia="Times New Roman" w:hAnsi="Courier New"/>
          </w:rPr>
          <w:delText>}</w:delText>
        </w:r>
      </w:del>
    </w:p>
    <w:p w14:paraId="4DF7161B" w14:textId="2217E19D" w:rsidR="004F56BC" w:rsidDel="00E85816" w:rsidRDefault="004F56BC" w:rsidP="00E54428">
      <w:pPr>
        <w:rPr>
          <w:del w:id="673" w:author="Admin1" w:date="2014-03-26T16:14:00Z"/>
          <w:rFonts w:ascii="Courier New" w:eastAsia="Times New Roman" w:hAnsi="Courier New"/>
        </w:rPr>
      </w:pPr>
    </w:p>
    <w:p w14:paraId="6BDB929E" w14:textId="1CB6AEC8" w:rsidR="00E54428" w:rsidRPr="001E24D2" w:rsidDel="00E85816" w:rsidRDefault="00E54428" w:rsidP="00E54428">
      <w:pPr>
        <w:rPr>
          <w:del w:id="674" w:author="Admin1" w:date="2014-03-26T16:14:00Z"/>
          <w:b/>
        </w:rPr>
      </w:pPr>
      <w:del w:id="675" w:author="Admin1" w:date="2014-03-26T16:14:00Z">
        <w:r w:rsidRPr="001E24D2" w:rsidDel="00E85816">
          <w:rPr>
            <w:rFonts w:eastAsia="Times New Roman"/>
            <w:b/>
          </w:rPr>
          <w:delText xml:space="preserve">Failure Responses </w:delText>
        </w:r>
      </w:del>
    </w:p>
    <w:p w14:paraId="6194AE9C" w14:textId="0D66285A" w:rsidR="00E54428" w:rsidRPr="001E24D2" w:rsidDel="00E85816" w:rsidRDefault="00DD5AAC" w:rsidP="00807117">
      <w:pPr>
        <w:spacing w:after="200"/>
        <w:rPr>
          <w:del w:id="676" w:author="Admin1" w:date="2014-03-26T16:14:00Z"/>
          <w:i/>
        </w:rPr>
      </w:pPr>
      <w:del w:id="677" w:author="Admin1" w:date="2014-03-26T16:14:00Z">
        <w:r w:rsidRPr="001E24D2" w:rsidDel="00E85816">
          <w:rPr>
            <w:rFonts w:eastAsia="Times New Roman"/>
            <w:i/>
          </w:rPr>
          <w:delText>If sending failed</w:delText>
        </w:r>
      </w:del>
    </w:p>
    <w:p w14:paraId="1FFB7037" w14:textId="1F7441A9" w:rsidR="004D569B" w:rsidRPr="004D569B" w:rsidDel="00E85816" w:rsidRDefault="004D569B" w:rsidP="004D569B">
      <w:pPr>
        <w:rPr>
          <w:del w:id="678" w:author="Admin1" w:date="2014-03-26T16:14:00Z"/>
          <w:rFonts w:ascii="Courier New" w:eastAsia="Times New Roman" w:hAnsi="Courier New"/>
        </w:rPr>
      </w:pPr>
      <w:del w:id="679" w:author="Admin1" w:date="2014-03-26T16:14:00Z">
        <w:r w:rsidRPr="004D569B" w:rsidDel="00E85816">
          <w:rPr>
            <w:rFonts w:ascii="Courier New" w:eastAsia="Times New Roman" w:hAnsi="Courier New"/>
          </w:rPr>
          <w:delText>{</w:delText>
        </w:r>
      </w:del>
    </w:p>
    <w:p w14:paraId="0C0CA3C8" w14:textId="22153476" w:rsidR="004D569B" w:rsidRPr="004D569B" w:rsidDel="00E85816" w:rsidRDefault="004D569B" w:rsidP="004D569B">
      <w:pPr>
        <w:rPr>
          <w:del w:id="680" w:author="Admin1" w:date="2014-03-26T16:14:00Z"/>
          <w:rFonts w:ascii="Courier New" w:eastAsia="Times New Roman" w:hAnsi="Courier New"/>
        </w:rPr>
      </w:pPr>
      <w:del w:id="681" w:author="Admin1" w:date="2014-03-26T16:14:00Z">
        <w:r w:rsidRPr="004D569B" w:rsidDel="00E85816">
          <w:rPr>
            <w:rFonts w:ascii="Courier New" w:eastAsia="Times New Roman" w:hAnsi="Courier New"/>
          </w:rPr>
          <w:delText xml:space="preserve">    "status": -1,</w:delText>
        </w:r>
      </w:del>
    </w:p>
    <w:p w14:paraId="5BF3F32A" w14:textId="4F1AC48B" w:rsidR="004D569B" w:rsidRPr="004D569B" w:rsidDel="00E85816" w:rsidRDefault="004D569B" w:rsidP="004D569B">
      <w:pPr>
        <w:rPr>
          <w:del w:id="682" w:author="Admin1" w:date="2014-03-26T16:14:00Z"/>
          <w:rFonts w:ascii="Courier New" w:eastAsia="Times New Roman" w:hAnsi="Courier New"/>
        </w:rPr>
      </w:pPr>
      <w:del w:id="683" w:author="Admin1" w:date="2014-03-26T16:14:00Z">
        <w:r w:rsidRPr="004D569B" w:rsidDel="00E85816">
          <w:rPr>
            <w:rFonts w:ascii="Courier New" w:eastAsia="Times New Roman" w:hAnsi="Courier New"/>
          </w:rPr>
          <w:delText xml:space="preserve">    "message": "Message is sent to 0 user(s).",</w:delText>
        </w:r>
      </w:del>
    </w:p>
    <w:p w14:paraId="38C48559" w14:textId="1015B819" w:rsidR="004D569B" w:rsidRPr="004D569B" w:rsidDel="00E85816" w:rsidRDefault="004D569B" w:rsidP="004D569B">
      <w:pPr>
        <w:rPr>
          <w:del w:id="684" w:author="Admin1" w:date="2014-03-26T16:14:00Z"/>
          <w:rFonts w:ascii="Courier New" w:eastAsia="Times New Roman" w:hAnsi="Courier New"/>
        </w:rPr>
      </w:pPr>
      <w:del w:id="685" w:author="Admin1" w:date="2014-03-26T16:14:00Z">
        <w:r w:rsidRPr="004D569B" w:rsidDel="00E85816">
          <w:rPr>
            <w:rFonts w:ascii="Courier New" w:eastAsia="Times New Roman" w:hAnsi="Courier New"/>
          </w:rPr>
          <w:delText xml:space="preserve">    "error": {</w:delText>
        </w:r>
      </w:del>
    </w:p>
    <w:p w14:paraId="663C812B" w14:textId="567698E2" w:rsidR="004D569B" w:rsidRPr="004D569B" w:rsidDel="00E85816" w:rsidRDefault="004D569B" w:rsidP="004D569B">
      <w:pPr>
        <w:rPr>
          <w:del w:id="686" w:author="Admin1" w:date="2014-03-26T16:14:00Z"/>
          <w:rFonts w:ascii="Courier New" w:eastAsia="Times New Roman" w:hAnsi="Courier New"/>
        </w:rPr>
      </w:pPr>
      <w:del w:id="687" w:author="Admin1" w:date="2014-03-26T16:14:00Z">
        <w:r w:rsidRPr="004D569B" w:rsidDel="00E85816">
          <w:rPr>
            <w:rFonts w:ascii="Courier New" w:eastAsia="Times New Roman" w:hAnsi="Courier New"/>
          </w:rPr>
          <w:delText xml:space="preserve">        "code": "-121",</w:delText>
        </w:r>
      </w:del>
    </w:p>
    <w:p w14:paraId="3A3446A8" w14:textId="44861844" w:rsidR="004D569B" w:rsidRPr="004D569B" w:rsidDel="00E85816" w:rsidRDefault="004D569B" w:rsidP="004D569B">
      <w:pPr>
        <w:rPr>
          <w:del w:id="688" w:author="Admin1" w:date="2014-03-26T16:14:00Z"/>
          <w:rFonts w:ascii="Courier New" w:eastAsia="Times New Roman" w:hAnsi="Courier New"/>
        </w:rPr>
      </w:pPr>
      <w:del w:id="689" w:author="Admin1" w:date="2014-03-26T16:14:00Z">
        <w:r w:rsidRPr="004D569B" w:rsidDel="00E85816">
          <w:rPr>
            <w:rFonts w:ascii="Courier New" w:eastAsia="Times New Roman" w:hAnsi="Courier New"/>
          </w:rPr>
          <w:delText xml:space="preserve">        "message": "Message could not be sent to robot"</w:delText>
        </w:r>
      </w:del>
    </w:p>
    <w:p w14:paraId="0287746D" w14:textId="115C52EC" w:rsidR="004D569B" w:rsidRPr="004D569B" w:rsidDel="00E85816" w:rsidRDefault="004D569B" w:rsidP="004D569B">
      <w:pPr>
        <w:rPr>
          <w:del w:id="690" w:author="Admin1" w:date="2014-03-26T16:14:00Z"/>
          <w:rFonts w:ascii="Courier New" w:eastAsia="Times New Roman" w:hAnsi="Courier New"/>
        </w:rPr>
      </w:pPr>
      <w:del w:id="691" w:author="Admin1" w:date="2014-03-26T16:14:00Z">
        <w:r w:rsidRPr="004D569B" w:rsidDel="00E85816">
          <w:rPr>
            <w:rFonts w:ascii="Courier New" w:eastAsia="Times New Roman" w:hAnsi="Courier New"/>
          </w:rPr>
          <w:delText xml:space="preserve">    }</w:delText>
        </w:r>
      </w:del>
    </w:p>
    <w:p w14:paraId="7097BEA6" w14:textId="195632EB" w:rsidR="00CB0C27" w:rsidDel="00E85816" w:rsidRDefault="004D569B" w:rsidP="00807117">
      <w:pPr>
        <w:spacing w:after="200"/>
        <w:rPr>
          <w:del w:id="692" w:author="Admin1" w:date="2014-03-26T16:14:00Z"/>
          <w:rFonts w:ascii="Courier New" w:eastAsia="Times New Roman" w:hAnsi="Courier New"/>
        </w:rPr>
      </w:pPr>
      <w:del w:id="693" w:author="Admin1" w:date="2014-03-26T16:14:00Z">
        <w:r w:rsidRPr="004D569B" w:rsidDel="00E85816">
          <w:rPr>
            <w:rFonts w:ascii="Courier New" w:eastAsia="Times New Roman" w:hAnsi="Courier New"/>
          </w:rPr>
          <w:lastRenderedPageBreak/>
          <w:delText>}</w:delText>
        </w:r>
      </w:del>
    </w:p>
    <w:p w14:paraId="4B32779F" w14:textId="3A23099D" w:rsidR="00E54428" w:rsidRPr="001E24D2" w:rsidDel="00E85816" w:rsidRDefault="00F12456" w:rsidP="00807117">
      <w:pPr>
        <w:spacing w:after="200"/>
        <w:rPr>
          <w:del w:id="694" w:author="Admin1" w:date="2014-03-26T16:14:00Z"/>
          <w:i/>
        </w:rPr>
      </w:pPr>
      <w:del w:id="695" w:author="Admin1" w:date="2014-03-26T16:14:00Z">
        <w:r w:rsidRPr="001E24D2" w:rsidDel="00E85816">
          <w:rPr>
            <w:rFonts w:eastAsia="Times New Roman"/>
            <w:i/>
          </w:rPr>
          <w:delText>If serial_num</w:delText>
        </w:r>
        <w:r w:rsidR="00481A22" w:rsidDel="00E85816">
          <w:rPr>
            <w:rFonts w:eastAsia="Times New Roman"/>
            <w:i/>
          </w:rPr>
          <w:delText>b</w:delText>
        </w:r>
        <w:r w:rsidRPr="001E24D2" w:rsidDel="00E85816">
          <w:rPr>
            <w:rFonts w:eastAsia="Times New Roman"/>
            <w:i/>
          </w:rPr>
          <w:delText>er not found</w:delText>
        </w:r>
      </w:del>
    </w:p>
    <w:p w14:paraId="6A23F1BD" w14:textId="16764371" w:rsidR="004D569B" w:rsidRPr="004D569B" w:rsidDel="00E85816" w:rsidRDefault="004D569B" w:rsidP="004D569B">
      <w:pPr>
        <w:rPr>
          <w:del w:id="696" w:author="Admin1" w:date="2014-03-26T16:14:00Z"/>
          <w:rFonts w:ascii="Courier New" w:eastAsia="Times New Roman" w:hAnsi="Courier New"/>
        </w:rPr>
      </w:pPr>
      <w:del w:id="697" w:author="Admin1" w:date="2014-03-26T16:14:00Z">
        <w:r w:rsidRPr="004D569B" w:rsidDel="00E85816">
          <w:rPr>
            <w:rFonts w:ascii="Courier New" w:eastAsia="Times New Roman" w:hAnsi="Courier New"/>
          </w:rPr>
          <w:delText>{</w:delText>
        </w:r>
      </w:del>
    </w:p>
    <w:p w14:paraId="7FFDDDD6" w14:textId="48F510B7" w:rsidR="004D569B" w:rsidRPr="004D569B" w:rsidDel="00E85816" w:rsidRDefault="004D569B" w:rsidP="004D569B">
      <w:pPr>
        <w:rPr>
          <w:del w:id="698" w:author="Admin1" w:date="2014-03-26T16:14:00Z"/>
          <w:rFonts w:ascii="Courier New" w:eastAsia="Times New Roman" w:hAnsi="Courier New"/>
        </w:rPr>
      </w:pPr>
      <w:del w:id="699" w:author="Admin1" w:date="2014-03-26T16:14:00Z">
        <w:r w:rsidRPr="004D569B" w:rsidDel="00E85816">
          <w:rPr>
            <w:rFonts w:ascii="Courier New" w:eastAsia="Times New Roman" w:hAnsi="Courier New"/>
          </w:rPr>
          <w:delText xml:space="preserve">    "status": -1,</w:delText>
        </w:r>
      </w:del>
    </w:p>
    <w:p w14:paraId="49345673" w14:textId="1AED3BB8" w:rsidR="004D569B" w:rsidRPr="004D569B" w:rsidDel="00E85816" w:rsidRDefault="004D569B" w:rsidP="004D569B">
      <w:pPr>
        <w:rPr>
          <w:del w:id="700" w:author="Admin1" w:date="2014-03-26T16:14:00Z"/>
          <w:rFonts w:ascii="Courier New" w:eastAsia="Times New Roman" w:hAnsi="Courier New"/>
        </w:rPr>
      </w:pPr>
      <w:del w:id="701" w:author="Admin1" w:date="2014-03-26T16:14:00Z">
        <w:r w:rsidRPr="004D569B" w:rsidDel="00E85816">
          <w:rPr>
            <w:rFonts w:ascii="Courier New" w:eastAsia="Times New Roman" w:hAnsi="Courier New"/>
          </w:rPr>
          <w:delText xml:space="preserve">    "message": "Robot serial number does not exist",</w:delText>
        </w:r>
      </w:del>
    </w:p>
    <w:p w14:paraId="77E54F6B" w14:textId="428EC9D7" w:rsidR="004D569B" w:rsidRPr="004D569B" w:rsidDel="00E85816" w:rsidRDefault="004D569B" w:rsidP="004D569B">
      <w:pPr>
        <w:rPr>
          <w:del w:id="702" w:author="Admin1" w:date="2014-03-26T16:14:00Z"/>
          <w:rFonts w:ascii="Courier New" w:eastAsia="Times New Roman" w:hAnsi="Courier New"/>
        </w:rPr>
      </w:pPr>
      <w:del w:id="703" w:author="Admin1" w:date="2014-03-26T16:14:00Z">
        <w:r w:rsidRPr="004D569B" w:rsidDel="00E85816">
          <w:rPr>
            <w:rFonts w:ascii="Courier New" w:eastAsia="Times New Roman" w:hAnsi="Courier New"/>
          </w:rPr>
          <w:delText xml:space="preserve">    "error": {</w:delText>
        </w:r>
      </w:del>
    </w:p>
    <w:p w14:paraId="3324AD50" w14:textId="4BD3F366" w:rsidR="004D569B" w:rsidRPr="004D569B" w:rsidDel="00E85816" w:rsidRDefault="004D569B" w:rsidP="004D569B">
      <w:pPr>
        <w:rPr>
          <w:del w:id="704" w:author="Admin1" w:date="2014-03-26T16:14:00Z"/>
          <w:rFonts w:ascii="Courier New" w:eastAsia="Times New Roman" w:hAnsi="Courier New"/>
        </w:rPr>
      </w:pPr>
      <w:del w:id="705" w:author="Admin1" w:date="2014-03-26T16:14:00Z">
        <w:r w:rsidRPr="004D569B" w:rsidDel="00E85816">
          <w:rPr>
            <w:rFonts w:ascii="Courier New" w:eastAsia="Times New Roman" w:hAnsi="Courier New"/>
          </w:rPr>
          <w:delText xml:space="preserve">        "code": -114,</w:delText>
        </w:r>
      </w:del>
    </w:p>
    <w:p w14:paraId="2119B034" w14:textId="74A5AC71" w:rsidR="004D569B" w:rsidRPr="004D569B" w:rsidDel="00E85816" w:rsidRDefault="004D569B" w:rsidP="004D569B">
      <w:pPr>
        <w:rPr>
          <w:del w:id="706" w:author="Admin1" w:date="2014-03-26T16:14:00Z"/>
          <w:rFonts w:ascii="Courier New" w:eastAsia="Times New Roman" w:hAnsi="Courier New"/>
        </w:rPr>
      </w:pPr>
      <w:del w:id="707" w:author="Admin1" w:date="2014-03-26T16:14:00Z">
        <w:r w:rsidRPr="004D569B" w:rsidDel="00E85816">
          <w:rPr>
            <w:rFonts w:ascii="Courier New" w:eastAsia="Times New Roman" w:hAnsi="Courier New"/>
          </w:rPr>
          <w:delText xml:space="preserve">        "message": "Robot serial number does not exist"</w:delText>
        </w:r>
      </w:del>
    </w:p>
    <w:p w14:paraId="71898212" w14:textId="21BCA023" w:rsidR="004D569B" w:rsidRPr="004D569B" w:rsidDel="00E85816" w:rsidRDefault="004D569B" w:rsidP="004D569B">
      <w:pPr>
        <w:rPr>
          <w:del w:id="708" w:author="Admin1" w:date="2014-03-26T16:14:00Z"/>
          <w:rFonts w:ascii="Courier New" w:eastAsia="Times New Roman" w:hAnsi="Courier New"/>
        </w:rPr>
      </w:pPr>
      <w:del w:id="709" w:author="Admin1" w:date="2014-03-26T16:14:00Z">
        <w:r w:rsidRPr="004D569B" w:rsidDel="00E85816">
          <w:rPr>
            <w:rFonts w:ascii="Courier New" w:eastAsia="Times New Roman" w:hAnsi="Courier New"/>
          </w:rPr>
          <w:delText xml:space="preserve">    }</w:delText>
        </w:r>
      </w:del>
    </w:p>
    <w:p w14:paraId="394F8151" w14:textId="3BC6FC11" w:rsidR="002902C4" w:rsidDel="00E85816" w:rsidRDefault="004D569B" w:rsidP="00807117">
      <w:pPr>
        <w:spacing w:after="200"/>
        <w:rPr>
          <w:del w:id="710" w:author="Admin1" w:date="2014-03-26T16:14:00Z"/>
          <w:rFonts w:ascii="Courier New" w:eastAsia="Times New Roman" w:hAnsi="Courier New"/>
        </w:rPr>
      </w:pPr>
      <w:del w:id="711" w:author="Admin1" w:date="2014-03-26T16:14:00Z">
        <w:r w:rsidRPr="004D569B" w:rsidDel="00E85816">
          <w:rPr>
            <w:rFonts w:ascii="Courier New" w:eastAsia="Times New Roman" w:hAnsi="Courier New"/>
          </w:rPr>
          <w:delText>}</w:delText>
        </w:r>
      </w:del>
    </w:p>
    <w:p w14:paraId="69B063FF" w14:textId="11739343" w:rsidR="00E54428" w:rsidRPr="001E24D2" w:rsidDel="00E85816" w:rsidRDefault="007D275C" w:rsidP="00807117">
      <w:pPr>
        <w:spacing w:after="200"/>
        <w:rPr>
          <w:del w:id="712" w:author="Admin1" w:date="2014-03-26T16:14:00Z"/>
          <w:i/>
        </w:rPr>
      </w:pPr>
      <w:del w:id="713" w:author="Admin1" w:date="2014-03-26T16:14:00Z">
        <w:r w:rsidRPr="001E24D2" w:rsidDel="00E85816">
          <w:rPr>
            <w:rFonts w:eastAsia="Times New Roman"/>
            <w:i/>
          </w:rPr>
          <w:delText>If message_type does not match</w:delText>
        </w:r>
      </w:del>
    </w:p>
    <w:p w14:paraId="2EF918A3" w14:textId="06DC1670" w:rsidR="004D569B" w:rsidRPr="004D569B" w:rsidDel="00E85816" w:rsidRDefault="004D569B" w:rsidP="004D569B">
      <w:pPr>
        <w:rPr>
          <w:del w:id="714" w:author="Admin1" w:date="2014-03-26T16:14:00Z"/>
          <w:rFonts w:ascii="Courier New" w:eastAsia="Times New Roman" w:hAnsi="Courier New"/>
        </w:rPr>
      </w:pPr>
      <w:del w:id="715" w:author="Admin1" w:date="2014-03-26T16:14:00Z">
        <w:r w:rsidRPr="004D569B" w:rsidDel="00E85816">
          <w:rPr>
            <w:rFonts w:ascii="Courier New" w:eastAsia="Times New Roman" w:hAnsi="Courier New"/>
          </w:rPr>
          <w:delText>{</w:delText>
        </w:r>
      </w:del>
    </w:p>
    <w:p w14:paraId="2532E761" w14:textId="1E5C0D82" w:rsidR="004D569B" w:rsidRPr="004D569B" w:rsidDel="00E85816" w:rsidRDefault="004D569B" w:rsidP="004D569B">
      <w:pPr>
        <w:rPr>
          <w:del w:id="716" w:author="Admin1" w:date="2014-03-26T16:14:00Z"/>
          <w:rFonts w:ascii="Courier New" w:eastAsia="Times New Roman" w:hAnsi="Courier New"/>
        </w:rPr>
      </w:pPr>
      <w:del w:id="717" w:author="Admin1" w:date="2014-03-26T16:14:00Z">
        <w:r w:rsidRPr="004D569B" w:rsidDel="00E85816">
          <w:rPr>
            <w:rFonts w:ascii="Courier New" w:eastAsia="Times New Roman" w:hAnsi="Courier New"/>
          </w:rPr>
          <w:delText xml:space="preserve">    "status": -1,</w:delText>
        </w:r>
      </w:del>
    </w:p>
    <w:p w14:paraId="2CE336A0" w14:textId="402EE0A7" w:rsidR="004D569B" w:rsidRPr="004D569B" w:rsidDel="00E85816" w:rsidRDefault="004D569B" w:rsidP="004D569B">
      <w:pPr>
        <w:rPr>
          <w:del w:id="718" w:author="Admin1" w:date="2014-03-26T16:14:00Z"/>
          <w:rFonts w:ascii="Courier New" w:eastAsia="Times New Roman" w:hAnsi="Courier New"/>
        </w:rPr>
      </w:pPr>
      <w:del w:id="719" w:author="Admin1" w:date="2014-03-26T16:14:00Z">
        <w:r w:rsidRPr="004D569B" w:rsidDel="00E85816">
          <w:rPr>
            <w:rFonts w:ascii="Courier New" w:eastAsia="Times New Roman" w:hAnsi="Courier New"/>
          </w:rPr>
          <w:delText xml:space="preserve">    "message": "XMP does not match supported message type XMPP",</w:delText>
        </w:r>
      </w:del>
    </w:p>
    <w:p w14:paraId="23B36F6B" w14:textId="3525C5DC" w:rsidR="004D569B" w:rsidRPr="004D569B" w:rsidDel="00E85816" w:rsidRDefault="004D569B" w:rsidP="004D569B">
      <w:pPr>
        <w:rPr>
          <w:del w:id="720" w:author="Admin1" w:date="2014-03-26T16:14:00Z"/>
          <w:rFonts w:ascii="Courier New" w:eastAsia="Times New Roman" w:hAnsi="Courier New"/>
        </w:rPr>
      </w:pPr>
      <w:del w:id="721" w:author="Admin1" w:date="2014-03-26T16:14:00Z">
        <w:r w:rsidRPr="004D569B" w:rsidDel="00E85816">
          <w:rPr>
            <w:rFonts w:ascii="Courier New" w:eastAsia="Times New Roman" w:hAnsi="Courier New"/>
          </w:rPr>
          <w:delText xml:space="preserve">    "error": {</w:delText>
        </w:r>
      </w:del>
    </w:p>
    <w:p w14:paraId="35C626CD" w14:textId="5E529701" w:rsidR="004D569B" w:rsidRPr="004D569B" w:rsidDel="00E85816" w:rsidRDefault="004D569B" w:rsidP="004D569B">
      <w:pPr>
        <w:rPr>
          <w:del w:id="722" w:author="Admin1" w:date="2014-03-26T16:14:00Z"/>
          <w:rFonts w:ascii="Courier New" w:eastAsia="Times New Roman" w:hAnsi="Courier New"/>
        </w:rPr>
      </w:pPr>
      <w:del w:id="723" w:author="Admin1" w:date="2014-03-26T16:14:00Z">
        <w:r w:rsidRPr="004D569B" w:rsidDel="00E85816">
          <w:rPr>
            <w:rFonts w:ascii="Courier New" w:eastAsia="Times New Roman" w:hAnsi="Courier New"/>
          </w:rPr>
          <w:delText xml:space="preserve">        "code": "-122",</w:delText>
        </w:r>
      </w:del>
    </w:p>
    <w:p w14:paraId="0DCB5287" w14:textId="44CD1721" w:rsidR="004D569B" w:rsidRPr="004D569B" w:rsidDel="00E85816" w:rsidRDefault="004D569B" w:rsidP="004D569B">
      <w:pPr>
        <w:rPr>
          <w:del w:id="724" w:author="Admin1" w:date="2014-03-26T16:14:00Z"/>
          <w:rFonts w:ascii="Courier New" w:eastAsia="Times New Roman" w:hAnsi="Courier New"/>
        </w:rPr>
      </w:pPr>
      <w:del w:id="725" w:author="Admin1" w:date="2014-03-26T16:14:00Z">
        <w:r w:rsidRPr="004D569B" w:rsidDel="00E85816">
          <w:rPr>
            <w:rFonts w:ascii="Courier New" w:eastAsia="Times New Roman" w:hAnsi="Courier New"/>
          </w:rPr>
          <w:delText xml:space="preserve">        "message": "Does not match supported message type"</w:delText>
        </w:r>
      </w:del>
    </w:p>
    <w:p w14:paraId="4C29C688" w14:textId="2F56C734" w:rsidR="004D569B" w:rsidRPr="004D569B" w:rsidDel="00E85816" w:rsidRDefault="004D569B" w:rsidP="004D569B">
      <w:pPr>
        <w:rPr>
          <w:del w:id="726" w:author="Admin1" w:date="2014-03-26T16:14:00Z"/>
          <w:rFonts w:ascii="Courier New" w:eastAsia="Times New Roman" w:hAnsi="Courier New"/>
        </w:rPr>
      </w:pPr>
      <w:del w:id="727" w:author="Admin1" w:date="2014-03-26T16:14:00Z">
        <w:r w:rsidRPr="004D569B" w:rsidDel="00E85816">
          <w:rPr>
            <w:rFonts w:ascii="Courier New" w:eastAsia="Times New Roman" w:hAnsi="Courier New"/>
          </w:rPr>
          <w:delText xml:space="preserve">    }</w:delText>
        </w:r>
      </w:del>
    </w:p>
    <w:p w14:paraId="13A8110E" w14:textId="34280BF9" w:rsidR="00722BCD" w:rsidDel="00E85816" w:rsidRDefault="004D569B" w:rsidP="00A11EDA">
      <w:pPr>
        <w:pStyle w:val="Heading4"/>
        <w:rPr>
          <w:del w:id="728" w:author="Admin1" w:date="2014-03-26T16:14:00Z"/>
        </w:rPr>
      </w:pPr>
      <w:del w:id="729" w:author="Admin1" w:date="2014-03-26T16:14:00Z">
        <w:r w:rsidRPr="004D569B" w:rsidDel="00E85816">
          <w:rPr>
            <w:rFonts w:ascii="Courier New" w:eastAsia="Times New Roman" w:hAnsi="Courier New"/>
          </w:rPr>
          <w:delText>}</w:delText>
        </w:r>
      </w:del>
    </w:p>
    <w:p w14:paraId="2583541E" w14:textId="28B7362B" w:rsidR="00E54428" w:rsidRPr="00DB2F7A" w:rsidDel="00E85816" w:rsidRDefault="00AB472B" w:rsidP="00A11EDA">
      <w:pPr>
        <w:pStyle w:val="Heading4"/>
        <w:rPr>
          <w:del w:id="730" w:author="Admin1" w:date="2014-03-26T16:14:00Z"/>
        </w:rPr>
      </w:pPr>
      <w:del w:id="731" w:author="Admin1" w:date="2014-03-26T16:14:00Z">
        <w:r w:rsidDel="00E85816">
          <w:delText>SendXMPP MessageToAllAssociatedUsers</w:delText>
        </w:r>
        <w:r w:rsidR="00E54428" w:rsidRPr="00DB2F7A" w:rsidDel="00E85816">
          <w:delText>2</w:delText>
        </w:r>
      </w:del>
    </w:p>
    <w:p w14:paraId="3A3EC848" w14:textId="17A5CB44" w:rsidR="00A11EDA" w:rsidRPr="00DB2F7A" w:rsidDel="00E85816" w:rsidRDefault="00A11EDA" w:rsidP="00E54428">
      <w:pPr>
        <w:rPr>
          <w:del w:id="732" w:author="Admin1" w:date="2014-03-26T16:14:00Z"/>
          <w:rFonts w:eastAsia="Times New Roman"/>
        </w:rPr>
      </w:pPr>
    </w:p>
    <w:p w14:paraId="159653A4" w14:textId="304E7FB4" w:rsidR="00D823B9" w:rsidDel="00E85816" w:rsidRDefault="00D823B9" w:rsidP="00807117">
      <w:pPr>
        <w:rPr>
          <w:del w:id="733" w:author="Admin1" w:date="2014-03-26T16:14:00Z"/>
          <w:rFonts w:eastAsia="Times New Roman"/>
        </w:rPr>
      </w:pPr>
      <w:del w:id="734" w:author="Admin1" w:date="2014-03-26T16:14:00Z">
        <w:r w:rsidRPr="00DB2F7A" w:rsidDel="00E85816">
          <w:rPr>
            <w:rFonts w:eastAsia="Times New Roman"/>
          </w:rPr>
          <w:delText>This API is variation of the SendXMPPMessageToAllAssociatedUser. It accepts 1 additional parameter that results in message going out only to the online users.</w:delText>
        </w:r>
        <w:r w:rsidR="00E54428" w:rsidRPr="00DB2F7A" w:rsidDel="00E85816">
          <w:br/>
        </w:r>
        <w:r w:rsidR="00E54428" w:rsidRPr="00DB2F7A" w:rsidDel="00E85816">
          <w:br/>
        </w:r>
        <w:r w:rsidR="00A80C11" w:rsidDel="00E85816">
          <w:fldChar w:fldCharType="begin"/>
        </w:r>
        <w:r w:rsidR="00A80C11" w:rsidDel="00E85816">
          <w:delInstrText xml:space="preserve"> HYPERLINK "http://neatostaging.rajatogo.com/api/rest/json?method=robot.send_message_to_associated_users2" </w:delInstrText>
        </w:r>
        <w:r w:rsidR="00A80C11" w:rsidDel="00E85816">
          <w:fldChar w:fldCharType="separate"/>
        </w:r>
        <w:r w:rsidR="001E24D2" w:rsidRPr="00AB2F08" w:rsidDel="00E85816">
          <w:rPr>
            <w:rStyle w:val="Hyperlink"/>
            <w:rFonts w:eastAsia="Times New Roman"/>
          </w:rPr>
          <w:delText>http://neatostaging.rajatogo.com/api/rest/json?method=robot.send_message_to_associated_users2</w:delText>
        </w:r>
        <w:r w:rsidR="00A80C11" w:rsidDel="00E85816">
          <w:rPr>
            <w:rStyle w:val="Hyperlink"/>
            <w:rFonts w:eastAsia="Times New Roman"/>
          </w:rPr>
          <w:fldChar w:fldCharType="end"/>
        </w:r>
      </w:del>
    </w:p>
    <w:p w14:paraId="43137A1E" w14:textId="4E85F0C2" w:rsidR="001E24D2" w:rsidRPr="00807117" w:rsidDel="00E85816" w:rsidRDefault="001E24D2" w:rsidP="00807117">
      <w:pPr>
        <w:rPr>
          <w:del w:id="735" w:author="Admin1" w:date="2014-03-26T16:14:00Z"/>
          <w:rFonts w:eastAsia="Times New Roman"/>
        </w:rPr>
      </w:pPr>
    </w:p>
    <w:p w14:paraId="5D40ABEF" w14:textId="4EBD3E2E" w:rsidR="00E54428" w:rsidRPr="001E24D2" w:rsidDel="00E85816" w:rsidRDefault="00A11EDA" w:rsidP="00E54428">
      <w:pPr>
        <w:rPr>
          <w:del w:id="736" w:author="Admin1" w:date="2014-03-26T16:14:00Z"/>
          <w:b/>
        </w:rPr>
      </w:pPr>
      <w:del w:id="737" w:author="Admin1" w:date="2014-03-26T16:14:00Z">
        <w:r w:rsidRPr="001E24D2" w:rsidDel="00E85816">
          <w:rPr>
            <w:rFonts w:eastAsia="Times New Roman"/>
            <w:b/>
          </w:rPr>
          <w:delText>Parameters</w:delText>
        </w:r>
      </w:del>
    </w:p>
    <w:p w14:paraId="1510E444" w14:textId="06B438BC" w:rsidR="00E54428" w:rsidRPr="00807117" w:rsidDel="00E85816" w:rsidRDefault="00E54428" w:rsidP="001E24D2">
      <w:pPr>
        <w:spacing w:line="240" w:lineRule="auto"/>
        <w:rPr>
          <w:del w:id="738" w:author="Admin1" w:date="2014-03-26T16:14:00Z"/>
          <w:rFonts w:eastAsia="Times New Roman"/>
        </w:rPr>
      </w:pPr>
      <w:del w:id="739" w:author="Admin1" w:date="2014-03-26T16:14:00Z">
        <w:r w:rsidRPr="00807117" w:rsidDel="00E85816">
          <w:rPr>
            <w:rFonts w:eastAsia="Times New Roman"/>
          </w:rPr>
          <w:delText>api_key</w:delText>
        </w:r>
        <w:r w:rsidR="00D823B9" w:rsidRPr="00807117" w:rsidDel="00E85816">
          <w:rPr>
            <w:rFonts w:eastAsia="Times New Roman"/>
          </w:rPr>
          <w:delText xml:space="preserve">, </w:delText>
        </w:r>
        <w:r w:rsidR="001E2A33" w:rsidRPr="00807117" w:rsidDel="00E85816">
          <w:rPr>
            <w:rFonts w:eastAsia="Times New Roman"/>
          </w:rPr>
          <w:delText>your API key</w:delText>
        </w:r>
      </w:del>
    </w:p>
    <w:p w14:paraId="4411C285" w14:textId="6CB2E896" w:rsidR="00E54428" w:rsidRPr="00807117" w:rsidDel="00E85816" w:rsidRDefault="00E54428" w:rsidP="001E24D2">
      <w:pPr>
        <w:spacing w:line="240" w:lineRule="auto"/>
        <w:rPr>
          <w:del w:id="740" w:author="Admin1" w:date="2014-03-26T16:14:00Z"/>
          <w:rFonts w:eastAsia="Times New Roman"/>
        </w:rPr>
      </w:pPr>
      <w:del w:id="741" w:author="Admin1" w:date="2014-03-26T16:14:00Z">
        <w:r w:rsidRPr="00807117" w:rsidDel="00E85816">
          <w:rPr>
            <w:rFonts w:eastAsia="Times New Roman"/>
          </w:rPr>
          <w:delText>serial_number</w:delText>
        </w:r>
        <w:r w:rsidR="00D823B9" w:rsidRPr="00807117" w:rsidDel="00E85816">
          <w:rPr>
            <w:rFonts w:eastAsia="Times New Roman"/>
          </w:rPr>
          <w:delText xml:space="preserve">, </w:delText>
        </w:r>
        <w:r w:rsidRPr="00807117" w:rsidDel="00E85816">
          <w:rPr>
            <w:rFonts w:eastAsia="Times New Roman"/>
          </w:rPr>
          <w:delText>Serial number of robot sending robot.</w:delText>
        </w:r>
      </w:del>
    </w:p>
    <w:p w14:paraId="78603C88" w14:textId="5C28FA24" w:rsidR="00E54428" w:rsidRPr="00807117" w:rsidDel="00E85816" w:rsidRDefault="00E54428" w:rsidP="001E24D2">
      <w:pPr>
        <w:spacing w:line="240" w:lineRule="auto"/>
        <w:rPr>
          <w:del w:id="742" w:author="Admin1" w:date="2014-03-26T16:14:00Z"/>
          <w:rFonts w:eastAsia="Times New Roman"/>
        </w:rPr>
      </w:pPr>
      <w:del w:id="743" w:author="Admin1" w:date="2014-03-26T16:14:00Z">
        <w:r w:rsidRPr="00807117" w:rsidDel="00E85816">
          <w:rPr>
            <w:rFonts w:eastAsia="Times New Roman"/>
          </w:rPr>
          <w:delText>only_online</w:delText>
        </w:r>
        <w:r w:rsidR="00D823B9" w:rsidRPr="00807117" w:rsidDel="00E85816">
          <w:rPr>
            <w:rFonts w:eastAsia="Times New Roman"/>
          </w:rPr>
          <w:delText xml:space="preserve">, </w:delText>
        </w:r>
        <w:r w:rsidRPr="00807117" w:rsidDel="00E85816">
          <w:rPr>
            <w:rFonts w:eastAsia="Times New Roman"/>
          </w:rPr>
          <w:delText>Enter '1' to send notification to only online users.</w:delText>
        </w:r>
      </w:del>
    </w:p>
    <w:p w14:paraId="1EFF33E8" w14:textId="59A76342" w:rsidR="00E54428" w:rsidDel="00E85816" w:rsidRDefault="00D823B9" w:rsidP="001E24D2">
      <w:pPr>
        <w:spacing w:line="240" w:lineRule="auto"/>
        <w:rPr>
          <w:del w:id="744" w:author="Admin1" w:date="2014-03-26T16:14:00Z"/>
          <w:rFonts w:eastAsia="Times New Roman"/>
        </w:rPr>
      </w:pPr>
      <w:del w:id="745" w:author="Admin1" w:date="2014-03-26T16:14:00Z">
        <w:r w:rsidRPr="00807117" w:rsidDel="00E85816">
          <w:rPr>
            <w:rFonts w:eastAsia="Times New Roman"/>
          </w:rPr>
          <w:delText>m</w:delText>
        </w:r>
        <w:r w:rsidR="00E54428" w:rsidRPr="00807117" w:rsidDel="00E85816">
          <w:rPr>
            <w:rFonts w:eastAsia="Times New Roman"/>
          </w:rPr>
          <w:delText>essage</w:delText>
        </w:r>
        <w:r w:rsidRPr="00807117" w:rsidDel="00E85816">
          <w:rPr>
            <w:rFonts w:eastAsia="Times New Roman"/>
          </w:rPr>
          <w:delText xml:space="preserve">, </w:delText>
        </w:r>
        <w:r w:rsidR="00E54428" w:rsidRPr="00807117" w:rsidDel="00E85816">
          <w:rPr>
            <w:rFonts w:eastAsia="Times New Roman"/>
          </w:rPr>
          <w:delText>Message Text.</w:delText>
        </w:r>
      </w:del>
    </w:p>
    <w:p w14:paraId="3F77008E" w14:textId="0597B1D3" w:rsidR="001E24D2" w:rsidRPr="00807117" w:rsidDel="00E85816" w:rsidRDefault="001E24D2" w:rsidP="001E24D2">
      <w:pPr>
        <w:spacing w:line="240" w:lineRule="auto"/>
        <w:ind w:left="360"/>
        <w:rPr>
          <w:del w:id="746" w:author="Admin1" w:date="2014-03-26T16:14:00Z"/>
          <w:rFonts w:eastAsia="Times New Roman"/>
        </w:rPr>
      </w:pPr>
    </w:p>
    <w:p w14:paraId="535D270B" w14:textId="7C5E4657" w:rsidR="00E54428" w:rsidRPr="001E24D2" w:rsidDel="00E85816" w:rsidRDefault="00735BBE" w:rsidP="00E54428">
      <w:pPr>
        <w:rPr>
          <w:del w:id="747" w:author="Admin1" w:date="2014-03-26T16:14:00Z"/>
          <w:b/>
        </w:rPr>
      </w:pPr>
      <w:del w:id="748" w:author="Admin1" w:date="2014-03-26T16:14:00Z">
        <w:r w:rsidRPr="001E24D2" w:rsidDel="00E85816">
          <w:rPr>
            <w:rFonts w:eastAsia="Times New Roman"/>
            <w:b/>
          </w:rPr>
          <w:delText>Success Response</w:delText>
        </w:r>
      </w:del>
    </w:p>
    <w:p w14:paraId="37AFBA92" w14:textId="4C6D5D91" w:rsidR="00D770FE" w:rsidRPr="00D770FE" w:rsidDel="00E85816" w:rsidRDefault="00D770FE" w:rsidP="00D770FE">
      <w:pPr>
        <w:rPr>
          <w:del w:id="749" w:author="Admin1" w:date="2014-03-26T16:14:00Z"/>
          <w:rFonts w:ascii="Courier New" w:eastAsia="Times New Roman" w:hAnsi="Courier New"/>
        </w:rPr>
      </w:pPr>
      <w:del w:id="750" w:author="Admin1" w:date="2014-03-26T16:14:00Z">
        <w:r w:rsidRPr="00D770FE" w:rsidDel="00E85816">
          <w:rPr>
            <w:rFonts w:ascii="Courier New" w:eastAsia="Times New Roman" w:hAnsi="Courier New"/>
          </w:rPr>
          <w:delText>{</w:delText>
        </w:r>
      </w:del>
    </w:p>
    <w:p w14:paraId="6B954A41" w14:textId="3BE47A7A" w:rsidR="00D770FE" w:rsidRPr="00D770FE" w:rsidDel="00E85816" w:rsidRDefault="00D770FE" w:rsidP="00D770FE">
      <w:pPr>
        <w:rPr>
          <w:del w:id="751" w:author="Admin1" w:date="2014-03-26T16:14:00Z"/>
          <w:rFonts w:ascii="Courier New" w:eastAsia="Times New Roman" w:hAnsi="Courier New"/>
        </w:rPr>
      </w:pPr>
      <w:del w:id="752" w:author="Admin1" w:date="2014-03-26T16:14:00Z">
        <w:r w:rsidRPr="00D770FE" w:rsidDel="00E85816">
          <w:rPr>
            <w:rFonts w:ascii="Courier New" w:eastAsia="Times New Roman" w:hAnsi="Courier New"/>
          </w:rPr>
          <w:delText xml:space="preserve">    "status": 0,</w:delText>
        </w:r>
      </w:del>
    </w:p>
    <w:p w14:paraId="594E89EF" w14:textId="5028EBF4" w:rsidR="00D770FE" w:rsidRPr="00D770FE" w:rsidDel="00E85816" w:rsidRDefault="00D770FE" w:rsidP="00D770FE">
      <w:pPr>
        <w:rPr>
          <w:del w:id="753" w:author="Admin1" w:date="2014-03-26T16:14:00Z"/>
          <w:rFonts w:ascii="Courier New" w:eastAsia="Times New Roman" w:hAnsi="Courier New"/>
        </w:rPr>
      </w:pPr>
      <w:del w:id="754" w:author="Admin1" w:date="2014-03-26T16:14:00Z">
        <w:r w:rsidRPr="00D770FE" w:rsidDel="00E85816">
          <w:rPr>
            <w:rFonts w:ascii="Courier New" w:eastAsia="Times New Roman" w:hAnsi="Courier New"/>
          </w:rPr>
          <w:delText xml:space="preserve">    "result": {</w:delText>
        </w:r>
      </w:del>
    </w:p>
    <w:p w14:paraId="350E8C70" w14:textId="4B90EF50" w:rsidR="00D770FE" w:rsidRPr="00D770FE" w:rsidDel="00E85816" w:rsidRDefault="00D770FE" w:rsidP="00D770FE">
      <w:pPr>
        <w:rPr>
          <w:del w:id="755" w:author="Admin1" w:date="2014-03-26T16:14:00Z"/>
          <w:rFonts w:ascii="Courier New" w:eastAsia="Times New Roman" w:hAnsi="Courier New"/>
        </w:rPr>
      </w:pPr>
      <w:del w:id="756" w:author="Admin1" w:date="2014-03-26T16:14:00Z">
        <w:r w:rsidRPr="00D770FE" w:rsidDel="00E85816">
          <w:rPr>
            <w:rFonts w:ascii="Courier New" w:eastAsia="Times New Roman" w:hAnsi="Courier New"/>
          </w:rPr>
          <w:delText xml:space="preserve">        "success": true,</w:delText>
        </w:r>
      </w:del>
    </w:p>
    <w:p w14:paraId="0A2E6CC6" w14:textId="4AB62364" w:rsidR="00D770FE" w:rsidRPr="00D770FE" w:rsidDel="00E85816" w:rsidRDefault="00D770FE" w:rsidP="00D770FE">
      <w:pPr>
        <w:rPr>
          <w:del w:id="757" w:author="Admin1" w:date="2014-03-26T16:14:00Z"/>
          <w:rFonts w:ascii="Courier New" w:eastAsia="Times New Roman" w:hAnsi="Courier New"/>
        </w:rPr>
      </w:pPr>
      <w:del w:id="758" w:author="Admin1" w:date="2014-03-26T16:14:00Z">
        <w:r w:rsidRPr="00D770FE" w:rsidDel="00E85816">
          <w:rPr>
            <w:rFonts w:ascii="Courier New" w:eastAsia="Times New Roman" w:hAnsi="Courier New"/>
          </w:rPr>
          <w:delText xml:space="preserve">        "message": "Message is sent to 3 user(s)."</w:delText>
        </w:r>
      </w:del>
    </w:p>
    <w:p w14:paraId="320F915E" w14:textId="5214B014" w:rsidR="00D770FE" w:rsidRPr="00D770FE" w:rsidDel="00E85816" w:rsidRDefault="00D770FE" w:rsidP="00D770FE">
      <w:pPr>
        <w:rPr>
          <w:del w:id="759" w:author="Admin1" w:date="2014-03-26T16:14:00Z"/>
          <w:rFonts w:ascii="Courier New" w:eastAsia="Times New Roman" w:hAnsi="Courier New"/>
        </w:rPr>
      </w:pPr>
      <w:del w:id="760" w:author="Admin1" w:date="2014-03-26T16:14:00Z">
        <w:r w:rsidRPr="00D770FE" w:rsidDel="00E85816">
          <w:rPr>
            <w:rFonts w:ascii="Courier New" w:eastAsia="Times New Roman" w:hAnsi="Courier New"/>
          </w:rPr>
          <w:delText xml:space="preserve">    }</w:delText>
        </w:r>
      </w:del>
    </w:p>
    <w:p w14:paraId="713BA992" w14:textId="54A6A66A" w:rsidR="008A426C" w:rsidDel="00E85816" w:rsidRDefault="00D770FE" w:rsidP="00E54428">
      <w:pPr>
        <w:rPr>
          <w:del w:id="761" w:author="Admin1" w:date="2014-03-26T16:14:00Z"/>
          <w:rFonts w:ascii="Courier New" w:eastAsia="Times New Roman" w:hAnsi="Courier New"/>
        </w:rPr>
      </w:pPr>
      <w:del w:id="762" w:author="Admin1" w:date="2014-03-26T16:14:00Z">
        <w:r w:rsidRPr="00D770FE" w:rsidDel="00E85816">
          <w:rPr>
            <w:rFonts w:ascii="Courier New" w:eastAsia="Times New Roman" w:hAnsi="Courier New"/>
          </w:rPr>
          <w:delText>}</w:delText>
        </w:r>
      </w:del>
    </w:p>
    <w:p w14:paraId="2AAB598D" w14:textId="184B246D" w:rsidR="008A426C" w:rsidDel="00E85816" w:rsidRDefault="008A426C" w:rsidP="00E54428">
      <w:pPr>
        <w:rPr>
          <w:del w:id="763" w:author="Admin1" w:date="2014-03-26T16:14:00Z"/>
          <w:rFonts w:ascii="Courier New" w:eastAsia="Times New Roman" w:hAnsi="Courier New"/>
        </w:rPr>
      </w:pPr>
    </w:p>
    <w:p w14:paraId="6B8DEC2E" w14:textId="1ED1FDE7" w:rsidR="00E54428" w:rsidRPr="001E24D2" w:rsidDel="00E85816" w:rsidRDefault="001C15D7" w:rsidP="00E54428">
      <w:pPr>
        <w:rPr>
          <w:del w:id="764" w:author="Admin1" w:date="2014-03-26T16:14:00Z"/>
          <w:b/>
        </w:rPr>
      </w:pPr>
      <w:del w:id="765" w:author="Admin1" w:date="2014-03-26T16:14:00Z">
        <w:r w:rsidRPr="001E24D2" w:rsidDel="00E85816">
          <w:rPr>
            <w:rFonts w:eastAsia="Times New Roman"/>
            <w:b/>
          </w:rPr>
          <w:delText>Failure Responses</w:delText>
        </w:r>
      </w:del>
    </w:p>
    <w:p w14:paraId="3EAA8976" w14:textId="0430D70C" w:rsidR="00E54428" w:rsidRPr="001E24D2" w:rsidDel="00E85816" w:rsidRDefault="006F1BEB" w:rsidP="00807117">
      <w:pPr>
        <w:spacing w:after="200"/>
        <w:rPr>
          <w:del w:id="766" w:author="Admin1" w:date="2014-03-26T16:14:00Z"/>
          <w:i/>
        </w:rPr>
      </w:pPr>
      <w:del w:id="767" w:author="Admin1" w:date="2014-03-26T16:14:00Z">
        <w:r w:rsidRPr="001E24D2" w:rsidDel="00E85816">
          <w:rPr>
            <w:rFonts w:eastAsia="Times New Roman"/>
            <w:i/>
          </w:rPr>
          <w:delText>If serial_nu</w:delText>
        </w:r>
        <w:r w:rsidR="00E54428" w:rsidRPr="001E24D2" w:rsidDel="00E85816">
          <w:rPr>
            <w:rFonts w:eastAsia="Times New Roman"/>
            <w:i/>
          </w:rPr>
          <w:delText>m</w:delText>
        </w:r>
        <w:r w:rsidRPr="001E24D2" w:rsidDel="00E85816">
          <w:rPr>
            <w:rFonts w:eastAsia="Times New Roman"/>
            <w:i/>
          </w:rPr>
          <w:delText>b</w:delText>
        </w:r>
        <w:r w:rsidR="00E54428" w:rsidRPr="001E24D2" w:rsidDel="00E85816">
          <w:rPr>
            <w:rFonts w:eastAsia="Times New Roman"/>
            <w:i/>
          </w:rPr>
          <w:delText>er not found:</w:delText>
        </w:r>
      </w:del>
    </w:p>
    <w:p w14:paraId="2F684B4F" w14:textId="5A52FEE9" w:rsidR="00D770FE" w:rsidRPr="00D770FE" w:rsidDel="00E85816" w:rsidRDefault="00D770FE" w:rsidP="00D770FE">
      <w:pPr>
        <w:rPr>
          <w:del w:id="768" w:author="Admin1" w:date="2014-03-26T16:14:00Z"/>
          <w:rFonts w:ascii="Courier New" w:eastAsia="Times New Roman" w:hAnsi="Courier New"/>
        </w:rPr>
      </w:pPr>
      <w:del w:id="769" w:author="Admin1" w:date="2014-03-26T16:14:00Z">
        <w:r w:rsidRPr="00D770FE" w:rsidDel="00E85816">
          <w:rPr>
            <w:rFonts w:ascii="Courier New" w:eastAsia="Times New Roman" w:hAnsi="Courier New"/>
          </w:rPr>
          <w:delText>{</w:delText>
        </w:r>
      </w:del>
    </w:p>
    <w:p w14:paraId="4F1DEE90" w14:textId="46F5F510" w:rsidR="00D770FE" w:rsidRPr="00D770FE" w:rsidDel="00E85816" w:rsidRDefault="00D770FE" w:rsidP="00D770FE">
      <w:pPr>
        <w:rPr>
          <w:del w:id="770" w:author="Admin1" w:date="2014-03-26T16:14:00Z"/>
          <w:rFonts w:ascii="Courier New" w:eastAsia="Times New Roman" w:hAnsi="Courier New"/>
        </w:rPr>
      </w:pPr>
      <w:del w:id="771" w:author="Admin1" w:date="2014-03-26T16:14:00Z">
        <w:r w:rsidRPr="00D770FE" w:rsidDel="00E85816">
          <w:rPr>
            <w:rFonts w:ascii="Courier New" w:eastAsia="Times New Roman" w:hAnsi="Courier New"/>
          </w:rPr>
          <w:lastRenderedPageBreak/>
          <w:delText xml:space="preserve">    "status": -1,</w:delText>
        </w:r>
      </w:del>
    </w:p>
    <w:p w14:paraId="4A55F47C" w14:textId="4913EED8" w:rsidR="00D770FE" w:rsidRPr="00D770FE" w:rsidDel="00E85816" w:rsidRDefault="00D770FE" w:rsidP="00D770FE">
      <w:pPr>
        <w:rPr>
          <w:del w:id="772" w:author="Admin1" w:date="2014-03-26T16:14:00Z"/>
          <w:rFonts w:ascii="Courier New" w:eastAsia="Times New Roman" w:hAnsi="Courier New"/>
        </w:rPr>
      </w:pPr>
      <w:del w:id="773" w:author="Admin1" w:date="2014-03-26T16:14:00Z">
        <w:r w:rsidRPr="00D770FE" w:rsidDel="00E85816">
          <w:rPr>
            <w:rFonts w:ascii="Courier New" w:eastAsia="Times New Roman" w:hAnsi="Courier New"/>
          </w:rPr>
          <w:delText xml:space="preserve">    "message": "Missing parameter serial_number in method message.send_xmpp_message_to_all_associated_users2",</w:delText>
        </w:r>
      </w:del>
    </w:p>
    <w:p w14:paraId="5E9121A5" w14:textId="585A7394" w:rsidR="00D770FE" w:rsidRPr="00D770FE" w:rsidDel="00E85816" w:rsidRDefault="00D770FE" w:rsidP="00D770FE">
      <w:pPr>
        <w:rPr>
          <w:del w:id="774" w:author="Admin1" w:date="2014-03-26T16:14:00Z"/>
          <w:rFonts w:ascii="Courier New" w:eastAsia="Times New Roman" w:hAnsi="Courier New"/>
        </w:rPr>
      </w:pPr>
      <w:del w:id="775" w:author="Admin1" w:date="2014-03-26T16:14:00Z">
        <w:r w:rsidRPr="00D770FE" w:rsidDel="00E85816">
          <w:rPr>
            <w:rFonts w:ascii="Courier New" w:eastAsia="Times New Roman" w:hAnsi="Courier New"/>
          </w:rPr>
          <w:delText xml:space="preserve">    "error": {</w:delText>
        </w:r>
      </w:del>
    </w:p>
    <w:p w14:paraId="00C4A6AA" w14:textId="204DF9E4" w:rsidR="00D770FE" w:rsidRPr="00D770FE" w:rsidDel="00E85816" w:rsidRDefault="00D770FE" w:rsidP="00D770FE">
      <w:pPr>
        <w:rPr>
          <w:del w:id="776" w:author="Admin1" w:date="2014-03-26T16:14:00Z"/>
          <w:rFonts w:ascii="Courier New" w:eastAsia="Times New Roman" w:hAnsi="Courier New"/>
        </w:rPr>
      </w:pPr>
      <w:del w:id="777" w:author="Admin1" w:date="2014-03-26T16:14:00Z">
        <w:r w:rsidRPr="00D770FE" w:rsidDel="00E85816">
          <w:rPr>
            <w:rFonts w:ascii="Courier New" w:eastAsia="Times New Roman" w:hAnsi="Courier New"/>
          </w:rPr>
          <w:delText xml:space="preserve">        "code": "-102",</w:delText>
        </w:r>
      </w:del>
    </w:p>
    <w:p w14:paraId="133A7491" w14:textId="11D224A2" w:rsidR="00D770FE" w:rsidRPr="00D770FE" w:rsidDel="00E85816" w:rsidRDefault="00D770FE" w:rsidP="00D770FE">
      <w:pPr>
        <w:rPr>
          <w:del w:id="778" w:author="Admin1" w:date="2014-03-26T16:14:00Z"/>
          <w:rFonts w:ascii="Courier New" w:eastAsia="Times New Roman" w:hAnsi="Courier New"/>
        </w:rPr>
      </w:pPr>
      <w:del w:id="779" w:author="Admin1" w:date="2014-03-26T16:14:00Z">
        <w:r w:rsidRPr="00D770FE" w:rsidDel="00E85816">
          <w:rPr>
            <w:rFonts w:ascii="Courier New" w:eastAsia="Times New Roman" w:hAnsi="Courier New"/>
          </w:rPr>
          <w:delText xml:space="preserve">        "message": "Missing parameter in method call"</w:delText>
        </w:r>
      </w:del>
    </w:p>
    <w:p w14:paraId="4496A9FB" w14:textId="73FCD543" w:rsidR="00D770FE" w:rsidRPr="00D770FE" w:rsidDel="00E85816" w:rsidRDefault="00D770FE" w:rsidP="00D770FE">
      <w:pPr>
        <w:rPr>
          <w:del w:id="780" w:author="Admin1" w:date="2014-03-26T16:14:00Z"/>
          <w:rFonts w:ascii="Courier New" w:eastAsia="Times New Roman" w:hAnsi="Courier New"/>
        </w:rPr>
      </w:pPr>
      <w:del w:id="781" w:author="Admin1" w:date="2014-03-26T16:14:00Z">
        <w:r w:rsidRPr="00D770FE" w:rsidDel="00E85816">
          <w:rPr>
            <w:rFonts w:ascii="Courier New" w:eastAsia="Times New Roman" w:hAnsi="Courier New"/>
          </w:rPr>
          <w:delText xml:space="preserve">    }</w:delText>
        </w:r>
      </w:del>
    </w:p>
    <w:p w14:paraId="7CCBD90E" w14:textId="0150C13C" w:rsidR="0093254C" w:rsidDel="00E85816" w:rsidRDefault="00D770FE" w:rsidP="00807117">
      <w:pPr>
        <w:spacing w:after="200"/>
        <w:rPr>
          <w:del w:id="782" w:author="Admin1" w:date="2014-03-26T16:14:00Z"/>
          <w:rFonts w:ascii="Courier New" w:eastAsia="Times New Roman" w:hAnsi="Courier New"/>
        </w:rPr>
      </w:pPr>
      <w:del w:id="783" w:author="Admin1" w:date="2014-03-26T16:14:00Z">
        <w:r w:rsidRPr="00D770FE" w:rsidDel="00E85816">
          <w:rPr>
            <w:rFonts w:ascii="Courier New" w:eastAsia="Times New Roman" w:hAnsi="Courier New"/>
          </w:rPr>
          <w:delText>}</w:delText>
        </w:r>
      </w:del>
    </w:p>
    <w:p w14:paraId="253DDDD7" w14:textId="5768849B" w:rsidR="00E54428" w:rsidRPr="001E24D2" w:rsidDel="00E85816" w:rsidRDefault="00E54428" w:rsidP="00807117">
      <w:pPr>
        <w:spacing w:after="200"/>
        <w:rPr>
          <w:del w:id="784" w:author="Admin1" w:date="2014-03-26T16:14:00Z"/>
          <w:i/>
        </w:rPr>
      </w:pPr>
      <w:del w:id="785" w:author="Admin1" w:date="2014-03-26T16:14:00Z">
        <w:r w:rsidRPr="001E24D2" w:rsidDel="00E85816">
          <w:rPr>
            <w:rFonts w:eastAsia="Times New Roman"/>
            <w:i/>
          </w:rPr>
          <w:delText>If Rob</w:delText>
        </w:r>
        <w:r w:rsidR="001E24D2" w:rsidRPr="001E24D2" w:rsidDel="00E85816">
          <w:rPr>
            <w:rFonts w:eastAsia="Times New Roman"/>
            <w:i/>
          </w:rPr>
          <w:delText>ot serial number does not exist</w:delText>
        </w:r>
      </w:del>
    </w:p>
    <w:p w14:paraId="51743D1F" w14:textId="1BF68575" w:rsidR="00D770FE" w:rsidRPr="00D770FE" w:rsidDel="00E85816" w:rsidRDefault="00D770FE" w:rsidP="00D770FE">
      <w:pPr>
        <w:rPr>
          <w:del w:id="786" w:author="Admin1" w:date="2014-03-26T16:14:00Z"/>
          <w:rFonts w:ascii="Courier New" w:eastAsia="Times New Roman" w:hAnsi="Courier New"/>
        </w:rPr>
      </w:pPr>
      <w:del w:id="787" w:author="Admin1" w:date="2014-03-26T16:14:00Z">
        <w:r w:rsidRPr="00D770FE" w:rsidDel="00E85816">
          <w:rPr>
            <w:rFonts w:ascii="Courier New" w:eastAsia="Times New Roman" w:hAnsi="Courier New"/>
          </w:rPr>
          <w:delText>{</w:delText>
        </w:r>
      </w:del>
    </w:p>
    <w:p w14:paraId="7359BB0E" w14:textId="24052FF5" w:rsidR="00D770FE" w:rsidRPr="00D770FE" w:rsidDel="00E85816" w:rsidRDefault="00D770FE" w:rsidP="00D770FE">
      <w:pPr>
        <w:rPr>
          <w:del w:id="788" w:author="Admin1" w:date="2014-03-26T16:14:00Z"/>
          <w:rFonts w:ascii="Courier New" w:eastAsia="Times New Roman" w:hAnsi="Courier New"/>
        </w:rPr>
      </w:pPr>
      <w:del w:id="789" w:author="Admin1" w:date="2014-03-26T16:14:00Z">
        <w:r w:rsidRPr="00D770FE" w:rsidDel="00E85816">
          <w:rPr>
            <w:rFonts w:ascii="Courier New" w:eastAsia="Times New Roman" w:hAnsi="Courier New"/>
          </w:rPr>
          <w:delText xml:space="preserve">    "status": -1,</w:delText>
        </w:r>
      </w:del>
    </w:p>
    <w:p w14:paraId="5469FE66" w14:textId="02483EAF" w:rsidR="00D770FE" w:rsidRPr="00D770FE" w:rsidDel="00E85816" w:rsidRDefault="00D770FE" w:rsidP="00D770FE">
      <w:pPr>
        <w:rPr>
          <w:del w:id="790" w:author="Admin1" w:date="2014-03-26T16:14:00Z"/>
          <w:rFonts w:ascii="Courier New" w:eastAsia="Times New Roman" w:hAnsi="Courier New"/>
        </w:rPr>
      </w:pPr>
      <w:del w:id="791" w:author="Admin1" w:date="2014-03-26T16:14:00Z">
        <w:r w:rsidRPr="00D770FE" w:rsidDel="00E85816">
          <w:rPr>
            <w:rFonts w:ascii="Courier New" w:eastAsia="Times New Roman" w:hAnsi="Courier New"/>
          </w:rPr>
          <w:delText xml:space="preserve">    "message": "Robot serial number does not exist",</w:delText>
        </w:r>
      </w:del>
    </w:p>
    <w:p w14:paraId="015161B4" w14:textId="1F3929EC" w:rsidR="00D770FE" w:rsidRPr="00D770FE" w:rsidDel="00E85816" w:rsidRDefault="00D770FE" w:rsidP="00D770FE">
      <w:pPr>
        <w:rPr>
          <w:del w:id="792" w:author="Admin1" w:date="2014-03-26T16:14:00Z"/>
          <w:rFonts w:ascii="Courier New" w:eastAsia="Times New Roman" w:hAnsi="Courier New"/>
        </w:rPr>
      </w:pPr>
      <w:del w:id="793" w:author="Admin1" w:date="2014-03-26T16:14:00Z">
        <w:r w:rsidRPr="00D770FE" w:rsidDel="00E85816">
          <w:rPr>
            <w:rFonts w:ascii="Courier New" w:eastAsia="Times New Roman" w:hAnsi="Courier New"/>
          </w:rPr>
          <w:delText xml:space="preserve">    "error": {</w:delText>
        </w:r>
      </w:del>
    </w:p>
    <w:p w14:paraId="2A1DF748" w14:textId="6BDE2B4C" w:rsidR="00D770FE" w:rsidRPr="00D770FE" w:rsidDel="00E85816" w:rsidRDefault="00D770FE" w:rsidP="00D770FE">
      <w:pPr>
        <w:rPr>
          <w:del w:id="794" w:author="Admin1" w:date="2014-03-26T16:14:00Z"/>
          <w:rFonts w:ascii="Courier New" w:eastAsia="Times New Roman" w:hAnsi="Courier New"/>
        </w:rPr>
      </w:pPr>
      <w:del w:id="795" w:author="Admin1" w:date="2014-03-26T16:14:00Z">
        <w:r w:rsidRPr="00D770FE" w:rsidDel="00E85816">
          <w:rPr>
            <w:rFonts w:ascii="Courier New" w:eastAsia="Times New Roman" w:hAnsi="Courier New"/>
          </w:rPr>
          <w:delText xml:space="preserve">        "code": "-114",</w:delText>
        </w:r>
      </w:del>
    </w:p>
    <w:p w14:paraId="5AA4442C" w14:textId="5A006450" w:rsidR="00D770FE" w:rsidRPr="00D770FE" w:rsidDel="00E85816" w:rsidRDefault="00D770FE" w:rsidP="00D770FE">
      <w:pPr>
        <w:rPr>
          <w:del w:id="796" w:author="Admin1" w:date="2014-03-26T16:14:00Z"/>
          <w:rFonts w:ascii="Courier New" w:eastAsia="Times New Roman" w:hAnsi="Courier New"/>
        </w:rPr>
      </w:pPr>
      <w:del w:id="797" w:author="Admin1" w:date="2014-03-26T16:14:00Z">
        <w:r w:rsidRPr="00D770FE" w:rsidDel="00E85816">
          <w:rPr>
            <w:rFonts w:ascii="Courier New" w:eastAsia="Times New Roman" w:hAnsi="Courier New"/>
          </w:rPr>
          <w:delText xml:space="preserve">        "message": "Serial number does not exist."</w:delText>
        </w:r>
      </w:del>
    </w:p>
    <w:p w14:paraId="6AD8281B" w14:textId="36492CFE" w:rsidR="00D770FE" w:rsidRPr="00D770FE" w:rsidDel="00E85816" w:rsidRDefault="00D770FE" w:rsidP="00D770FE">
      <w:pPr>
        <w:rPr>
          <w:del w:id="798" w:author="Admin1" w:date="2014-03-26T16:14:00Z"/>
          <w:rFonts w:ascii="Courier New" w:eastAsia="Times New Roman" w:hAnsi="Courier New"/>
        </w:rPr>
      </w:pPr>
      <w:del w:id="799" w:author="Admin1" w:date="2014-03-26T16:14:00Z">
        <w:r w:rsidRPr="00D770FE" w:rsidDel="00E85816">
          <w:rPr>
            <w:rFonts w:ascii="Courier New" w:eastAsia="Times New Roman" w:hAnsi="Courier New"/>
          </w:rPr>
          <w:delText xml:space="preserve">    }</w:delText>
        </w:r>
      </w:del>
    </w:p>
    <w:p w14:paraId="4846346C" w14:textId="01DD3380" w:rsidR="00551602" w:rsidRPr="00DB2F7A" w:rsidDel="00E85816" w:rsidRDefault="00D770FE" w:rsidP="005A0961">
      <w:pPr>
        <w:pStyle w:val="Heading4"/>
        <w:rPr>
          <w:del w:id="800" w:author="Admin1" w:date="2014-03-26T16:14:00Z"/>
          <w:rFonts w:eastAsia="Calibri"/>
          <w:b w:val="0"/>
          <w:bCs w:val="0"/>
          <w:iCs w:val="0"/>
          <w:color w:val="auto"/>
          <w:sz w:val="20"/>
        </w:rPr>
      </w:pPr>
      <w:del w:id="801" w:author="Admin1" w:date="2014-03-26T16:14:00Z">
        <w:r w:rsidRPr="00D770FE" w:rsidDel="00E85816">
          <w:rPr>
            <w:rFonts w:ascii="Courier New" w:eastAsia="Times New Roman" w:hAnsi="Courier New"/>
          </w:rPr>
          <w:delText>}</w:delText>
        </w:r>
      </w:del>
    </w:p>
    <w:p w14:paraId="5DB5D1CF" w14:textId="77777777" w:rsidR="00CA18CB" w:rsidRDefault="00CA18CB" w:rsidP="005A0961">
      <w:pPr>
        <w:pStyle w:val="Heading4"/>
        <w:rPr>
          <w:szCs w:val="24"/>
        </w:rPr>
      </w:pPr>
    </w:p>
    <w:p w14:paraId="4855E9B4" w14:textId="7814AD07" w:rsidR="00E54428" w:rsidRPr="00AB472B" w:rsidDel="008C3DC9" w:rsidRDefault="00E54428" w:rsidP="005A0961">
      <w:pPr>
        <w:pStyle w:val="Heading4"/>
        <w:rPr>
          <w:del w:id="802" w:author="Admin1" w:date="2014-03-26T16:15:00Z"/>
          <w:szCs w:val="24"/>
        </w:rPr>
      </w:pPr>
      <w:del w:id="803" w:author="Admin1" w:date="2014-03-26T16:15:00Z">
        <w:r w:rsidRPr="00AB472B" w:rsidDel="008C3DC9">
          <w:rPr>
            <w:szCs w:val="24"/>
          </w:rPr>
          <w:delText>Se</w:delText>
        </w:r>
        <w:r w:rsidR="005A0961" w:rsidRPr="00AB472B" w:rsidDel="008C3DC9">
          <w:rPr>
            <w:szCs w:val="24"/>
          </w:rPr>
          <w:delText>nd</w:delText>
        </w:r>
        <w:r w:rsidR="00AB472B" w:rsidDel="008C3DC9">
          <w:rPr>
            <w:szCs w:val="24"/>
          </w:rPr>
          <w:delText>N</w:delText>
        </w:r>
        <w:r w:rsidR="005A0961" w:rsidRPr="00AB472B" w:rsidDel="008C3DC9">
          <w:rPr>
            <w:szCs w:val="24"/>
          </w:rPr>
          <w:delText>otification</w:delText>
        </w:r>
        <w:r w:rsidR="00AB472B" w:rsidDel="008C3DC9">
          <w:rPr>
            <w:szCs w:val="24"/>
          </w:rPr>
          <w:delText>T</w:delText>
        </w:r>
        <w:r w:rsidR="005A0961" w:rsidRPr="00AB472B" w:rsidDel="008C3DC9">
          <w:rPr>
            <w:szCs w:val="24"/>
          </w:rPr>
          <w:delText>o</w:delText>
        </w:r>
        <w:r w:rsidR="00AB472B" w:rsidDel="008C3DC9">
          <w:rPr>
            <w:szCs w:val="24"/>
          </w:rPr>
          <w:delText>G</w:delText>
        </w:r>
        <w:r w:rsidR="005A0961" w:rsidRPr="00AB472B" w:rsidDel="008C3DC9">
          <w:rPr>
            <w:szCs w:val="24"/>
          </w:rPr>
          <w:delText>iven</w:delText>
        </w:r>
        <w:r w:rsidR="00AB472B" w:rsidDel="008C3DC9">
          <w:rPr>
            <w:szCs w:val="24"/>
          </w:rPr>
          <w:delText>E</w:delText>
        </w:r>
        <w:r w:rsidR="005A0961" w:rsidRPr="00AB472B" w:rsidDel="008C3DC9">
          <w:rPr>
            <w:szCs w:val="24"/>
          </w:rPr>
          <w:delText>mails</w:delText>
        </w:r>
      </w:del>
    </w:p>
    <w:p w14:paraId="22F374DC" w14:textId="4C3ECF91" w:rsidR="001330D1" w:rsidRPr="00DB2F7A" w:rsidDel="008C3DC9" w:rsidRDefault="001330D1" w:rsidP="001330D1">
      <w:pPr>
        <w:rPr>
          <w:del w:id="804" w:author="Admin1" w:date="2014-03-26T16:15:00Z"/>
        </w:rPr>
      </w:pPr>
    </w:p>
    <w:p w14:paraId="70D6E6EC" w14:textId="1968B5D6" w:rsidR="00AB472B" w:rsidDel="008C3DC9" w:rsidRDefault="00AB472B" w:rsidP="00E54428">
      <w:pPr>
        <w:rPr>
          <w:del w:id="805" w:author="Admin1" w:date="2014-03-26T16:15:00Z"/>
          <w:rFonts w:eastAsia="Times New Roman"/>
        </w:rPr>
      </w:pPr>
      <w:del w:id="806" w:author="Admin1" w:date="2014-03-26T16:15:00Z">
        <w:r w:rsidDel="008C3DC9">
          <w:rPr>
            <w:rFonts w:eastAsia="Times New Roman"/>
          </w:rPr>
          <w:delText xml:space="preserve">API </w:delText>
        </w:r>
        <w:r w:rsidR="00E54428" w:rsidRPr="00DB2F7A" w:rsidDel="008C3DC9">
          <w:rPr>
            <w:rFonts w:eastAsia="Times New Roman"/>
          </w:rPr>
          <w:delText>to send notification t</w:delText>
        </w:r>
        <w:r w:rsidR="001330D1" w:rsidRPr="00DB2F7A" w:rsidDel="008C3DC9">
          <w:rPr>
            <w:rFonts w:eastAsia="Times New Roman"/>
          </w:rPr>
          <w:delText>o one or more given emails</w:delText>
        </w:r>
        <w:r w:rsidR="00E54428" w:rsidRPr="00DB2F7A" w:rsidDel="008C3DC9">
          <w:br/>
        </w:r>
        <w:r w:rsidR="00E54428" w:rsidRPr="00DB2F7A" w:rsidDel="008C3DC9">
          <w:br/>
        </w:r>
        <w:r w:rsidR="00A80C11" w:rsidDel="008C3DC9">
          <w:fldChar w:fldCharType="begin"/>
        </w:r>
        <w:r w:rsidR="00A80C11" w:rsidDel="008C3DC9">
          <w:delInstrText xml:space="preserve"> HYPERLINK "http://neatostaging.rajatogo.com/api/rest/json?method=message.send_notification_to_given_emails" </w:delInstrText>
        </w:r>
        <w:r w:rsidR="00A80C11" w:rsidDel="008C3DC9">
          <w:fldChar w:fldCharType="separate"/>
        </w:r>
        <w:r w:rsidRPr="00AB2F08" w:rsidDel="008C3DC9">
          <w:rPr>
            <w:rStyle w:val="Hyperlink"/>
            <w:rFonts w:eastAsia="Times New Roman"/>
          </w:rPr>
          <w:delText>http://neatostaging.rajatogo.com/api/rest/json?method=message.send_notification_to_given_emails</w:delText>
        </w:r>
        <w:r w:rsidR="00A80C11" w:rsidDel="008C3DC9">
          <w:rPr>
            <w:rStyle w:val="Hyperlink"/>
            <w:rFonts w:eastAsia="Times New Roman"/>
          </w:rPr>
          <w:fldChar w:fldCharType="end"/>
        </w:r>
      </w:del>
    </w:p>
    <w:p w14:paraId="7F65E51D" w14:textId="7747B8D1" w:rsidR="00E54428" w:rsidRPr="00AB472B" w:rsidDel="008C3DC9" w:rsidRDefault="00E54428" w:rsidP="00E54428">
      <w:pPr>
        <w:rPr>
          <w:del w:id="807" w:author="Admin1" w:date="2014-03-26T16:15:00Z"/>
          <w:b/>
        </w:rPr>
      </w:pPr>
      <w:del w:id="808" w:author="Admin1" w:date="2014-03-26T16:15:00Z">
        <w:r w:rsidRPr="00DB2F7A" w:rsidDel="008C3DC9">
          <w:br/>
        </w:r>
        <w:r w:rsidR="00082D72" w:rsidRPr="00AB472B" w:rsidDel="008C3DC9">
          <w:rPr>
            <w:rFonts w:eastAsia="Times New Roman"/>
            <w:b/>
          </w:rPr>
          <w:delText>Parameters</w:delText>
        </w:r>
      </w:del>
    </w:p>
    <w:p w14:paraId="031393A2" w14:textId="0DD70292" w:rsidR="00E54428" w:rsidRPr="00AB472B" w:rsidDel="008C3DC9" w:rsidRDefault="00E54428" w:rsidP="00AB472B">
      <w:pPr>
        <w:pStyle w:val="ListParagraph"/>
        <w:spacing w:after="200"/>
        <w:ind w:left="0"/>
        <w:rPr>
          <w:del w:id="809" w:author="Admin1" w:date="2014-03-26T16:15:00Z"/>
        </w:rPr>
      </w:pPr>
      <w:del w:id="810" w:author="Admin1" w:date="2014-03-26T16:15:00Z">
        <w:r w:rsidRPr="00AB472B" w:rsidDel="008C3DC9">
          <w:rPr>
            <w:rFonts w:eastAsia="Times New Roman"/>
            <w:bCs/>
          </w:rPr>
          <w:delText>api_key</w:delText>
        </w:r>
        <w:r w:rsidR="00AB472B" w:rsidDel="008C3DC9">
          <w:rPr>
            <w:rFonts w:eastAsia="Times New Roman"/>
          </w:rPr>
          <w:delText xml:space="preserve">, </w:delText>
        </w:r>
        <w:r w:rsidR="001E2A33" w:rsidRPr="00AB472B" w:rsidDel="008C3DC9">
          <w:rPr>
            <w:rFonts w:eastAsia="Times New Roman"/>
          </w:rPr>
          <w:delText>your API key</w:delText>
        </w:r>
      </w:del>
    </w:p>
    <w:p w14:paraId="21135857" w14:textId="3356A41F" w:rsidR="00E54428" w:rsidRPr="00AB472B" w:rsidDel="008C3DC9" w:rsidRDefault="00E54428" w:rsidP="00AB472B">
      <w:pPr>
        <w:pStyle w:val="ListParagraph"/>
        <w:spacing w:after="200"/>
        <w:ind w:left="0"/>
        <w:rPr>
          <w:del w:id="811" w:author="Admin1" w:date="2014-03-26T16:15:00Z"/>
        </w:rPr>
      </w:pPr>
      <w:del w:id="812" w:author="Admin1" w:date="2014-03-26T16:15:00Z">
        <w:r w:rsidRPr="00AB472B" w:rsidDel="008C3DC9">
          <w:rPr>
            <w:rFonts w:eastAsia="Times New Roman"/>
            <w:bCs/>
          </w:rPr>
          <w:delText>emails</w:delText>
        </w:r>
        <w:r w:rsidR="00AB472B" w:rsidDel="008C3DC9">
          <w:rPr>
            <w:rFonts w:eastAsia="Times New Roman"/>
          </w:rPr>
          <w:delText xml:space="preserve"> to send notification</w:delText>
        </w:r>
      </w:del>
    </w:p>
    <w:p w14:paraId="7E30B4B5" w14:textId="788922DB" w:rsidR="00E54428" w:rsidRPr="00AB472B" w:rsidDel="008C3DC9" w:rsidRDefault="00AB472B" w:rsidP="00AB472B">
      <w:pPr>
        <w:pStyle w:val="ListParagraph"/>
        <w:spacing w:after="200"/>
        <w:ind w:left="0"/>
        <w:rPr>
          <w:del w:id="813" w:author="Admin1" w:date="2014-03-26T16:15:00Z"/>
        </w:rPr>
      </w:pPr>
      <w:del w:id="814" w:author="Admin1" w:date="2014-03-26T16:15:00Z">
        <w:r w:rsidRPr="00AB472B" w:rsidDel="008C3DC9">
          <w:rPr>
            <w:rFonts w:eastAsia="Times New Roman"/>
            <w:bCs/>
          </w:rPr>
          <w:delText>M</w:delText>
        </w:r>
        <w:r w:rsidR="00E54428" w:rsidRPr="00AB472B" w:rsidDel="008C3DC9">
          <w:rPr>
            <w:rFonts w:eastAsia="Times New Roman"/>
            <w:bCs/>
          </w:rPr>
          <w:delText>essage</w:delText>
        </w:r>
        <w:r w:rsidDel="008C3DC9">
          <w:rPr>
            <w:rFonts w:eastAsia="Times New Roman"/>
            <w:bCs/>
          </w:rPr>
          <w:delText>,</w:delText>
        </w:r>
        <w:r w:rsidDel="008C3DC9">
          <w:rPr>
            <w:rFonts w:eastAsia="Times New Roman"/>
          </w:rPr>
          <w:delText xml:space="preserve"> message text</w:delText>
        </w:r>
      </w:del>
    </w:p>
    <w:p w14:paraId="2D916FF4" w14:textId="03A1175F" w:rsidR="00E54428" w:rsidRPr="00AB472B" w:rsidDel="008C3DC9" w:rsidRDefault="001330D1" w:rsidP="00E54428">
      <w:pPr>
        <w:rPr>
          <w:del w:id="815" w:author="Admin1" w:date="2014-03-26T16:15:00Z"/>
          <w:b/>
        </w:rPr>
      </w:pPr>
      <w:del w:id="816" w:author="Admin1" w:date="2014-03-26T16:15:00Z">
        <w:r w:rsidRPr="00AB472B" w:rsidDel="008C3DC9">
          <w:rPr>
            <w:rFonts w:eastAsia="Times New Roman"/>
            <w:b/>
          </w:rPr>
          <w:delText>Success Response</w:delText>
        </w:r>
      </w:del>
    </w:p>
    <w:p w14:paraId="3F80A235" w14:textId="650DF085" w:rsidR="00A3258D" w:rsidRPr="00A3258D" w:rsidDel="008C3DC9" w:rsidRDefault="00A3258D" w:rsidP="00A3258D">
      <w:pPr>
        <w:pStyle w:val="ListParagraph"/>
        <w:rPr>
          <w:del w:id="817" w:author="Admin1" w:date="2014-03-26T16:15:00Z"/>
          <w:rFonts w:ascii="Courier New" w:eastAsia="Times New Roman" w:hAnsi="Courier New"/>
        </w:rPr>
      </w:pPr>
      <w:del w:id="818" w:author="Admin1" w:date="2014-03-26T16:15:00Z">
        <w:r w:rsidRPr="00A3258D" w:rsidDel="008C3DC9">
          <w:rPr>
            <w:rFonts w:ascii="Courier New" w:eastAsia="Times New Roman" w:hAnsi="Courier New"/>
          </w:rPr>
          <w:delText>{</w:delText>
        </w:r>
      </w:del>
    </w:p>
    <w:p w14:paraId="44DB986E" w14:textId="0698FF06" w:rsidR="00A3258D" w:rsidRPr="00A3258D" w:rsidDel="008C3DC9" w:rsidRDefault="00A3258D" w:rsidP="00A3258D">
      <w:pPr>
        <w:pStyle w:val="ListParagraph"/>
        <w:rPr>
          <w:del w:id="819" w:author="Admin1" w:date="2014-03-26T16:15:00Z"/>
          <w:rFonts w:ascii="Courier New" w:eastAsia="Times New Roman" w:hAnsi="Courier New"/>
        </w:rPr>
      </w:pPr>
      <w:del w:id="820" w:author="Admin1" w:date="2014-03-26T16:15:00Z">
        <w:r w:rsidRPr="00A3258D" w:rsidDel="008C3DC9">
          <w:rPr>
            <w:rFonts w:ascii="Courier New" w:eastAsia="Times New Roman" w:hAnsi="Courier New"/>
          </w:rPr>
          <w:delText xml:space="preserve">    "status": 0,</w:delText>
        </w:r>
      </w:del>
    </w:p>
    <w:p w14:paraId="3773913F" w14:textId="594392C7" w:rsidR="00A3258D" w:rsidRPr="00A3258D" w:rsidDel="008C3DC9" w:rsidRDefault="00A3258D" w:rsidP="00A3258D">
      <w:pPr>
        <w:pStyle w:val="ListParagraph"/>
        <w:rPr>
          <w:del w:id="821" w:author="Admin1" w:date="2014-03-26T16:15:00Z"/>
          <w:rFonts w:ascii="Courier New" w:eastAsia="Times New Roman" w:hAnsi="Courier New"/>
        </w:rPr>
      </w:pPr>
      <w:del w:id="822" w:author="Admin1" w:date="2014-03-26T16:15:00Z">
        <w:r w:rsidRPr="00A3258D" w:rsidDel="008C3DC9">
          <w:rPr>
            <w:rFonts w:ascii="Courier New" w:eastAsia="Times New Roman" w:hAnsi="Courier New"/>
          </w:rPr>
          <w:delText xml:space="preserve">    "result": {</w:delText>
        </w:r>
      </w:del>
    </w:p>
    <w:p w14:paraId="6797FD32" w14:textId="369BA065" w:rsidR="00A3258D" w:rsidRPr="00A3258D" w:rsidDel="008C3DC9" w:rsidRDefault="00A3258D" w:rsidP="00A3258D">
      <w:pPr>
        <w:pStyle w:val="ListParagraph"/>
        <w:rPr>
          <w:del w:id="823" w:author="Admin1" w:date="2014-03-26T16:15:00Z"/>
          <w:rFonts w:ascii="Courier New" w:eastAsia="Times New Roman" w:hAnsi="Courier New"/>
        </w:rPr>
      </w:pPr>
      <w:del w:id="824" w:author="Admin1" w:date="2014-03-26T16:15:00Z">
        <w:r w:rsidRPr="00A3258D" w:rsidDel="008C3DC9">
          <w:rPr>
            <w:rFonts w:ascii="Courier New" w:eastAsia="Times New Roman" w:hAnsi="Courier New"/>
          </w:rPr>
          <w:delText xml:space="preserve">        "success": true,</w:delText>
        </w:r>
      </w:del>
    </w:p>
    <w:p w14:paraId="4CD942CD" w14:textId="3F01D63A" w:rsidR="00A3258D" w:rsidRPr="00A3258D" w:rsidDel="008C3DC9" w:rsidRDefault="00A3258D" w:rsidP="00A3258D">
      <w:pPr>
        <w:pStyle w:val="ListParagraph"/>
        <w:rPr>
          <w:del w:id="825" w:author="Admin1" w:date="2014-03-26T16:15:00Z"/>
          <w:rFonts w:ascii="Courier New" w:eastAsia="Times New Roman" w:hAnsi="Courier New"/>
        </w:rPr>
      </w:pPr>
      <w:del w:id="826" w:author="Admin1" w:date="2014-03-26T16:15:00Z">
        <w:r w:rsidRPr="00A3258D" w:rsidDel="008C3DC9">
          <w:rPr>
            <w:rFonts w:ascii="Courier New" w:eastAsia="Times New Roman" w:hAnsi="Courier New"/>
          </w:rPr>
          <w:delText xml:space="preserve">        "message": "Notification sent to registration ids : [\"APA91bHYu4xx4LK2gY_JHN-7546z7VrWRxv0m2NgxXRtgR6m0Jrdr_qaHOfF0-v5-5hyxRWyqN0Vg8xR40eQhHcMvmuAcDdRbmkiarKVdX_hVl0XA0GN66ndm_wsEjY6_KRIjvP_ec0-tkNvNkbZQfudoyuKsWOz9g\"]"</w:delText>
        </w:r>
      </w:del>
    </w:p>
    <w:p w14:paraId="45E491EE" w14:textId="232CF5F7" w:rsidR="00A3258D" w:rsidRPr="00A3258D" w:rsidDel="008C3DC9" w:rsidRDefault="00A3258D" w:rsidP="00A3258D">
      <w:pPr>
        <w:pStyle w:val="ListParagraph"/>
        <w:rPr>
          <w:del w:id="827" w:author="Admin1" w:date="2014-03-26T16:15:00Z"/>
          <w:rFonts w:ascii="Courier New" w:eastAsia="Times New Roman" w:hAnsi="Courier New"/>
        </w:rPr>
      </w:pPr>
      <w:del w:id="828" w:author="Admin1" w:date="2014-03-26T16:15:00Z">
        <w:r w:rsidRPr="00A3258D" w:rsidDel="008C3DC9">
          <w:rPr>
            <w:rFonts w:ascii="Courier New" w:eastAsia="Times New Roman" w:hAnsi="Courier New"/>
          </w:rPr>
          <w:delText xml:space="preserve">    }</w:delText>
        </w:r>
      </w:del>
    </w:p>
    <w:p w14:paraId="6F18D65D" w14:textId="77DA76A8" w:rsidR="00603431" w:rsidDel="008C3DC9" w:rsidRDefault="00A3258D" w:rsidP="00E54428">
      <w:pPr>
        <w:rPr>
          <w:del w:id="829" w:author="Admin1" w:date="2014-03-26T16:15:00Z"/>
          <w:rFonts w:ascii="Courier New" w:eastAsia="Times New Roman" w:hAnsi="Courier New"/>
        </w:rPr>
      </w:pPr>
      <w:del w:id="830" w:author="Admin1" w:date="2014-03-26T16:15:00Z">
        <w:r w:rsidRPr="00A3258D" w:rsidDel="008C3DC9">
          <w:rPr>
            <w:rFonts w:ascii="Courier New" w:eastAsia="Times New Roman" w:hAnsi="Courier New"/>
          </w:rPr>
          <w:delText>}</w:delText>
        </w:r>
      </w:del>
    </w:p>
    <w:p w14:paraId="2C7545EF" w14:textId="1306F5E2" w:rsidR="00603431" w:rsidDel="008C3DC9" w:rsidRDefault="00603431" w:rsidP="00E54428">
      <w:pPr>
        <w:rPr>
          <w:del w:id="831" w:author="Admin1" w:date="2014-03-26T16:15:00Z"/>
          <w:rFonts w:ascii="Courier New" w:eastAsia="Times New Roman" w:hAnsi="Courier New"/>
        </w:rPr>
      </w:pPr>
    </w:p>
    <w:p w14:paraId="002ECD7E" w14:textId="4307C825" w:rsidR="00E54428" w:rsidRPr="00AB472B" w:rsidDel="008C3DC9" w:rsidRDefault="001330D1" w:rsidP="00E54428">
      <w:pPr>
        <w:rPr>
          <w:del w:id="832" w:author="Admin1" w:date="2014-03-26T16:15:00Z"/>
          <w:b/>
        </w:rPr>
      </w:pPr>
      <w:del w:id="833" w:author="Admin1" w:date="2014-03-26T16:15:00Z">
        <w:r w:rsidRPr="00AB472B" w:rsidDel="008C3DC9">
          <w:rPr>
            <w:rFonts w:eastAsia="Times New Roman"/>
            <w:b/>
          </w:rPr>
          <w:delText>Failure Responses</w:delText>
        </w:r>
      </w:del>
    </w:p>
    <w:p w14:paraId="1E8DF85F" w14:textId="4309DA85" w:rsidR="00E54428" w:rsidRPr="00AB472B" w:rsidDel="008C3DC9" w:rsidRDefault="00E54428" w:rsidP="004A733B">
      <w:pPr>
        <w:spacing w:after="200"/>
        <w:rPr>
          <w:del w:id="834" w:author="Admin1" w:date="2014-03-26T16:15:00Z"/>
          <w:i/>
        </w:rPr>
      </w:pPr>
      <w:del w:id="835" w:author="Admin1" w:date="2014-03-26T16:15:00Z">
        <w:r w:rsidRPr="00AB472B" w:rsidDel="008C3DC9">
          <w:rPr>
            <w:rFonts w:eastAsia="Times New Roman"/>
            <w:i/>
          </w:rPr>
          <w:delText>If there no registration id for given email ids</w:delText>
        </w:r>
      </w:del>
    </w:p>
    <w:p w14:paraId="477E24B0" w14:textId="60B5F515" w:rsidR="00A3258D" w:rsidRPr="00A3258D" w:rsidDel="008C3DC9" w:rsidRDefault="00A3258D" w:rsidP="00A3258D">
      <w:pPr>
        <w:rPr>
          <w:del w:id="836" w:author="Admin1" w:date="2014-03-26T16:15:00Z"/>
          <w:rFonts w:ascii="Courier New" w:eastAsia="Times New Roman" w:hAnsi="Courier New"/>
        </w:rPr>
      </w:pPr>
      <w:del w:id="837" w:author="Admin1" w:date="2014-03-26T16:15:00Z">
        <w:r w:rsidRPr="00A3258D" w:rsidDel="008C3DC9">
          <w:rPr>
            <w:rFonts w:ascii="Courier New" w:eastAsia="Times New Roman" w:hAnsi="Courier New"/>
          </w:rPr>
          <w:delText>{</w:delText>
        </w:r>
      </w:del>
    </w:p>
    <w:p w14:paraId="4D524370" w14:textId="6363A0C7" w:rsidR="00A3258D" w:rsidRPr="00A3258D" w:rsidDel="008C3DC9" w:rsidRDefault="00A3258D" w:rsidP="00A3258D">
      <w:pPr>
        <w:rPr>
          <w:del w:id="838" w:author="Admin1" w:date="2014-03-26T16:15:00Z"/>
          <w:rFonts w:ascii="Courier New" w:eastAsia="Times New Roman" w:hAnsi="Courier New"/>
        </w:rPr>
      </w:pPr>
      <w:del w:id="839" w:author="Admin1" w:date="2014-03-26T16:15:00Z">
        <w:r w:rsidRPr="00A3258D" w:rsidDel="008C3DC9">
          <w:rPr>
            <w:rFonts w:ascii="Courier New" w:eastAsia="Times New Roman" w:hAnsi="Courier New"/>
          </w:rPr>
          <w:lastRenderedPageBreak/>
          <w:delText xml:space="preserve">    "status": -1,</w:delText>
        </w:r>
      </w:del>
    </w:p>
    <w:p w14:paraId="67F1EECF" w14:textId="45A6C3B2" w:rsidR="00A3258D" w:rsidRPr="00A3258D" w:rsidDel="008C3DC9" w:rsidRDefault="00A3258D" w:rsidP="00A3258D">
      <w:pPr>
        <w:rPr>
          <w:del w:id="840" w:author="Admin1" w:date="2014-03-26T16:15:00Z"/>
          <w:rFonts w:ascii="Courier New" w:eastAsia="Times New Roman" w:hAnsi="Courier New"/>
        </w:rPr>
      </w:pPr>
      <w:del w:id="841" w:author="Admin1" w:date="2014-03-26T16:15:00Z">
        <w:r w:rsidRPr="00A3258D" w:rsidDel="008C3DC9">
          <w:rPr>
            <w:rFonts w:ascii="Courier New" w:eastAsia="Times New Roman" w:hAnsi="Courier New"/>
          </w:rPr>
          <w:delText xml:space="preserve">    "message": "Please register notification for given emails ( Causing Emails : &lt; list of all unregistered emails &gt; )",</w:delText>
        </w:r>
      </w:del>
    </w:p>
    <w:p w14:paraId="47637435" w14:textId="21967A4D" w:rsidR="00A3258D" w:rsidRPr="00A3258D" w:rsidDel="008C3DC9" w:rsidRDefault="00A3258D" w:rsidP="00A3258D">
      <w:pPr>
        <w:rPr>
          <w:del w:id="842" w:author="Admin1" w:date="2014-03-26T16:15:00Z"/>
          <w:rFonts w:ascii="Courier New" w:eastAsia="Times New Roman" w:hAnsi="Courier New"/>
        </w:rPr>
      </w:pPr>
      <w:del w:id="843" w:author="Admin1" w:date="2014-03-26T16:15:00Z">
        <w:r w:rsidRPr="00A3258D" w:rsidDel="008C3DC9">
          <w:rPr>
            <w:rFonts w:ascii="Courier New" w:eastAsia="Times New Roman" w:hAnsi="Courier New"/>
          </w:rPr>
          <w:delText xml:space="preserve">    "error": {</w:delText>
        </w:r>
      </w:del>
    </w:p>
    <w:p w14:paraId="4D6DFC81" w14:textId="0E1D07CF" w:rsidR="00A3258D" w:rsidRPr="00A3258D" w:rsidDel="008C3DC9" w:rsidRDefault="00A3258D" w:rsidP="00A3258D">
      <w:pPr>
        <w:rPr>
          <w:del w:id="844" w:author="Admin1" w:date="2014-03-26T16:15:00Z"/>
          <w:rFonts w:ascii="Courier New" w:eastAsia="Times New Roman" w:hAnsi="Courier New"/>
        </w:rPr>
      </w:pPr>
      <w:del w:id="845" w:author="Admin1" w:date="2014-03-26T16:15:00Z">
        <w:r w:rsidRPr="00A3258D" w:rsidDel="008C3DC9">
          <w:rPr>
            <w:rFonts w:ascii="Courier New" w:eastAsia="Times New Roman" w:hAnsi="Courier New"/>
          </w:rPr>
          <w:delText xml:space="preserve">        "code": "-121",</w:delText>
        </w:r>
      </w:del>
    </w:p>
    <w:p w14:paraId="0F7CC63F" w14:textId="0CCF2C35" w:rsidR="00A3258D" w:rsidRPr="00A3258D" w:rsidDel="008C3DC9" w:rsidRDefault="00A3258D" w:rsidP="00A3258D">
      <w:pPr>
        <w:rPr>
          <w:del w:id="846" w:author="Admin1" w:date="2014-03-26T16:15:00Z"/>
          <w:rFonts w:ascii="Courier New" w:eastAsia="Times New Roman" w:hAnsi="Courier New"/>
        </w:rPr>
      </w:pPr>
      <w:del w:id="847" w:author="Admin1" w:date="2014-03-26T16:15:00Z">
        <w:r w:rsidRPr="00A3258D" w:rsidDel="008C3DC9">
          <w:rPr>
            <w:rFonts w:ascii="Courier New" w:eastAsia="Times New Roman" w:hAnsi="Courier New"/>
          </w:rPr>
          <w:delText xml:space="preserve">        "message": "Message could not be sent to robot"</w:delText>
        </w:r>
      </w:del>
    </w:p>
    <w:p w14:paraId="40CE0926" w14:textId="5A5C3E21" w:rsidR="00A3258D" w:rsidRPr="00A3258D" w:rsidDel="008C3DC9" w:rsidRDefault="00A3258D" w:rsidP="00A3258D">
      <w:pPr>
        <w:rPr>
          <w:del w:id="848" w:author="Admin1" w:date="2014-03-26T16:15:00Z"/>
          <w:rFonts w:ascii="Courier New" w:eastAsia="Times New Roman" w:hAnsi="Courier New"/>
        </w:rPr>
      </w:pPr>
      <w:del w:id="849" w:author="Admin1" w:date="2014-03-26T16:15:00Z">
        <w:r w:rsidRPr="00A3258D" w:rsidDel="008C3DC9">
          <w:rPr>
            <w:rFonts w:ascii="Courier New" w:eastAsia="Times New Roman" w:hAnsi="Courier New"/>
          </w:rPr>
          <w:delText xml:space="preserve">    }</w:delText>
        </w:r>
      </w:del>
    </w:p>
    <w:p w14:paraId="64FB474C" w14:textId="61F84633" w:rsidR="002F3DED" w:rsidDel="008C3DC9" w:rsidRDefault="00A3258D" w:rsidP="004A733B">
      <w:pPr>
        <w:spacing w:after="200"/>
        <w:rPr>
          <w:del w:id="850" w:author="Admin1" w:date="2014-03-26T16:15:00Z"/>
          <w:rFonts w:ascii="Courier New" w:eastAsia="Times New Roman" w:hAnsi="Courier New"/>
        </w:rPr>
      </w:pPr>
      <w:del w:id="851" w:author="Admin1" w:date="2014-03-26T16:15:00Z">
        <w:r w:rsidRPr="00A3258D" w:rsidDel="008C3DC9">
          <w:rPr>
            <w:rFonts w:ascii="Courier New" w:eastAsia="Times New Roman" w:hAnsi="Courier New"/>
          </w:rPr>
          <w:delText>}</w:delText>
        </w:r>
      </w:del>
    </w:p>
    <w:p w14:paraId="63BDC057" w14:textId="6FA98F20" w:rsidR="00E54428" w:rsidRPr="00AB472B" w:rsidDel="008C3DC9" w:rsidRDefault="00E54428" w:rsidP="004A733B">
      <w:pPr>
        <w:spacing w:after="200"/>
        <w:rPr>
          <w:del w:id="852" w:author="Admin1" w:date="2014-03-26T16:15:00Z"/>
          <w:i/>
        </w:rPr>
      </w:pPr>
      <w:del w:id="853" w:author="Admin1" w:date="2014-03-26T16:15:00Z">
        <w:r w:rsidRPr="00AB472B" w:rsidDel="008C3DC9">
          <w:rPr>
            <w:rFonts w:eastAsia="Times New Roman"/>
            <w:i/>
          </w:rPr>
          <w:delText>If provide email address is not present in database</w:delText>
        </w:r>
      </w:del>
    </w:p>
    <w:p w14:paraId="0188B67B" w14:textId="1F5469F5" w:rsidR="00A3258D" w:rsidRPr="00A3258D" w:rsidDel="008C3DC9" w:rsidRDefault="00A3258D" w:rsidP="00A3258D">
      <w:pPr>
        <w:rPr>
          <w:del w:id="854" w:author="Admin1" w:date="2014-03-26T16:15:00Z"/>
          <w:rFonts w:ascii="Courier New" w:eastAsia="Times New Roman" w:hAnsi="Courier New"/>
        </w:rPr>
      </w:pPr>
      <w:del w:id="855" w:author="Admin1" w:date="2014-03-26T16:15:00Z">
        <w:r w:rsidRPr="00A3258D" w:rsidDel="008C3DC9">
          <w:rPr>
            <w:rFonts w:ascii="Courier New" w:eastAsia="Times New Roman" w:hAnsi="Courier New"/>
          </w:rPr>
          <w:delText>{</w:delText>
        </w:r>
      </w:del>
    </w:p>
    <w:p w14:paraId="74CD3D3C" w14:textId="14550AF4" w:rsidR="00A3258D" w:rsidRPr="00A3258D" w:rsidDel="008C3DC9" w:rsidRDefault="00A3258D" w:rsidP="00A3258D">
      <w:pPr>
        <w:rPr>
          <w:del w:id="856" w:author="Admin1" w:date="2014-03-26T16:15:00Z"/>
          <w:rFonts w:ascii="Courier New" w:eastAsia="Times New Roman" w:hAnsi="Courier New"/>
        </w:rPr>
      </w:pPr>
      <w:del w:id="857" w:author="Admin1" w:date="2014-03-26T16:15:00Z">
        <w:r w:rsidRPr="00A3258D" w:rsidDel="008C3DC9">
          <w:rPr>
            <w:rFonts w:ascii="Courier New" w:eastAsia="Times New Roman" w:hAnsi="Courier New"/>
          </w:rPr>
          <w:delText xml:space="preserve">    "status": -1,</w:delText>
        </w:r>
      </w:del>
    </w:p>
    <w:p w14:paraId="00B31B9E" w14:textId="013E7E30" w:rsidR="00A3258D" w:rsidRPr="00A3258D" w:rsidDel="008C3DC9" w:rsidRDefault="00A3258D" w:rsidP="00A3258D">
      <w:pPr>
        <w:rPr>
          <w:del w:id="858" w:author="Admin1" w:date="2014-03-26T16:15:00Z"/>
          <w:rFonts w:ascii="Courier New" w:eastAsia="Times New Roman" w:hAnsi="Courier New"/>
        </w:rPr>
      </w:pPr>
      <w:del w:id="859" w:author="Admin1" w:date="2014-03-26T16:15:00Z">
        <w:r w:rsidRPr="00A3258D" w:rsidDel="008C3DC9">
          <w:rPr>
            <w:rFonts w:ascii="Courier New" w:eastAsia="Times New Roman" w:hAnsi="Courier New"/>
          </w:rPr>
          <w:delText xml:space="preserve">    "message": "Provided emails addresses are not exist in our system ( Causing Emails : &lt; list of all unavailable emails &gt; ))",</w:delText>
        </w:r>
      </w:del>
    </w:p>
    <w:p w14:paraId="72371BF1" w14:textId="026D1ACD" w:rsidR="00A3258D" w:rsidRPr="00A3258D" w:rsidDel="008C3DC9" w:rsidRDefault="00A3258D" w:rsidP="00A3258D">
      <w:pPr>
        <w:rPr>
          <w:del w:id="860" w:author="Admin1" w:date="2014-03-26T16:15:00Z"/>
          <w:rFonts w:ascii="Courier New" w:eastAsia="Times New Roman" w:hAnsi="Courier New"/>
        </w:rPr>
      </w:pPr>
      <w:del w:id="861" w:author="Admin1" w:date="2014-03-26T16:15:00Z">
        <w:r w:rsidRPr="00A3258D" w:rsidDel="008C3DC9">
          <w:rPr>
            <w:rFonts w:ascii="Courier New" w:eastAsia="Times New Roman" w:hAnsi="Courier New"/>
          </w:rPr>
          <w:delText xml:space="preserve">    "error": {</w:delText>
        </w:r>
      </w:del>
    </w:p>
    <w:p w14:paraId="4737D873" w14:textId="43BA9BB7" w:rsidR="00A3258D" w:rsidRPr="00A3258D" w:rsidDel="008C3DC9" w:rsidRDefault="00A3258D" w:rsidP="00A3258D">
      <w:pPr>
        <w:rPr>
          <w:del w:id="862" w:author="Admin1" w:date="2014-03-26T16:15:00Z"/>
          <w:rFonts w:ascii="Courier New" w:eastAsia="Times New Roman" w:hAnsi="Courier New"/>
        </w:rPr>
      </w:pPr>
      <w:del w:id="863" w:author="Admin1" w:date="2014-03-26T16:15:00Z">
        <w:r w:rsidRPr="00A3258D" w:rsidDel="008C3DC9">
          <w:rPr>
            <w:rFonts w:ascii="Courier New" w:eastAsia="Times New Roman" w:hAnsi="Courier New"/>
          </w:rPr>
          <w:delText xml:space="preserve">        "code": "-121",</w:delText>
        </w:r>
      </w:del>
    </w:p>
    <w:p w14:paraId="4477885F" w14:textId="410C3293" w:rsidR="00A3258D" w:rsidRPr="00A3258D" w:rsidDel="008C3DC9" w:rsidRDefault="00A3258D" w:rsidP="00A3258D">
      <w:pPr>
        <w:rPr>
          <w:del w:id="864" w:author="Admin1" w:date="2014-03-26T16:15:00Z"/>
          <w:rFonts w:ascii="Courier New" w:eastAsia="Times New Roman" w:hAnsi="Courier New"/>
        </w:rPr>
      </w:pPr>
      <w:del w:id="865" w:author="Admin1" w:date="2014-03-26T16:15:00Z">
        <w:r w:rsidRPr="00A3258D" w:rsidDel="008C3DC9">
          <w:rPr>
            <w:rFonts w:ascii="Courier New" w:eastAsia="Times New Roman" w:hAnsi="Courier New"/>
          </w:rPr>
          <w:delText xml:space="preserve">        "message": "Message could not be sent to robot"</w:delText>
        </w:r>
      </w:del>
    </w:p>
    <w:p w14:paraId="38B78120" w14:textId="069C5014" w:rsidR="00A3258D" w:rsidRPr="00A3258D" w:rsidDel="008C3DC9" w:rsidRDefault="00A3258D" w:rsidP="00A3258D">
      <w:pPr>
        <w:rPr>
          <w:del w:id="866" w:author="Admin1" w:date="2014-03-26T16:15:00Z"/>
          <w:rFonts w:ascii="Courier New" w:eastAsia="Times New Roman" w:hAnsi="Courier New"/>
        </w:rPr>
      </w:pPr>
      <w:del w:id="867" w:author="Admin1" w:date="2014-03-26T16:15:00Z">
        <w:r w:rsidRPr="00A3258D" w:rsidDel="008C3DC9">
          <w:rPr>
            <w:rFonts w:ascii="Courier New" w:eastAsia="Times New Roman" w:hAnsi="Courier New"/>
          </w:rPr>
          <w:delText xml:space="preserve">    }</w:delText>
        </w:r>
      </w:del>
    </w:p>
    <w:p w14:paraId="7E440FBA" w14:textId="0AA3D541" w:rsidR="00786C2B" w:rsidDel="008C3DC9" w:rsidRDefault="00A3258D" w:rsidP="004A733B">
      <w:pPr>
        <w:spacing w:after="200"/>
        <w:rPr>
          <w:del w:id="868" w:author="Admin1" w:date="2014-03-26T16:15:00Z"/>
          <w:rFonts w:ascii="Courier New" w:eastAsia="Times New Roman" w:hAnsi="Courier New"/>
        </w:rPr>
      </w:pPr>
      <w:del w:id="869" w:author="Admin1" w:date="2014-03-26T16:15:00Z">
        <w:r w:rsidRPr="00A3258D" w:rsidDel="008C3DC9">
          <w:rPr>
            <w:rFonts w:ascii="Courier New" w:eastAsia="Times New Roman" w:hAnsi="Courier New"/>
          </w:rPr>
          <w:delText>}</w:delText>
        </w:r>
      </w:del>
    </w:p>
    <w:p w14:paraId="4D82817E" w14:textId="7F5F5F5A" w:rsidR="00E54428" w:rsidRPr="00AB472B" w:rsidDel="008C3DC9" w:rsidRDefault="00E54428" w:rsidP="004A733B">
      <w:pPr>
        <w:spacing w:after="200"/>
        <w:rPr>
          <w:del w:id="870" w:author="Admin1" w:date="2014-03-26T16:15:00Z"/>
          <w:i/>
        </w:rPr>
      </w:pPr>
      <w:del w:id="871" w:author="Admin1" w:date="2014-03-26T16:15:00Z">
        <w:r w:rsidRPr="00AB472B" w:rsidDel="008C3DC9">
          <w:rPr>
            <w:rFonts w:eastAsia="Times New Roman"/>
            <w:i/>
          </w:rPr>
          <w:delText>If email is invalid</w:delText>
        </w:r>
      </w:del>
    </w:p>
    <w:p w14:paraId="22AE9B03" w14:textId="306E52F4" w:rsidR="00A3258D" w:rsidRPr="00A3258D" w:rsidDel="008C3DC9" w:rsidRDefault="00A3258D" w:rsidP="00A3258D">
      <w:pPr>
        <w:rPr>
          <w:del w:id="872" w:author="Admin1" w:date="2014-03-26T16:15:00Z"/>
          <w:rFonts w:ascii="Courier New" w:eastAsia="Times New Roman" w:hAnsi="Courier New"/>
        </w:rPr>
      </w:pPr>
      <w:del w:id="873" w:author="Admin1" w:date="2014-03-26T16:15:00Z">
        <w:r w:rsidRPr="00A3258D" w:rsidDel="008C3DC9">
          <w:rPr>
            <w:rFonts w:ascii="Courier New" w:eastAsia="Times New Roman" w:hAnsi="Courier New"/>
          </w:rPr>
          <w:delText>{</w:delText>
        </w:r>
      </w:del>
    </w:p>
    <w:p w14:paraId="1F7D8C92" w14:textId="79A0BCB9" w:rsidR="00A3258D" w:rsidRPr="00A3258D" w:rsidDel="008C3DC9" w:rsidRDefault="00A3258D" w:rsidP="00A3258D">
      <w:pPr>
        <w:rPr>
          <w:del w:id="874" w:author="Admin1" w:date="2014-03-26T16:15:00Z"/>
          <w:rFonts w:ascii="Courier New" w:eastAsia="Times New Roman" w:hAnsi="Courier New"/>
        </w:rPr>
      </w:pPr>
      <w:del w:id="875" w:author="Admin1" w:date="2014-03-26T16:15:00Z">
        <w:r w:rsidRPr="00A3258D" w:rsidDel="008C3DC9">
          <w:rPr>
            <w:rFonts w:ascii="Courier New" w:eastAsia="Times New Roman" w:hAnsi="Courier New"/>
          </w:rPr>
          <w:delText xml:space="preserve">    "status": -1,</w:delText>
        </w:r>
      </w:del>
    </w:p>
    <w:p w14:paraId="2E8685A5" w14:textId="705AD5F7" w:rsidR="00A3258D" w:rsidRPr="00A3258D" w:rsidDel="008C3DC9" w:rsidRDefault="00A3258D" w:rsidP="00A3258D">
      <w:pPr>
        <w:rPr>
          <w:del w:id="876" w:author="Admin1" w:date="2014-03-26T16:15:00Z"/>
          <w:rFonts w:ascii="Courier New" w:eastAsia="Times New Roman" w:hAnsi="Courier New"/>
        </w:rPr>
      </w:pPr>
      <w:del w:id="877" w:author="Admin1" w:date="2014-03-26T16:15:00Z">
        <w:r w:rsidRPr="00A3258D" w:rsidDel="008C3DC9">
          <w:rPr>
            <w:rFonts w:ascii="Courier New" w:eastAsia="Times New Roman" w:hAnsi="Courier New"/>
          </w:rPr>
          <w:delText xml:space="preserve">    "message": "Please provide valid email address (Invalid emails: [])",</w:delText>
        </w:r>
      </w:del>
    </w:p>
    <w:p w14:paraId="79C1E527" w14:textId="15DF4A5C" w:rsidR="00A3258D" w:rsidRPr="00A3258D" w:rsidDel="008C3DC9" w:rsidRDefault="00A3258D" w:rsidP="00A3258D">
      <w:pPr>
        <w:rPr>
          <w:del w:id="878" w:author="Admin1" w:date="2014-03-26T16:15:00Z"/>
          <w:rFonts w:ascii="Courier New" w:eastAsia="Times New Roman" w:hAnsi="Courier New"/>
        </w:rPr>
      </w:pPr>
      <w:del w:id="879" w:author="Admin1" w:date="2014-03-26T16:15:00Z">
        <w:r w:rsidRPr="00A3258D" w:rsidDel="008C3DC9">
          <w:rPr>
            <w:rFonts w:ascii="Courier New" w:eastAsia="Times New Roman" w:hAnsi="Courier New"/>
          </w:rPr>
          <w:delText xml:space="preserve">    "error": {</w:delText>
        </w:r>
      </w:del>
    </w:p>
    <w:p w14:paraId="1E80FDAF" w14:textId="1E884AF6" w:rsidR="00A3258D" w:rsidRPr="00A3258D" w:rsidDel="008C3DC9" w:rsidRDefault="00A3258D" w:rsidP="00A3258D">
      <w:pPr>
        <w:rPr>
          <w:del w:id="880" w:author="Admin1" w:date="2014-03-26T16:15:00Z"/>
          <w:rFonts w:ascii="Courier New" w:eastAsia="Times New Roman" w:hAnsi="Courier New"/>
        </w:rPr>
      </w:pPr>
      <w:del w:id="881" w:author="Admin1" w:date="2014-03-26T16:15:00Z">
        <w:r w:rsidRPr="00A3258D" w:rsidDel="008C3DC9">
          <w:rPr>
            <w:rFonts w:ascii="Courier New" w:eastAsia="Times New Roman" w:hAnsi="Courier New"/>
          </w:rPr>
          <w:delText xml:space="preserve">        "code": "-105",</w:delText>
        </w:r>
      </w:del>
    </w:p>
    <w:p w14:paraId="5590E76F" w14:textId="27BF1CC9" w:rsidR="00A3258D" w:rsidRPr="00A3258D" w:rsidDel="008C3DC9" w:rsidRDefault="00A3258D" w:rsidP="00A3258D">
      <w:pPr>
        <w:rPr>
          <w:del w:id="882" w:author="Admin1" w:date="2014-03-26T16:15:00Z"/>
          <w:rFonts w:ascii="Courier New" w:eastAsia="Times New Roman" w:hAnsi="Courier New"/>
        </w:rPr>
      </w:pPr>
      <w:del w:id="883" w:author="Admin1" w:date="2014-03-26T16:15:00Z">
        <w:r w:rsidRPr="00A3258D" w:rsidDel="008C3DC9">
          <w:rPr>
            <w:rFonts w:ascii="Courier New" w:eastAsia="Times New Roman" w:hAnsi="Courier New"/>
          </w:rPr>
          <w:delText xml:space="preserve">        "message": "The email address you provided does not appear to be a valid email address."</w:delText>
        </w:r>
      </w:del>
    </w:p>
    <w:p w14:paraId="330B6464" w14:textId="090E37B9" w:rsidR="00A3258D" w:rsidRPr="00A3258D" w:rsidDel="008C3DC9" w:rsidRDefault="00A3258D" w:rsidP="00A3258D">
      <w:pPr>
        <w:rPr>
          <w:del w:id="884" w:author="Admin1" w:date="2014-03-26T16:15:00Z"/>
          <w:rFonts w:ascii="Courier New" w:eastAsia="Times New Roman" w:hAnsi="Courier New"/>
        </w:rPr>
      </w:pPr>
      <w:del w:id="885" w:author="Admin1" w:date="2014-03-26T16:15:00Z">
        <w:r w:rsidRPr="00A3258D" w:rsidDel="008C3DC9">
          <w:rPr>
            <w:rFonts w:ascii="Courier New" w:eastAsia="Times New Roman" w:hAnsi="Courier New"/>
          </w:rPr>
          <w:delText xml:space="preserve">    }</w:delText>
        </w:r>
      </w:del>
    </w:p>
    <w:p w14:paraId="2F1B40E6" w14:textId="1AD68AF1" w:rsidR="00E54428" w:rsidRPr="00DB2F7A" w:rsidDel="008C3DC9" w:rsidRDefault="00A3258D" w:rsidP="00E54428">
      <w:pPr>
        <w:rPr>
          <w:del w:id="886" w:author="Admin1" w:date="2014-03-26T16:15:00Z"/>
        </w:rPr>
      </w:pPr>
      <w:del w:id="887" w:author="Admin1" w:date="2014-03-26T16:15:00Z">
        <w:r w:rsidRPr="00A3258D" w:rsidDel="008C3DC9">
          <w:rPr>
            <w:rFonts w:ascii="Courier New" w:eastAsia="Times New Roman" w:hAnsi="Courier New"/>
          </w:rPr>
          <w:delText>}</w:delText>
        </w:r>
      </w:del>
    </w:p>
    <w:p w14:paraId="439577EB" w14:textId="77777777" w:rsidR="00AB472B" w:rsidRDefault="00AB472B" w:rsidP="00634FDE">
      <w:pPr>
        <w:pStyle w:val="Heading4"/>
      </w:pPr>
    </w:p>
    <w:p w14:paraId="58264D55" w14:textId="497890B8" w:rsidR="00E54428" w:rsidRPr="00DB2F7A" w:rsidDel="001F78A7" w:rsidRDefault="00E54428" w:rsidP="00634FDE">
      <w:pPr>
        <w:pStyle w:val="Heading4"/>
        <w:rPr>
          <w:del w:id="888" w:author="Admin1" w:date="2014-03-26T16:16:00Z"/>
        </w:rPr>
      </w:pPr>
      <w:del w:id="889" w:author="Admin1" w:date="2014-03-26T16:16:00Z">
        <w:r w:rsidRPr="00DB2F7A" w:rsidDel="001F78A7">
          <w:delText>Send</w:delText>
        </w:r>
        <w:r w:rsidR="00AB472B" w:rsidDel="001F78A7">
          <w:delText>N</w:delText>
        </w:r>
        <w:r w:rsidRPr="00DB2F7A" w:rsidDel="001F78A7">
          <w:delText>otific</w:delText>
        </w:r>
        <w:r w:rsidR="00634FDE" w:rsidRPr="00DB2F7A" w:rsidDel="001F78A7">
          <w:delText>ation</w:delText>
        </w:r>
        <w:r w:rsidR="00AB472B" w:rsidDel="001F78A7">
          <w:delText>T</w:delText>
        </w:r>
        <w:r w:rsidR="00634FDE" w:rsidRPr="00DB2F7A" w:rsidDel="001F78A7">
          <w:delText>o</w:delText>
        </w:r>
        <w:r w:rsidR="00AB472B" w:rsidDel="001F78A7">
          <w:delText>G</w:delText>
        </w:r>
        <w:r w:rsidR="00634FDE" w:rsidRPr="00DB2F7A" w:rsidDel="001F78A7">
          <w:delText>iven</w:delText>
        </w:r>
        <w:r w:rsidR="00AB472B" w:rsidDel="001F78A7">
          <w:delText>Registration</w:delText>
        </w:r>
        <w:r w:rsidR="00634FDE" w:rsidRPr="00DB2F7A" w:rsidDel="001F78A7">
          <w:delText>IDs</w:delText>
        </w:r>
      </w:del>
    </w:p>
    <w:p w14:paraId="5071A359" w14:textId="3154B0B2" w:rsidR="00D54497" w:rsidRPr="00DB2F7A" w:rsidDel="001F78A7" w:rsidRDefault="00D54497" w:rsidP="00D54497">
      <w:pPr>
        <w:rPr>
          <w:del w:id="890" w:author="Admin1" w:date="2014-03-26T16:16:00Z"/>
        </w:rPr>
      </w:pPr>
    </w:p>
    <w:p w14:paraId="329475A2" w14:textId="01F6E31F" w:rsidR="00E864F2" w:rsidDel="001F78A7" w:rsidRDefault="00D823B9" w:rsidP="004A733B">
      <w:pPr>
        <w:rPr>
          <w:del w:id="891" w:author="Admin1" w:date="2014-03-26T16:16:00Z"/>
          <w:rFonts w:eastAsia="Times New Roman"/>
        </w:rPr>
      </w:pPr>
      <w:del w:id="892" w:author="Admin1" w:date="2014-03-26T16:16:00Z">
        <w:r w:rsidRPr="00DB2F7A" w:rsidDel="001F78A7">
          <w:rPr>
            <w:rFonts w:eastAsia="Times New Roman"/>
          </w:rPr>
          <w:delText xml:space="preserve">This API sends iPhone notifications to </w:delText>
        </w:r>
        <w:r w:rsidR="003761E3" w:rsidRPr="00DB2F7A" w:rsidDel="001F78A7">
          <w:rPr>
            <w:rFonts w:eastAsia="Times New Roman"/>
          </w:rPr>
          <w:delText>given registration ids</w:delText>
        </w:r>
        <w:r w:rsidR="00E54428" w:rsidRPr="00DB2F7A" w:rsidDel="001F78A7">
          <w:br/>
        </w:r>
        <w:r w:rsidR="00E54428" w:rsidRPr="00DB2F7A" w:rsidDel="001F78A7">
          <w:br/>
        </w:r>
        <w:r w:rsidR="00E864F2" w:rsidDel="001F78A7">
          <w:rPr>
            <w:rFonts w:eastAsia="Times New Roman"/>
          </w:rPr>
          <w:fldChar w:fldCharType="begin"/>
        </w:r>
        <w:r w:rsidR="00E864F2" w:rsidDel="001F78A7">
          <w:rPr>
            <w:rFonts w:eastAsia="Times New Roman"/>
          </w:rPr>
          <w:delInstrText xml:space="preserve"> HYPERLINK "</w:delInstrText>
        </w:r>
        <w:r w:rsidR="00E864F2" w:rsidRPr="004A733B" w:rsidDel="001F78A7">
          <w:rPr>
            <w:rFonts w:eastAsia="Times New Roman"/>
          </w:rPr>
          <w:delInstrText>http://neatostaging.rajatogo.com/api/rest/json?method=message.send_notification_to_given_registration_ids</w:delInstrText>
        </w:r>
        <w:r w:rsidR="00E864F2" w:rsidDel="001F78A7">
          <w:rPr>
            <w:rFonts w:eastAsia="Times New Roman"/>
          </w:rPr>
          <w:delInstrText xml:space="preserve">" </w:delInstrText>
        </w:r>
        <w:r w:rsidR="00E864F2" w:rsidDel="001F78A7">
          <w:rPr>
            <w:rFonts w:eastAsia="Times New Roman"/>
          </w:rPr>
          <w:fldChar w:fldCharType="separate"/>
        </w:r>
        <w:r w:rsidR="00E864F2" w:rsidRPr="00E87446" w:rsidDel="001F78A7">
          <w:rPr>
            <w:rStyle w:val="Hyperlink"/>
            <w:rFonts w:eastAsia="Times New Roman"/>
          </w:rPr>
          <w:delText>http://neatostaging.rajatogo.com/api/rest/json?method=message.send_notification_to_given_registration_ids</w:delText>
        </w:r>
        <w:r w:rsidR="00E864F2" w:rsidDel="001F78A7">
          <w:rPr>
            <w:rFonts w:eastAsia="Times New Roman"/>
          </w:rPr>
          <w:fldChar w:fldCharType="end"/>
        </w:r>
      </w:del>
    </w:p>
    <w:p w14:paraId="04719BB3" w14:textId="7773BF8D" w:rsidR="00D823B9" w:rsidDel="001F78A7" w:rsidRDefault="00D823B9" w:rsidP="004A733B">
      <w:pPr>
        <w:rPr>
          <w:del w:id="893" w:author="Admin1" w:date="2014-03-26T16:16:00Z"/>
          <w:rFonts w:eastAsia="Times New Roman"/>
        </w:rPr>
      </w:pPr>
    </w:p>
    <w:p w14:paraId="156EDF52" w14:textId="2E888A44" w:rsidR="00A3258D" w:rsidRPr="004A733B" w:rsidDel="001F78A7" w:rsidRDefault="00A3258D" w:rsidP="004A733B">
      <w:pPr>
        <w:rPr>
          <w:del w:id="894" w:author="Admin1" w:date="2014-03-26T16:16:00Z"/>
          <w:rFonts w:eastAsia="Times New Roman"/>
        </w:rPr>
      </w:pPr>
    </w:p>
    <w:p w14:paraId="0D8439AF" w14:textId="535FA0C8" w:rsidR="00E54428" w:rsidRPr="00A3258D" w:rsidDel="001F78A7" w:rsidRDefault="00CF62D1" w:rsidP="00BB4945">
      <w:pPr>
        <w:rPr>
          <w:del w:id="895" w:author="Admin1" w:date="2014-03-26T16:16:00Z"/>
        </w:rPr>
      </w:pPr>
      <w:del w:id="896" w:author="Admin1" w:date="2014-03-26T16:16:00Z">
        <w:r w:rsidRPr="00BB4945" w:rsidDel="001F78A7">
          <w:rPr>
            <w:rFonts w:eastAsia="Times New Roman"/>
            <w:b/>
          </w:rPr>
          <w:delText>Parameters</w:delText>
        </w:r>
        <w:r w:rsidR="00E54428" w:rsidRPr="00BB4945" w:rsidDel="001F78A7">
          <w:rPr>
            <w:rFonts w:eastAsia="Times New Roman"/>
            <w:bCs/>
          </w:rPr>
          <w:delText>api_key</w:delText>
        </w:r>
        <w:r w:rsidR="00D823B9" w:rsidRPr="00BB4945" w:rsidDel="001F78A7">
          <w:rPr>
            <w:rFonts w:eastAsia="Times New Roman"/>
          </w:rPr>
          <w:delText xml:space="preserve">, </w:delText>
        </w:r>
        <w:r w:rsidR="001E2A33" w:rsidRPr="00BB4945" w:rsidDel="001F78A7">
          <w:rPr>
            <w:rFonts w:eastAsia="Times New Roman"/>
          </w:rPr>
          <w:delText>your API key</w:delText>
        </w:r>
        <w:r w:rsidR="00E54428" w:rsidRPr="00A3258D" w:rsidDel="001F78A7">
          <w:delText>registration_ids</w:delText>
        </w:r>
        <w:r w:rsidR="00D823B9" w:rsidRPr="00A3258D" w:rsidDel="001F78A7">
          <w:delText xml:space="preserve">, </w:delText>
        </w:r>
        <w:r w:rsidR="00E54428" w:rsidRPr="00A3258D" w:rsidDel="001F78A7">
          <w:delText>Registration Ids to send notification.</w:delText>
        </w:r>
      </w:del>
    </w:p>
    <w:p w14:paraId="24A5B95B" w14:textId="44C755A9" w:rsidR="00E54428" w:rsidRPr="00A3258D" w:rsidDel="001F78A7" w:rsidRDefault="00D823B9" w:rsidP="00BB4945">
      <w:pPr>
        <w:pStyle w:val="ListParagraph"/>
        <w:spacing w:after="200"/>
        <w:ind w:left="0"/>
        <w:rPr>
          <w:del w:id="897" w:author="Admin1" w:date="2014-03-26T16:16:00Z"/>
        </w:rPr>
      </w:pPr>
      <w:del w:id="898" w:author="Admin1" w:date="2014-03-26T16:16:00Z">
        <w:r w:rsidRPr="00BB4945" w:rsidDel="001F78A7">
          <w:rPr>
            <w:rFonts w:eastAsia="Times New Roman"/>
            <w:bCs/>
          </w:rPr>
          <w:delText>m</w:delText>
        </w:r>
        <w:r w:rsidR="00E54428" w:rsidRPr="00BB4945" w:rsidDel="001F78A7">
          <w:rPr>
            <w:rFonts w:eastAsia="Times New Roman"/>
            <w:bCs/>
          </w:rPr>
          <w:delText>essage</w:delText>
        </w:r>
        <w:r w:rsidRPr="00A3258D" w:rsidDel="001F78A7">
          <w:rPr>
            <w:rFonts w:eastAsia="Times New Roman"/>
          </w:rPr>
          <w:delText xml:space="preserve">, </w:delText>
        </w:r>
        <w:r w:rsidR="001F77DE" w:rsidRPr="00A3258D" w:rsidDel="001F78A7">
          <w:rPr>
            <w:rFonts w:eastAsia="Times New Roman"/>
          </w:rPr>
          <w:delText>Message Text</w:delText>
        </w:r>
      </w:del>
    </w:p>
    <w:p w14:paraId="04C4962E" w14:textId="38F5F92F" w:rsidR="00E54428" w:rsidRPr="00BB4945" w:rsidDel="001F78A7" w:rsidRDefault="00305DC3" w:rsidP="00E54428">
      <w:pPr>
        <w:rPr>
          <w:del w:id="899" w:author="Admin1" w:date="2014-03-26T16:16:00Z"/>
          <w:b/>
        </w:rPr>
      </w:pPr>
      <w:del w:id="900" w:author="Admin1" w:date="2014-03-26T16:16:00Z">
        <w:r w:rsidRPr="00BB4945" w:rsidDel="001F78A7">
          <w:rPr>
            <w:rFonts w:eastAsia="Times New Roman"/>
            <w:b/>
          </w:rPr>
          <w:delText>Success Response</w:delText>
        </w:r>
      </w:del>
    </w:p>
    <w:p w14:paraId="04C20615" w14:textId="7CF82608" w:rsidR="00A3258D" w:rsidRPr="00A3258D" w:rsidDel="001F78A7" w:rsidRDefault="00A3258D" w:rsidP="00A3258D">
      <w:pPr>
        <w:rPr>
          <w:del w:id="901" w:author="Admin1" w:date="2014-03-26T16:16:00Z"/>
          <w:rFonts w:eastAsia="Times New Roman"/>
        </w:rPr>
      </w:pPr>
      <w:del w:id="902" w:author="Admin1" w:date="2014-03-26T16:16:00Z">
        <w:r w:rsidRPr="00A3258D" w:rsidDel="001F78A7">
          <w:rPr>
            <w:rFonts w:eastAsia="Times New Roman"/>
          </w:rPr>
          <w:delText>{</w:delText>
        </w:r>
      </w:del>
    </w:p>
    <w:p w14:paraId="226FFCEB" w14:textId="372E06AA" w:rsidR="00A3258D" w:rsidRPr="00A3258D" w:rsidDel="001F78A7" w:rsidRDefault="00A3258D" w:rsidP="00A3258D">
      <w:pPr>
        <w:rPr>
          <w:del w:id="903" w:author="Admin1" w:date="2014-03-26T16:16:00Z"/>
          <w:rFonts w:eastAsia="Times New Roman"/>
        </w:rPr>
      </w:pPr>
      <w:del w:id="904" w:author="Admin1" w:date="2014-03-26T16:16:00Z">
        <w:r w:rsidRPr="00A3258D" w:rsidDel="001F78A7">
          <w:rPr>
            <w:rFonts w:eastAsia="Times New Roman"/>
          </w:rPr>
          <w:delText xml:space="preserve">    "status": 0,</w:delText>
        </w:r>
      </w:del>
    </w:p>
    <w:p w14:paraId="3D467A12" w14:textId="6EED0805" w:rsidR="00A3258D" w:rsidRPr="00A3258D" w:rsidDel="001F78A7" w:rsidRDefault="00A3258D" w:rsidP="00A3258D">
      <w:pPr>
        <w:rPr>
          <w:del w:id="905" w:author="Admin1" w:date="2014-03-26T16:16:00Z"/>
          <w:rFonts w:eastAsia="Times New Roman"/>
        </w:rPr>
      </w:pPr>
      <w:del w:id="906" w:author="Admin1" w:date="2014-03-26T16:16:00Z">
        <w:r w:rsidRPr="00A3258D" w:rsidDel="001F78A7">
          <w:rPr>
            <w:rFonts w:eastAsia="Times New Roman"/>
          </w:rPr>
          <w:delText xml:space="preserve">    "result": {</w:delText>
        </w:r>
      </w:del>
    </w:p>
    <w:p w14:paraId="53C5CEF1" w14:textId="0736A916" w:rsidR="00A3258D" w:rsidRPr="00A3258D" w:rsidDel="001F78A7" w:rsidRDefault="00A3258D" w:rsidP="00A3258D">
      <w:pPr>
        <w:rPr>
          <w:del w:id="907" w:author="Admin1" w:date="2014-03-26T16:16:00Z"/>
          <w:rFonts w:eastAsia="Times New Roman"/>
        </w:rPr>
      </w:pPr>
      <w:del w:id="908" w:author="Admin1" w:date="2014-03-26T16:16:00Z">
        <w:r w:rsidRPr="00A3258D" w:rsidDel="001F78A7">
          <w:rPr>
            <w:rFonts w:eastAsia="Times New Roman"/>
          </w:rPr>
          <w:lastRenderedPageBreak/>
          <w:delText xml:space="preserve">        "success": true,</w:delText>
        </w:r>
      </w:del>
    </w:p>
    <w:p w14:paraId="66A0DB8D" w14:textId="6BD13D41" w:rsidR="00A3258D" w:rsidRPr="00A3258D" w:rsidDel="001F78A7" w:rsidRDefault="00A3258D" w:rsidP="00A3258D">
      <w:pPr>
        <w:rPr>
          <w:del w:id="909" w:author="Admin1" w:date="2014-03-26T16:16:00Z"/>
          <w:rFonts w:eastAsia="Times New Roman"/>
        </w:rPr>
      </w:pPr>
      <w:del w:id="910" w:author="Admin1" w:date="2014-03-26T16:16:00Z">
        <w:r w:rsidRPr="00A3258D" w:rsidDel="001F78A7">
          <w:rPr>
            <w:rFonts w:eastAsia="Times New Roman"/>
          </w:rPr>
          <w:delText xml:space="preserve">        "message": " gcm_response::{\"multicast_id\":5064984455803641243,\"success\":1,\"failure\":0,\"canonical_ids\":0,\"results\":[{\"message_id\":\"0:1365746660503409%d7e43d19f9fd7ecd\"}]}"</w:delText>
        </w:r>
      </w:del>
    </w:p>
    <w:p w14:paraId="44138E8F" w14:textId="74D7A83A" w:rsidR="00A3258D" w:rsidRPr="00A3258D" w:rsidDel="001F78A7" w:rsidRDefault="00A3258D" w:rsidP="00A3258D">
      <w:pPr>
        <w:rPr>
          <w:del w:id="911" w:author="Admin1" w:date="2014-03-26T16:16:00Z"/>
          <w:rFonts w:eastAsia="Times New Roman"/>
        </w:rPr>
      </w:pPr>
      <w:del w:id="912" w:author="Admin1" w:date="2014-03-26T16:16:00Z">
        <w:r w:rsidRPr="00A3258D" w:rsidDel="001F78A7">
          <w:rPr>
            <w:rFonts w:eastAsia="Times New Roman"/>
          </w:rPr>
          <w:delText xml:space="preserve">    }</w:delText>
        </w:r>
      </w:del>
    </w:p>
    <w:p w14:paraId="7DEC03B0" w14:textId="75603232" w:rsidR="007B3C1E" w:rsidDel="001F78A7" w:rsidRDefault="00A3258D" w:rsidP="00E54428">
      <w:pPr>
        <w:rPr>
          <w:del w:id="913" w:author="Admin1" w:date="2014-03-26T16:16:00Z"/>
          <w:rFonts w:eastAsia="Times New Roman"/>
        </w:rPr>
      </w:pPr>
      <w:del w:id="914" w:author="Admin1" w:date="2014-03-26T16:16:00Z">
        <w:r w:rsidRPr="00A3258D" w:rsidDel="001F78A7">
          <w:rPr>
            <w:rFonts w:eastAsia="Times New Roman"/>
          </w:rPr>
          <w:delText>}</w:delText>
        </w:r>
      </w:del>
    </w:p>
    <w:p w14:paraId="286AC5BE" w14:textId="06729CC2" w:rsidR="007B3C1E" w:rsidDel="001F78A7" w:rsidRDefault="007B3C1E" w:rsidP="00E54428">
      <w:pPr>
        <w:rPr>
          <w:del w:id="915" w:author="Admin1" w:date="2014-03-26T16:16:00Z"/>
          <w:rFonts w:eastAsia="Times New Roman"/>
        </w:rPr>
      </w:pPr>
    </w:p>
    <w:p w14:paraId="608A94E0" w14:textId="3BA807A0" w:rsidR="00E54428" w:rsidRPr="00BB4945" w:rsidDel="001F78A7" w:rsidRDefault="003F11D1" w:rsidP="00E54428">
      <w:pPr>
        <w:rPr>
          <w:del w:id="916" w:author="Admin1" w:date="2014-03-26T16:16:00Z"/>
          <w:b/>
        </w:rPr>
      </w:pPr>
      <w:del w:id="917" w:author="Admin1" w:date="2014-03-26T16:16:00Z">
        <w:r w:rsidRPr="00BB4945" w:rsidDel="001F78A7">
          <w:rPr>
            <w:rFonts w:eastAsia="Times New Roman"/>
            <w:b/>
          </w:rPr>
          <w:delText>Failure Responses</w:delText>
        </w:r>
      </w:del>
    </w:p>
    <w:p w14:paraId="3F7E3A14" w14:textId="5117817C" w:rsidR="00E54428" w:rsidRPr="00BB4945" w:rsidDel="001F78A7" w:rsidRDefault="00E54428" w:rsidP="00E6026E">
      <w:pPr>
        <w:spacing w:after="200"/>
        <w:rPr>
          <w:del w:id="918" w:author="Admin1" w:date="2014-03-26T16:16:00Z"/>
          <w:i/>
        </w:rPr>
      </w:pPr>
      <w:del w:id="919" w:author="Admin1" w:date="2014-03-26T16:16:00Z">
        <w:r w:rsidRPr="00BB4945" w:rsidDel="001F78A7">
          <w:rPr>
            <w:rFonts w:eastAsia="Times New Roman"/>
            <w:i/>
          </w:rPr>
          <w:delText>If given regi</w:delText>
        </w:r>
        <w:r w:rsidR="00770C4C" w:rsidRPr="00BB4945" w:rsidDel="001F78A7">
          <w:rPr>
            <w:rFonts w:eastAsia="Times New Roman"/>
            <w:i/>
          </w:rPr>
          <w:delText>stration ids are not registered</w:delText>
        </w:r>
      </w:del>
    </w:p>
    <w:p w14:paraId="6886EFE6" w14:textId="64A4E057" w:rsidR="00063B4E" w:rsidRPr="00063B4E" w:rsidDel="001F78A7" w:rsidRDefault="00063B4E" w:rsidP="00063B4E">
      <w:pPr>
        <w:rPr>
          <w:del w:id="920" w:author="Admin1" w:date="2014-03-26T16:16:00Z"/>
          <w:rFonts w:eastAsia="Times New Roman"/>
        </w:rPr>
      </w:pPr>
      <w:del w:id="921" w:author="Admin1" w:date="2014-03-26T16:16:00Z">
        <w:r w:rsidRPr="00063B4E" w:rsidDel="001F78A7">
          <w:rPr>
            <w:rFonts w:eastAsia="Times New Roman"/>
          </w:rPr>
          <w:delText>{</w:delText>
        </w:r>
      </w:del>
    </w:p>
    <w:p w14:paraId="1BAE3435" w14:textId="2D49F8B6" w:rsidR="00063B4E" w:rsidRPr="00063B4E" w:rsidDel="001F78A7" w:rsidRDefault="00063B4E" w:rsidP="00063B4E">
      <w:pPr>
        <w:rPr>
          <w:del w:id="922" w:author="Admin1" w:date="2014-03-26T16:16:00Z"/>
          <w:rFonts w:eastAsia="Times New Roman"/>
        </w:rPr>
      </w:pPr>
      <w:del w:id="923" w:author="Admin1" w:date="2014-03-26T16:16:00Z">
        <w:r w:rsidRPr="00063B4E" w:rsidDel="001F78A7">
          <w:rPr>
            <w:rFonts w:eastAsia="Times New Roman"/>
          </w:rPr>
          <w:delText xml:space="preserve">    "status": -1,</w:delText>
        </w:r>
      </w:del>
    </w:p>
    <w:p w14:paraId="05158D14" w14:textId="2037276E" w:rsidR="00063B4E" w:rsidRPr="00063B4E" w:rsidDel="001F78A7" w:rsidRDefault="00063B4E" w:rsidP="00063B4E">
      <w:pPr>
        <w:rPr>
          <w:del w:id="924" w:author="Admin1" w:date="2014-03-26T16:16:00Z"/>
          <w:rFonts w:eastAsia="Times New Roman"/>
        </w:rPr>
      </w:pPr>
      <w:del w:id="925" w:author="Admin1" w:date="2014-03-26T16:16:00Z">
        <w:r w:rsidRPr="00063B4E" w:rsidDel="001F78A7">
          <w:rPr>
            <w:rFonts w:eastAsia="Times New Roman"/>
          </w:rPr>
          <w:delText xml:space="preserve">    "message": "Provided Registration Ids are not registered, please register it first then try again",</w:delText>
        </w:r>
      </w:del>
    </w:p>
    <w:p w14:paraId="26D1F81B" w14:textId="6662A581" w:rsidR="00063B4E" w:rsidRPr="00063B4E" w:rsidDel="001F78A7" w:rsidRDefault="00063B4E" w:rsidP="00063B4E">
      <w:pPr>
        <w:rPr>
          <w:del w:id="926" w:author="Admin1" w:date="2014-03-26T16:16:00Z"/>
          <w:rFonts w:eastAsia="Times New Roman"/>
        </w:rPr>
      </w:pPr>
      <w:del w:id="927" w:author="Admin1" w:date="2014-03-26T16:16:00Z">
        <w:r w:rsidRPr="00063B4E" w:rsidDel="001F78A7">
          <w:rPr>
            <w:rFonts w:eastAsia="Times New Roman"/>
          </w:rPr>
          <w:delText xml:space="preserve">    "error": {</w:delText>
        </w:r>
      </w:del>
    </w:p>
    <w:p w14:paraId="6027F45B" w14:textId="10A5FA68" w:rsidR="00063B4E" w:rsidRPr="00063B4E" w:rsidDel="001F78A7" w:rsidRDefault="00063B4E" w:rsidP="00063B4E">
      <w:pPr>
        <w:rPr>
          <w:del w:id="928" w:author="Admin1" w:date="2014-03-26T16:16:00Z"/>
          <w:rFonts w:eastAsia="Times New Roman"/>
        </w:rPr>
      </w:pPr>
      <w:del w:id="929" w:author="Admin1" w:date="2014-03-26T16:16:00Z">
        <w:r w:rsidRPr="00063B4E" w:rsidDel="001F78A7">
          <w:rPr>
            <w:rFonts w:eastAsia="Times New Roman"/>
          </w:rPr>
          <w:delText xml:space="preserve">        "code": "-125",</w:delText>
        </w:r>
      </w:del>
    </w:p>
    <w:p w14:paraId="77D62B03" w14:textId="4CE218F0" w:rsidR="00063B4E" w:rsidRPr="00063B4E" w:rsidDel="001F78A7" w:rsidRDefault="00063B4E" w:rsidP="00063B4E">
      <w:pPr>
        <w:rPr>
          <w:del w:id="930" w:author="Admin1" w:date="2014-03-26T16:16:00Z"/>
          <w:rFonts w:eastAsia="Times New Roman"/>
        </w:rPr>
      </w:pPr>
      <w:del w:id="931" w:author="Admin1" w:date="2014-03-26T16:16:00Z">
        <w:r w:rsidRPr="00063B4E" w:rsidDel="001F78A7">
          <w:rPr>
            <w:rFonts w:eastAsia="Times New Roman"/>
          </w:rPr>
          <w:delText xml:space="preserve">        "message": "Invalid registration IDs"</w:delText>
        </w:r>
      </w:del>
    </w:p>
    <w:p w14:paraId="6E3CF7C4" w14:textId="6A35386C" w:rsidR="00063B4E" w:rsidRPr="00063B4E" w:rsidDel="001F78A7" w:rsidRDefault="00063B4E" w:rsidP="00063B4E">
      <w:pPr>
        <w:rPr>
          <w:del w:id="932" w:author="Admin1" w:date="2014-03-26T16:16:00Z"/>
          <w:rFonts w:eastAsia="Times New Roman"/>
        </w:rPr>
      </w:pPr>
      <w:del w:id="933" w:author="Admin1" w:date="2014-03-26T16:16:00Z">
        <w:r w:rsidRPr="00063B4E" w:rsidDel="001F78A7">
          <w:rPr>
            <w:rFonts w:eastAsia="Times New Roman"/>
          </w:rPr>
          <w:delText xml:space="preserve">    }</w:delText>
        </w:r>
      </w:del>
    </w:p>
    <w:p w14:paraId="19E2BB6A" w14:textId="3D8DFF7C" w:rsidR="00E54428" w:rsidRPr="00DB2F7A" w:rsidDel="001F78A7" w:rsidRDefault="00063B4E" w:rsidP="00E54428">
      <w:pPr>
        <w:rPr>
          <w:del w:id="934" w:author="Admin1" w:date="2014-03-26T16:16:00Z"/>
        </w:rPr>
      </w:pPr>
      <w:del w:id="935" w:author="Admin1" w:date="2014-03-26T16:16:00Z">
        <w:r w:rsidRPr="00063B4E" w:rsidDel="001F78A7">
          <w:rPr>
            <w:rFonts w:eastAsia="Times New Roman"/>
          </w:rPr>
          <w:delText>}</w:delText>
        </w:r>
      </w:del>
    </w:p>
    <w:p w14:paraId="2A3C910C" w14:textId="77777777" w:rsidR="00E54428" w:rsidRPr="00DB2F7A" w:rsidRDefault="00E54428" w:rsidP="0096254A">
      <w:pPr>
        <w:pStyle w:val="Heading4"/>
      </w:pPr>
      <w:r w:rsidRPr="00DB2F7A">
        <w:t>Send</w:t>
      </w:r>
      <w:r w:rsidR="00AB472B">
        <w:t>NotificationT</w:t>
      </w:r>
      <w:r w:rsidRPr="00DB2F7A">
        <w:t>o</w:t>
      </w:r>
      <w:r w:rsidR="00AB472B">
        <w:t>AllU</w:t>
      </w:r>
      <w:r w:rsidRPr="00DB2F7A">
        <w:t>sers</w:t>
      </w:r>
      <w:r w:rsidR="00AB472B">
        <w:t>O</w:t>
      </w:r>
      <w:r w:rsidRPr="00DB2F7A">
        <w:t>f</w:t>
      </w:r>
      <w:r w:rsidR="00AB472B">
        <w:t>R</w:t>
      </w:r>
      <w:r w:rsidRPr="00DB2F7A">
        <w:t>obot2</w:t>
      </w:r>
    </w:p>
    <w:p w14:paraId="70955465" w14:textId="77777777" w:rsidR="0096254A" w:rsidRPr="00DB2F7A" w:rsidRDefault="0096254A" w:rsidP="0096254A"/>
    <w:p w14:paraId="2BD39B22" w14:textId="5BACA231" w:rsidR="00D823B9" w:rsidRDefault="00D823B9" w:rsidP="00E6026E">
      <w:pPr>
        <w:rPr>
          <w:rFonts w:eastAsia="Times New Roman"/>
        </w:rPr>
      </w:pPr>
      <w:r w:rsidRPr="00DB2F7A">
        <w:rPr>
          <w:rFonts w:eastAsia="Times New Roman"/>
        </w:rPr>
        <w:t xml:space="preserve">This API </w:t>
      </w:r>
      <w:r w:rsidR="00E54428" w:rsidRPr="00DB2F7A">
        <w:rPr>
          <w:rFonts w:eastAsia="Times New Roman"/>
        </w:rPr>
        <w:t>send</w:t>
      </w:r>
      <w:r w:rsidRPr="00DB2F7A">
        <w:rPr>
          <w:rFonts w:eastAsia="Times New Roman"/>
        </w:rPr>
        <w:t xml:space="preserve">s </w:t>
      </w:r>
      <w:del w:id="936" w:author="Admin1" w:date="2014-03-26T16:16:00Z">
        <w:r w:rsidRPr="00DB2F7A" w:rsidDel="00CC121D">
          <w:rPr>
            <w:rFonts w:eastAsia="Times New Roman"/>
          </w:rPr>
          <w:delText>iOS</w:delText>
        </w:r>
        <w:r w:rsidR="00E54428" w:rsidRPr="00DB2F7A" w:rsidDel="00CC121D">
          <w:rPr>
            <w:rFonts w:eastAsia="Times New Roman"/>
          </w:rPr>
          <w:delText xml:space="preserve"> </w:delText>
        </w:r>
      </w:del>
      <w:ins w:id="937" w:author="Admin1" w:date="2014-03-26T16:16:00Z">
        <w:r w:rsidR="00CC121D">
          <w:rPr>
            <w:rFonts w:eastAsia="Times New Roman"/>
          </w:rPr>
          <w:t>push</w:t>
        </w:r>
        <w:r w:rsidR="00CC121D" w:rsidRPr="00DB2F7A">
          <w:rPr>
            <w:rFonts w:eastAsia="Times New Roman"/>
          </w:rPr>
          <w:t xml:space="preserve"> </w:t>
        </w:r>
      </w:ins>
      <w:r w:rsidR="00E54428" w:rsidRPr="00DB2F7A">
        <w:rPr>
          <w:rFonts w:eastAsia="Times New Roman"/>
        </w:rPr>
        <w:t>notif</w:t>
      </w:r>
      <w:r w:rsidR="006E2D5B" w:rsidRPr="00DB2F7A">
        <w:rPr>
          <w:rFonts w:eastAsia="Times New Roman"/>
        </w:rPr>
        <w:t>ication</w:t>
      </w:r>
      <w:r w:rsidRPr="00DB2F7A">
        <w:rPr>
          <w:rFonts w:eastAsia="Times New Roman"/>
        </w:rPr>
        <w:t>s to all users of a robot.</w:t>
      </w:r>
      <w:r w:rsidR="00E54428" w:rsidRPr="00DB2F7A">
        <w:br/>
      </w:r>
      <w:r w:rsidR="00E54428" w:rsidRPr="00DB2F7A">
        <w:br/>
      </w:r>
      <w:hyperlink r:id="rId51" w:history="1">
        <w:r w:rsidR="00AB472B" w:rsidRPr="00AB2F08">
          <w:rPr>
            <w:rStyle w:val="Hyperlink"/>
            <w:rFonts w:eastAsia="Times New Roman"/>
          </w:rPr>
          <w:t>http://neatostaging.rajatogo.com/api/rest/json?method=message.send_notification_to_all_users_of_robot2</w:t>
        </w:r>
      </w:hyperlink>
    </w:p>
    <w:p w14:paraId="6FF32551" w14:textId="77777777" w:rsidR="00AB472B" w:rsidRPr="00E6026E" w:rsidRDefault="00AB472B" w:rsidP="00E6026E">
      <w:pPr>
        <w:rPr>
          <w:rFonts w:eastAsia="Times New Roman"/>
        </w:rPr>
      </w:pPr>
    </w:p>
    <w:p w14:paraId="5DEB7695" w14:textId="77777777" w:rsidR="00E54428" w:rsidRPr="00AB472B" w:rsidRDefault="00EB02A0" w:rsidP="00D823B9">
      <w:pPr>
        <w:rPr>
          <w:b/>
        </w:rPr>
      </w:pPr>
      <w:r w:rsidRPr="00AB472B">
        <w:rPr>
          <w:rFonts w:eastAsia="Times New Roman"/>
          <w:b/>
        </w:rPr>
        <w:t>Parameters</w:t>
      </w:r>
    </w:p>
    <w:p w14:paraId="2D310A2C" w14:textId="77777777" w:rsidR="00E54428" w:rsidRPr="00AB472B" w:rsidRDefault="00E54428" w:rsidP="00AB472B">
      <w:pPr>
        <w:pStyle w:val="ListParagraph"/>
        <w:spacing w:after="200"/>
        <w:ind w:left="0"/>
      </w:pPr>
      <w:r w:rsidRPr="00AB472B">
        <w:rPr>
          <w:rFonts w:eastAsia="Times New Roman"/>
          <w:bCs/>
        </w:rPr>
        <w:t>api_key</w:t>
      </w:r>
      <w:r w:rsidR="00D823B9" w:rsidRPr="00AB472B">
        <w:rPr>
          <w:rFonts w:eastAsia="Times New Roman"/>
        </w:rPr>
        <w:t xml:space="preserve">, </w:t>
      </w:r>
      <w:r w:rsidR="001E2A33" w:rsidRPr="00AB472B">
        <w:rPr>
          <w:rFonts w:eastAsia="Times New Roman"/>
        </w:rPr>
        <w:t>your API key</w:t>
      </w:r>
    </w:p>
    <w:p w14:paraId="4D5FFDDE" w14:textId="77777777" w:rsidR="00E54428" w:rsidRPr="00AB472B" w:rsidRDefault="00E54428" w:rsidP="00AB472B">
      <w:pPr>
        <w:pStyle w:val="ListParagraph"/>
        <w:spacing w:after="200"/>
        <w:ind w:left="0"/>
      </w:pPr>
      <w:r w:rsidRPr="00AB472B">
        <w:rPr>
          <w:rFonts w:eastAsia="Times New Roman"/>
          <w:bCs/>
        </w:rPr>
        <w:t>serial_number</w:t>
      </w:r>
      <w:r w:rsidR="00D823B9" w:rsidRPr="00AB472B">
        <w:rPr>
          <w:rFonts w:eastAsia="Times New Roman"/>
        </w:rPr>
        <w:t xml:space="preserve">, </w:t>
      </w:r>
      <w:r w:rsidRPr="00AB472B">
        <w:rPr>
          <w:rFonts w:eastAsia="Times New Roman"/>
        </w:rPr>
        <w:t>Serial Number of Robot.</w:t>
      </w:r>
    </w:p>
    <w:p w14:paraId="769B1D37" w14:textId="77777777" w:rsidR="00E54428" w:rsidRPr="00AB472B" w:rsidRDefault="00D823B9" w:rsidP="00AB472B">
      <w:pPr>
        <w:pStyle w:val="ListParagraph"/>
        <w:spacing w:after="200"/>
        <w:ind w:left="0"/>
      </w:pPr>
      <w:r w:rsidRPr="00AB472B">
        <w:rPr>
          <w:rFonts w:eastAsia="Times New Roman"/>
          <w:bCs/>
        </w:rPr>
        <w:t>m</w:t>
      </w:r>
      <w:r w:rsidR="00E54428" w:rsidRPr="00AB472B">
        <w:rPr>
          <w:rFonts w:eastAsia="Times New Roman"/>
          <w:bCs/>
        </w:rPr>
        <w:t>essage</w:t>
      </w:r>
      <w:r w:rsidRPr="00AB472B">
        <w:rPr>
          <w:rFonts w:eastAsia="Times New Roman"/>
        </w:rPr>
        <w:t xml:space="preserve">, </w:t>
      </w:r>
      <w:r w:rsidR="00E54428" w:rsidRPr="00AB472B">
        <w:rPr>
          <w:rFonts w:eastAsia="Times New Roman"/>
        </w:rPr>
        <w:t>JSON object in '{"notifications":[{"id":"101"}]}' format.</w:t>
      </w:r>
    </w:p>
    <w:p w14:paraId="37BCB294" w14:textId="77777777" w:rsidR="00E54428" w:rsidRPr="00AB472B" w:rsidRDefault="00E54428" w:rsidP="00E54428">
      <w:pPr>
        <w:rPr>
          <w:b/>
        </w:rPr>
      </w:pPr>
      <w:r w:rsidRPr="00AB472B">
        <w:rPr>
          <w:rFonts w:eastAsia="Times New Roman"/>
          <w:b/>
        </w:rPr>
        <w:t>Success Response:</w:t>
      </w:r>
    </w:p>
    <w:p w14:paraId="5D1BAB4F" w14:textId="77777777" w:rsidR="00EA081B" w:rsidRPr="00EA081B" w:rsidRDefault="00EA081B" w:rsidP="00EA081B">
      <w:pPr>
        <w:rPr>
          <w:rFonts w:ascii="Courier New" w:eastAsia="Times New Roman" w:hAnsi="Courier New"/>
        </w:rPr>
      </w:pPr>
      <w:r w:rsidRPr="00EA081B">
        <w:rPr>
          <w:rFonts w:ascii="Courier New" w:eastAsia="Times New Roman" w:hAnsi="Courier New"/>
        </w:rPr>
        <w:t>{</w:t>
      </w:r>
    </w:p>
    <w:p w14:paraId="0987E3D9"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"status": 0,</w:t>
      </w:r>
    </w:p>
    <w:p w14:paraId="3D3CAFC2"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"result": {</w:t>
      </w:r>
    </w:p>
    <w:p w14:paraId="5C2F7A98"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"success": true</w:t>
      </w:r>
    </w:p>
    <w:p w14:paraId="247F003F"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w:t>
      </w:r>
    </w:p>
    <w:p w14:paraId="5AB095E1" w14:textId="77777777" w:rsidR="00E57E7A" w:rsidRDefault="00EA081B" w:rsidP="00E54428">
      <w:pPr>
        <w:rPr>
          <w:rFonts w:ascii="Courier New" w:eastAsia="Times New Roman" w:hAnsi="Courier New"/>
        </w:rPr>
      </w:pPr>
      <w:r w:rsidRPr="00EA081B">
        <w:rPr>
          <w:rFonts w:ascii="Courier New" w:eastAsia="Times New Roman" w:hAnsi="Courier New"/>
        </w:rPr>
        <w:t>}</w:t>
      </w:r>
    </w:p>
    <w:p w14:paraId="25A38220" w14:textId="77777777" w:rsidR="00E57E7A" w:rsidRDefault="00E57E7A" w:rsidP="00E54428">
      <w:pPr>
        <w:rPr>
          <w:rFonts w:ascii="Courier New" w:eastAsia="Times New Roman" w:hAnsi="Courier New"/>
        </w:rPr>
      </w:pPr>
    </w:p>
    <w:p w14:paraId="2A8D4369" w14:textId="77777777" w:rsidR="00E54428" w:rsidRPr="00AB472B" w:rsidRDefault="00C95869" w:rsidP="00E54428">
      <w:pPr>
        <w:rPr>
          <w:b/>
        </w:rPr>
      </w:pPr>
      <w:r w:rsidRPr="00AB472B">
        <w:rPr>
          <w:rFonts w:eastAsia="Times New Roman"/>
          <w:b/>
        </w:rPr>
        <w:t>Failure Responses</w:t>
      </w:r>
    </w:p>
    <w:p w14:paraId="085FD695" w14:textId="77777777" w:rsidR="00E54428" w:rsidRPr="00AB472B" w:rsidRDefault="00E54428" w:rsidP="008D5496">
      <w:pPr>
        <w:spacing w:after="200"/>
        <w:rPr>
          <w:i/>
        </w:rPr>
      </w:pPr>
      <w:r w:rsidRPr="00AB472B">
        <w:rPr>
          <w:rFonts w:eastAsia="Times New Roman"/>
          <w:i/>
        </w:rPr>
        <w:t>If J</w:t>
      </w:r>
      <w:r w:rsidR="008D5496" w:rsidRPr="00AB472B">
        <w:rPr>
          <w:rFonts w:eastAsia="Times New Roman"/>
          <w:i/>
        </w:rPr>
        <w:t>SON</w:t>
      </w:r>
      <w:r w:rsidRPr="00AB472B">
        <w:rPr>
          <w:rFonts w:eastAsia="Times New Roman"/>
          <w:i/>
        </w:rPr>
        <w:t xml:space="preserve"> message is invalid</w:t>
      </w:r>
    </w:p>
    <w:p w14:paraId="5FB7D7E3" w14:textId="77777777" w:rsidR="00EA081B" w:rsidRPr="00EA081B" w:rsidRDefault="00EA081B" w:rsidP="00EA081B">
      <w:pPr>
        <w:rPr>
          <w:rFonts w:ascii="Courier New" w:eastAsia="Times New Roman" w:hAnsi="Courier New"/>
        </w:rPr>
      </w:pPr>
      <w:r w:rsidRPr="00EA081B">
        <w:rPr>
          <w:rFonts w:ascii="Courier New" w:eastAsia="Times New Roman" w:hAnsi="Courier New"/>
        </w:rPr>
        <w:t>{</w:t>
      </w:r>
    </w:p>
    <w:p w14:paraId="2AE1FD6D"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"status": -1,</w:t>
      </w:r>
    </w:p>
    <w:p w14:paraId="3AC40FE5"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"message": "The json message you have provided does not appear to be a valid.",</w:t>
      </w:r>
    </w:p>
    <w:p w14:paraId="0EA2A11B"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"error": {</w:t>
      </w:r>
    </w:p>
    <w:p w14:paraId="100B4547"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"code": "-126",</w:t>
      </w:r>
    </w:p>
    <w:p w14:paraId="1B6D7EAD"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"message": "The JSON Object you have provided does not appear to be a valid."</w:t>
      </w:r>
    </w:p>
    <w:p w14:paraId="52A16A12" w14:textId="77777777" w:rsidR="00EA081B" w:rsidRPr="00EA081B" w:rsidRDefault="00EA081B" w:rsidP="00EA081B">
      <w:pPr>
        <w:rPr>
          <w:rFonts w:ascii="Courier New" w:eastAsia="Times New Roman" w:hAnsi="Courier New"/>
        </w:rPr>
      </w:pPr>
      <w:r w:rsidRPr="00EA081B">
        <w:rPr>
          <w:rFonts w:ascii="Courier New" w:eastAsia="Times New Roman" w:hAnsi="Courier New"/>
        </w:rPr>
        <w:lastRenderedPageBreak/>
        <w:t xml:space="preserve">    }</w:t>
      </w:r>
    </w:p>
    <w:p w14:paraId="0CC3C5D8" w14:textId="77777777" w:rsidR="00E57E7A" w:rsidRDefault="00EA081B" w:rsidP="0091214D">
      <w:pPr>
        <w:pStyle w:val="Heading4"/>
        <w:rPr>
          <w:rFonts w:ascii="Courier New" w:eastAsia="Times New Roman" w:hAnsi="Courier New"/>
        </w:rPr>
      </w:pPr>
      <w:r w:rsidRPr="00EA081B">
        <w:rPr>
          <w:rFonts w:ascii="Courier New" w:eastAsia="Times New Roman" w:hAnsi="Courier New"/>
        </w:rPr>
        <w:t>}</w:t>
      </w:r>
    </w:p>
    <w:p w14:paraId="5FC6D993" w14:textId="77777777" w:rsidR="00E54428" w:rsidRPr="00DB2F7A" w:rsidRDefault="00AB472B" w:rsidP="0091214D">
      <w:pPr>
        <w:pStyle w:val="Heading4"/>
      </w:pPr>
      <w:r>
        <w:t>RegisterFor</w:t>
      </w:r>
      <w:r w:rsidR="00E54428" w:rsidRPr="00DB2F7A">
        <w:t>Notification</w:t>
      </w:r>
    </w:p>
    <w:p w14:paraId="6A95BD5B" w14:textId="77777777" w:rsidR="0091214D" w:rsidRPr="00DB2F7A" w:rsidRDefault="0091214D" w:rsidP="00E54428">
      <w:pPr>
        <w:rPr>
          <w:rFonts w:eastAsia="Times New Roman"/>
        </w:rPr>
      </w:pPr>
    </w:p>
    <w:p w14:paraId="0D8E4DEA" w14:textId="77777777" w:rsidR="000653F3" w:rsidRDefault="000653F3" w:rsidP="008C3598">
      <w:pPr>
        <w:rPr>
          <w:rFonts w:eastAsia="Times New Roman"/>
        </w:rPr>
      </w:pPr>
      <w:r w:rsidRPr="00DB2F7A">
        <w:rPr>
          <w:rFonts w:eastAsia="Times New Roman"/>
        </w:rPr>
        <w:t xml:space="preserve">This API is used by SmartApp to register users for </w:t>
      </w:r>
      <w:r w:rsidR="00906E88" w:rsidRPr="00DB2F7A">
        <w:rPr>
          <w:rFonts w:eastAsia="Times New Roman"/>
        </w:rPr>
        <w:t>notification</w:t>
      </w:r>
      <w:r w:rsidRPr="00DB2F7A">
        <w:rPr>
          <w:rFonts w:eastAsia="Times New Roman"/>
        </w:rPr>
        <w:t>s</w:t>
      </w:r>
      <w:r w:rsidR="00E54428" w:rsidRPr="00DB2F7A">
        <w:br/>
      </w:r>
      <w:r w:rsidR="00E54428" w:rsidRPr="00DB2F7A">
        <w:br/>
      </w:r>
      <w:hyperlink r:id="rId52" w:history="1">
        <w:r w:rsidR="00AB472B" w:rsidRPr="00AB2F08">
          <w:rPr>
            <w:rStyle w:val="Hyperlink"/>
            <w:rFonts w:eastAsia="Times New Roman"/>
          </w:rPr>
          <w:t>http://neatostaging.rajatogo.com/api/rest/json?method=message.notification_registration</w:t>
        </w:r>
      </w:hyperlink>
    </w:p>
    <w:p w14:paraId="274FB52B" w14:textId="77777777" w:rsidR="00E54428" w:rsidRPr="00AB472B" w:rsidRDefault="00E54428" w:rsidP="00E54428">
      <w:pPr>
        <w:rPr>
          <w:b/>
        </w:rPr>
      </w:pPr>
      <w:r w:rsidRPr="00DB2F7A">
        <w:br/>
      </w:r>
      <w:r w:rsidR="00DA48AE" w:rsidRPr="00AB472B">
        <w:rPr>
          <w:rFonts w:eastAsia="Times New Roman"/>
          <w:b/>
        </w:rPr>
        <w:t>Parameters</w:t>
      </w:r>
    </w:p>
    <w:p w14:paraId="37E5FE13" w14:textId="5C4E143C" w:rsidR="00E54428" w:rsidRPr="008C3598" w:rsidRDefault="00E54428" w:rsidP="00AB472B">
      <w:pPr>
        <w:pStyle w:val="ListParagraph"/>
        <w:spacing w:after="200"/>
        <w:ind w:left="0"/>
      </w:pPr>
      <w:r w:rsidRPr="008C3598">
        <w:rPr>
          <w:rFonts w:eastAsia="Times New Roman"/>
          <w:bCs/>
        </w:rPr>
        <w:t>api_key</w:t>
      </w:r>
      <w:ins w:id="938" w:author="Admin1" w:date="2014-03-26T16:16:00Z">
        <w:r w:rsidR="00101D5E">
          <w:rPr>
            <w:rFonts w:eastAsia="Times New Roman"/>
            <w:bCs/>
          </w:rPr>
          <w:t xml:space="preserve"> </w:t>
        </w:r>
      </w:ins>
      <w:r w:rsidR="001E2A33" w:rsidRPr="008C3598">
        <w:rPr>
          <w:rFonts w:eastAsia="Times New Roman"/>
        </w:rPr>
        <w:t>your API key</w:t>
      </w:r>
    </w:p>
    <w:p w14:paraId="0D50F55F" w14:textId="3A6B2FB8" w:rsidR="00E54428" w:rsidRPr="008C3598" w:rsidRDefault="00E54428" w:rsidP="00AB472B">
      <w:pPr>
        <w:pStyle w:val="ListParagraph"/>
        <w:spacing w:after="200"/>
        <w:ind w:left="0"/>
      </w:pPr>
      <w:r w:rsidRPr="008C3598">
        <w:rPr>
          <w:rFonts w:eastAsia="Times New Roman"/>
          <w:bCs/>
        </w:rPr>
        <w:t>user_email</w:t>
      </w:r>
      <w:ins w:id="939" w:author="Admin1" w:date="2014-03-26T16:16:00Z">
        <w:r w:rsidR="00101D5E">
          <w:rPr>
            <w:rFonts w:eastAsia="Times New Roman"/>
            <w:bCs/>
          </w:rPr>
          <w:t xml:space="preserve"> </w:t>
        </w:r>
      </w:ins>
      <w:r w:rsidRPr="008C3598">
        <w:rPr>
          <w:rFonts w:eastAsia="Times New Roman"/>
        </w:rPr>
        <w:t>User's email for whom you are storing registration id.</w:t>
      </w:r>
    </w:p>
    <w:p w14:paraId="75E20883" w14:textId="3D126B3A" w:rsidR="00E54428" w:rsidRPr="008C3598" w:rsidRDefault="00E54428" w:rsidP="00AB472B">
      <w:pPr>
        <w:pStyle w:val="ListParagraph"/>
        <w:spacing w:after="200"/>
        <w:ind w:left="0"/>
      </w:pPr>
      <w:r w:rsidRPr="008C3598">
        <w:rPr>
          <w:rFonts w:eastAsia="Times New Roman"/>
          <w:bCs/>
        </w:rPr>
        <w:t>registration_id</w:t>
      </w:r>
      <w:ins w:id="940" w:author="Admin1" w:date="2014-03-26T16:16:00Z">
        <w:r w:rsidR="00101D5E">
          <w:rPr>
            <w:rFonts w:eastAsia="Times New Roman"/>
            <w:bCs/>
          </w:rPr>
          <w:t xml:space="preserve"> </w:t>
        </w:r>
      </w:ins>
      <w:r w:rsidRPr="008C3598">
        <w:rPr>
          <w:rFonts w:eastAsia="Times New Roman"/>
        </w:rPr>
        <w:t>Registration Id</w:t>
      </w:r>
    </w:p>
    <w:p w14:paraId="7B6D82F8" w14:textId="06A8718E" w:rsidR="00E54428" w:rsidRPr="008C3598" w:rsidRDefault="00E54428" w:rsidP="00AB472B">
      <w:pPr>
        <w:pStyle w:val="ListParagraph"/>
        <w:spacing w:after="200"/>
        <w:ind w:left="0"/>
      </w:pPr>
      <w:r w:rsidRPr="008C3598">
        <w:rPr>
          <w:rFonts w:eastAsia="Times New Roman"/>
          <w:bCs/>
        </w:rPr>
        <w:t>device_type</w:t>
      </w:r>
      <w:ins w:id="941" w:author="Admin1" w:date="2014-03-26T16:16:00Z">
        <w:r w:rsidR="00101D5E">
          <w:rPr>
            <w:rFonts w:eastAsia="Times New Roman"/>
            <w:bCs/>
          </w:rPr>
          <w:t xml:space="preserve"> </w:t>
        </w:r>
      </w:ins>
      <w:r w:rsidR="008C3598">
        <w:rPr>
          <w:rFonts w:eastAsia="Times New Roman"/>
        </w:rPr>
        <w:t>Device Type (</w:t>
      </w:r>
      <w:r w:rsidRPr="008C3598">
        <w:rPr>
          <w:rFonts w:eastAsia="Times New Roman"/>
        </w:rPr>
        <w:t>1 for 'Android Device', 2 for 'iPhone Device' ).</w:t>
      </w:r>
    </w:p>
    <w:p w14:paraId="33466E30" w14:textId="2B745B6F" w:rsidR="00E54428" w:rsidRPr="008C3598" w:rsidRDefault="00E54428" w:rsidP="00AB472B">
      <w:pPr>
        <w:pStyle w:val="ListParagraph"/>
        <w:spacing w:after="200"/>
        <w:ind w:left="0"/>
      </w:pPr>
      <w:r w:rsidRPr="008C3598">
        <w:rPr>
          <w:rFonts w:eastAsia="Times New Roman"/>
          <w:bCs/>
        </w:rPr>
        <w:t>application_id</w:t>
      </w:r>
      <w:ins w:id="942" w:author="Admin1" w:date="2014-03-26T16:16:00Z">
        <w:r w:rsidR="00101D5E">
          <w:rPr>
            <w:rFonts w:eastAsia="Times New Roman"/>
            <w:bCs/>
          </w:rPr>
          <w:t xml:space="preserve"> </w:t>
        </w:r>
      </w:ins>
      <w:r w:rsidRPr="008C3598">
        <w:rPr>
          <w:rFonts w:eastAsia="Times New Roman"/>
        </w:rPr>
        <w:t>Application Id</w:t>
      </w:r>
      <w:ins w:id="943" w:author="Admin1" w:date="2014-03-26T16:17:00Z">
        <w:r w:rsidR="002C1FE6">
          <w:rPr>
            <w:rFonts w:eastAsia="Times New Roman"/>
          </w:rPr>
          <w:t xml:space="preserve"> (optional)</w:t>
        </w:r>
      </w:ins>
    </w:p>
    <w:p w14:paraId="2FFDF849" w14:textId="10D97A09" w:rsidR="00E54428" w:rsidRPr="00DB2F7A" w:rsidRDefault="00E54428" w:rsidP="00AB472B">
      <w:pPr>
        <w:pStyle w:val="ListParagraph"/>
        <w:spacing w:after="200"/>
        <w:ind w:left="0"/>
      </w:pPr>
      <w:r w:rsidRPr="008C3598">
        <w:rPr>
          <w:rFonts w:eastAsia="Times New Roman"/>
          <w:bCs/>
        </w:rPr>
        <w:t>notification_server_type</w:t>
      </w:r>
      <w:ins w:id="944" w:author="Admin1" w:date="2014-03-26T16:16:00Z">
        <w:r w:rsidR="00101D5E">
          <w:rPr>
            <w:rFonts w:eastAsia="Times New Roman"/>
            <w:bCs/>
          </w:rPr>
          <w:t xml:space="preserve"> </w:t>
        </w:r>
      </w:ins>
      <w:r w:rsidRPr="00DB2F7A">
        <w:rPr>
          <w:rFonts w:eastAsia="Times New Roman"/>
        </w:rPr>
        <w:t>Notification Server Type</w:t>
      </w:r>
      <w:ins w:id="945" w:author="Admin1" w:date="2014-03-26T16:17:00Z">
        <w:r w:rsidR="00ED282B">
          <w:rPr>
            <w:rFonts w:eastAsia="Times New Roman"/>
          </w:rPr>
          <w:t xml:space="preserve"> (optional)</w:t>
        </w:r>
      </w:ins>
    </w:p>
    <w:p w14:paraId="3D2AE1FC" w14:textId="77777777" w:rsidR="00E54428" w:rsidRPr="00AB472B" w:rsidRDefault="00E54428" w:rsidP="00E54428">
      <w:pPr>
        <w:rPr>
          <w:b/>
        </w:rPr>
      </w:pPr>
      <w:r w:rsidRPr="00AB472B">
        <w:rPr>
          <w:rFonts w:eastAsia="Times New Roman"/>
          <w:b/>
        </w:rPr>
        <w:t>Success Res</w:t>
      </w:r>
      <w:r w:rsidR="00160689" w:rsidRPr="00AB472B">
        <w:rPr>
          <w:rFonts w:eastAsia="Times New Roman"/>
          <w:b/>
        </w:rPr>
        <w:t>ponse</w:t>
      </w:r>
    </w:p>
    <w:p w14:paraId="312C55BE" w14:textId="77777777" w:rsidR="00EA081B" w:rsidRPr="00EA081B" w:rsidRDefault="00EA081B" w:rsidP="00EA081B">
      <w:pPr>
        <w:rPr>
          <w:rFonts w:ascii="Courier New" w:eastAsia="Times New Roman" w:hAnsi="Courier New"/>
        </w:rPr>
      </w:pPr>
      <w:r w:rsidRPr="00EA081B">
        <w:rPr>
          <w:rFonts w:ascii="Courier New" w:eastAsia="Times New Roman" w:hAnsi="Courier New"/>
        </w:rPr>
        <w:t>{</w:t>
      </w:r>
    </w:p>
    <w:p w14:paraId="0CE221A9"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"status": 0,</w:t>
      </w:r>
    </w:p>
    <w:p w14:paraId="5A31F662"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"result": {</w:t>
      </w:r>
    </w:p>
    <w:p w14:paraId="49C5EAF6"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"success": true,</w:t>
      </w:r>
    </w:p>
    <w:p w14:paraId="48D3C5A5"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"message": "Registered successfully"</w:t>
      </w:r>
    </w:p>
    <w:p w14:paraId="7F522274"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w:t>
      </w:r>
    </w:p>
    <w:p w14:paraId="325165B4" w14:textId="77777777" w:rsidR="00E57E7A" w:rsidRDefault="00EA081B" w:rsidP="00E54428">
      <w:pPr>
        <w:rPr>
          <w:rFonts w:ascii="Courier New" w:eastAsia="Times New Roman" w:hAnsi="Courier New"/>
        </w:rPr>
      </w:pPr>
      <w:r w:rsidRPr="00EA081B">
        <w:rPr>
          <w:rFonts w:ascii="Courier New" w:eastAsia="Times New Roman" w:hAnsi="Courier New"/>
        </w:rPr>
        <w:t>}</w:t>
      </w:r>
    </w:p>
    <w:p w14:paraId="52A6E7A7" w14:textId="77777777" w:rsidR="00E57E7A" w:rsidRDefault="00E57E7A" w:rsidP="00E54428">
      <w:pPr>
        <w:rPr>
          <w:rFonts w:ascii="Courier New" w:eastAsia="Times New Roman" w:hAnsi="Courier New"/>
        </w:rPr>
      </w:pPr>
    </w:p>
    <w:p w14:paraId="712C435E" w14:textId="77777777" w:rsidR="00E54428" w:rsidRPr="00AB472B" w:rsidRDefault="000A0A9F" w:rsidP="00E54428">
      <w:pPr>
        <w:rPr>
          <w:b/>
        </w:rPr>
      </w:pPr>
      <w:r w:rsidRPr="00AB472B">
        <w:rPr>
          <w:rFonts w:eastAsia="Times New Roman"/>
          <w:b/>
        </w:rPr>
        <w:t>Failure Responses</w:t>
      </w:r>
    </w:p>
    <w:p w14:paraId="4A215D17" w14:textId="77777777" w:rsidR="00E54428" w:rsidRPr="00AB472B" w:rsidRDefault="00E54428" w:rsidP="00B53ED0">
      <w:pPr>
        <w:spacing w:after="200"/>
        <w:rPr>
          <w:i/>
        </w:rPr>
      </w:pPr>
      <w:r w:rsidRPr="00AB472B">
        <w:rPr>
          <w:rFonts w:eastAsia="Times New Roman"/>
          <w:i/>
        </w:rPr>
        <w:t>If user's email not found:</w:t>
      </w:r>
    </w:p>
    <w:p w14:paraId="7CFD2394" w14:textId="77777777" w:rsidR="00EA081B" w:rsidRPr="00EA081B" w:rsidRDefault="00EA081B" w:rsidP="00EA081B">
      <w:pPr>
        <w:rPr>
          <w:rFonts w:ascii="Courier New" w:eastAsia="Times New Roman" w:hAnsi="Courier New"/>
        </w:rPr>
      </w:pPr>
      <w:r w:rsidRPr="00EA081B">
        <w:rPr>
          <w:rFonts w:ascii="Courier New" w:eastAsia="Times New Roman" w:hAnsi="Courier New"/>
        </w:rPr>
        <w:t>{</w:t>
      </w:r>
    </w:p>
    <w:p w14:paraId="164AD802"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"status": -1,</w:t>
      </w:r>
    </w:p>
    <w:p w14:paraId="504D864A"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"message": "Sorry, Provided user email address does not exist in our system.",</w:t>
      </w:r>
    </w:p>
    <w:p w14:paraId="49259C40"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"error": {</w:t>
      </w:r>
    </w:p>
    <w:p w14:paraId="42E81526"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"code": "-112",</w:t>
      </w:r>
    </w:p>
    <w:p w14:paraId="5C801ABC"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"message": "Email does not exist."</w:t>
      </w:r>
    </w:p>
    <w:p w14:paraId="398E8686"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w:t>
      </w:r>
    </w:p>
    <w:p w14:paraId="3B654434" w14:textId="77777777" w:rsidR="00CC4A56" w:rsidRDefault="00EA081B" w:rsidP="00B53ED0">
      <w:pPr>
        <w:spacing w:after="200"/>
        <w:rPr>
          <w:rFonts w:ascii="Courier New" w:eastAsia="Times New Roman" w:hAnsi="Courier New"/>
        </w:rPr>
      </w:pPr>
      <w:r w:rsidRPr="00EA081B">
        <w:rPr>
          <w:rFonts w:ascii="Courier New" w:eastAsia="Times New Roman" w:hAnsi="Courier New"/>
        </w:rPr>
        <w:t>}</w:t>
      </w:r>
    </w:p>
    <w:p w14:paraId="3B4F225D" w14:textId="77777777" w:rsidR="00E54428" w:rsidRPr="00AB472B" w:rsidRDefault="00E54428" w:rsidP="00B53ED0">
      <w:pPr>
        <w:spacing w:after="200"/>
        <w:rPr>
          <w:i/>
        </w:rPr>
      </w:pPr>
      <w:r w:rsidRPr="00AB472B">
        <w:rPr>
          <w:rFonts w:eastAsia="Times New Roman"/>
          <w:i/>
        </w:rPr>
        <w:t>If provide</w:t>
      </w:r>
      <w:r w:rsidR="00B53ED0" w:rsidRPr="00AB472B">
        <w:rPr>
          <w:rFonts w:eastAsia="Times New Roman"/>
          <w:i/>
        </w:rPr>
        <w:t>d an</w:t>
      </w:r>
      <w:r w:rsidRPr="00AB472B">
        <w:rPr>
          <w:rFonts w:eastAsia="Times New Roman"/>
          <w:i/>
        </w:rPr>
        <w:t xml:space="preserve"> invalid email address:</w:t>
      </w:r>
    </w:p>
    <w:p w14:paraId="65E61337" w14:textId="77777777" w:rsidR="00EA081B" w:rsidRPr="00EA081B" w:rsidRDefault="00EA081B" w:rsidP="00EA081B">
      <w:pPr>
        <w:rPr>
          <w:rFonts w:ascii="Courier New" w:eastAsia="Times New Roman" w:hAnsi="Courier New"/>
        </w:rPr>
      </w:pPr>
      <w:r w:rsidRPr="00EA081B">
        <w:rPr>
          <w:rFonts w:ascii="Courier New" w:eastAsia="Times New Roman" w:hAnsi="Courier New"/>
        </w:rPr>
        <w:t>{</w:t>
      </w:r>
    </w:p>
    <w:p w14:paraId="467BFF1E"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"status": -1,</w:t>
      </w:r>
    </w:p>
    <w:p w14:paraId="1DF70F72"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"message": "Please enter valid email address.",</w:t>
      </w:r>
    </w:p>
    <w:p w14:paraId="2A185152"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"error": {</w:t>
      </w:r>
    </w:p>
    <w:p w14:paraId="01F48684"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"code": "-105",</w:t>
      </w:r>
    </w:p>
    <w:p w14:paraId="1CD9339F"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"message": "The email address you provided does not appear to be a valid email address."</w:t>
      </w:r>
    </w:p>
    <w:p w14:paraId="539E210C"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w:t>
      </w:r>
    </w:p>
    <w:p w14:paraId="207814FC" w14:textId="77777777" w:rsidR="00CC4A56" w:rsidRDefault="00EA081B" w:rsidP="00082D72">
      <w:pPr>
        <w:pStyle w:val="Heading4"/>
        <w:rPr>
          <w:rFonts w:ascii="Courier New" w:eastAsia="Times New Roman" w:hAnsi="Courier New"/>
        </w:rPr>
      </w:pPr>
      <w:r w:rsidRPr="00EA081B">
        <w:rPr>
          <w:rFonts w:ascii="Courier New" w:eastAsia="Times New Roman" w:hAnsi="Courier New"/>
        </w:rPr>
        <w:lastRenderedPageBreak/>
        <w:t>}</w:t>
      </w:r>
    </w:p>
    <w:p w14:paraId="0B4984A8" w14:textId="77777777" w:rsidR="00CC4A56" w:rsidRDefault="00CC4A56" w:rsidP="00082D72">
      <w:pPr>
        <w:pStyle w:val="Heading4"/>
        <w:rPr>
          <w:rFonts w:ascii="Courier New" w:eastAsia="Times New Roman" w:hAnsi="Courier New"/>
        </w:rPr>
      </w:pPr>
    </w:p>
    <w:p w14:paraId="20700EA0" w14:textId="77777777" w:rsidR="00E54428" w:rsidRPr="00DB2F7A" w:rsidRDefault="00AB472B" w:rsidP="00082D72">
      <w:pPr>
        <w:pStyle w:val="Heading4"/>
      </w:pPr>
      <w:r>
        <w:t>UnregisterFrom</w:t>
      </w:r>
      <w:r w:rsidR="00E54428" w:rsidRPr="00DB2F7A">
        <w:t>Notification</w:t>
      </w:r>
    </w:p>
    <w:p w14:paraId="05EDCA33" w14:textId="77777777" w:rsidR="00C71856" w:rsidRPr="00DB2F7A" w:rsidRDefault="00C71856" w:rsidP="00E54428">
      <w:pPr>
        <w:rPr>
          <w:rFonts w:eastAsia="Times New Roman"/>
        </w:rPr>
      </w:pPr>
    </w:p>
    <w:p w14:paraId="0E72B13D" w14:textId="77777777" w:rsidR="000653F3" w:rsidRPr="00AB472B" w:rsidRDefault="000653F3" w:rsidP="00AB472B">
      <w:pPr>
        <w:rPr>
          <w:rFonts w:eastAsia="Times New Roman"/>
        </w:rPr>
      </w:pPr>
      <w:r w:rsidRPr="00DB2F7A">
        <w:rPr>
          <w:rFonts w:eastAsia="Times New Roman"/>
        </w:rPr>
        <w:t xml:space="preserve">This API is used to </w:t>
      </w:r>
      <w:r w:rsidR="00E54428" w:rsidRPr="00DB2F7A">
        <w:rPr>
          <w:rFonts w:eastAsia="Times New Roman"/>
        </w:rPr>
        <w:t xml:space="preserve">unregister </w:t>
      </w:r>
      <w:r w:rsidRPr="00DB2F7A">
        <w:rPr>
          <w:rFonts w:eastAsia="Times New Roman"/>
        </w:rPr>
        <w:t xml:space="preserve">user from receiving the </w:t>
      </w:r>
      <w:r w:rsidR="00E54428" w:rsidRPr="00DB2F7A">
        <w:rPr>
          <w:rFonts w:eastAsia="Times New Roman"/>
        </w:rPr>
        <w:t>notification</w:t>
      </w:r>
      <w:r w:rsidRPr="00DB2F7A">
        <w:rPr>
          <w:rFonts w:eastAsia="Times New Roman"/>
        </w:rPr>
        <w:t>s</w:t>
      </w:r>
      <w:r w:rsidR="00E54428" w:rsidRPr="00DB2F7A">
        <w:rPr>
          <w:rFonts w:eastAsia="Times New Roman"/>
        </w:rPr>
        <w:t xml:space="preserve">. </w:t>
      </w:r>
      <w:r w:rsidR="00E54428" w:rsidRPr="00DB2F7A">
        <w:br/>
      </w:r>
      <w:r w:rsidR="00E54428" w:rsidRPr="00DB2F7A">
        <w:br/>
      </w:r>
      <w:hyperlink r:id="rId53" w:history="1">
        <w:r w:rsidR="003B6AF2" w:rsidRPr="00AB472B">
          <w:rPr>
            <w:rStyle w:val="Hyperlink"/>
            <w:rFonts w:eastAsia="Times New Roman"/>
          </w:rPr>
          <w:t>http://neatostaging.rajatogo.com/</w:t>
        </w:r>
        <w:r w:rsidRPr="00AB472B">
          <w:rPr>
            <w:rStyle w:val="Hyperlink"/>
            <w:rFonts w:eastAsia="Times New Roman"/>
          </w:rPr>
          <w:t>api/rest/json?method=message.notification_unregistration</w:t>
        </w:r>
      </w:hyperlink>
    </w:p>
    <w:p w14:paraId="6106392A" w14:textId="77777777" w:rsidR="000653F3" w:rsidRPr="00DB2F7A" w:rsidRDefault="000653F3" w:rsidP="000653F3">
      <w:pPr>
        <w:ind w:left="360"/>
      </w:pPr>
    </w:p>
    <w:p w14:paraId="46CBEF74" w14:textId="77777777" w:rsidR="00E54428" w:rsidRPr="00AB472B" w:rsidRDefault="00FF17A9" w:rsidP="000653F3">
      <w:pPr>
        <w:rPr>
          <w:b/>
        </w:rPr>
      </w:pPr>
      <w:r w:rsidRPr="00AB472B">
        <w:rPr>
          <w:rFonts w:eastAsia="Times New Roman"/>
          <w:b/>
        </w:rPr>
        <w:t>Parameters</w:t>
      </w:r>
    </w:p>
    <w:p w14:paraId="18ADFDE6" w14:textId="053E3E67" w:rsidR="00E54428" w:rsidRPr="00B53ED0" w:rsidRDefault="00E54428" w:rsidP="00AB472B">
      <w:pPr>
        <w:pStyle w:val="ListParagraph"/>
        <w:spacing w:after="200"/>
        <w:ind w:left="0"/>
      </w:pPr>
      <w:r w:rsidRPr="00B53ED0">
        <w:rPr>
          <w:rFonts w:eastAsia="Times New Roman"/>
          <w:bCs/>
        </w:rPr>
        <w:t>api_key</w:t>
      </w:r>
      <w:ins w:id="946" w:author="Admin1" w:date="2014-03-26T16:17:00Z">
        <w:r w:rsidR="00CC0A59">
          <w:rPr>
            <w:rFonts w:eastAsia="Times New Roman"/>
            <w:bCs/>
          </w:rPr>
          <w:t xml:space="preserve"> </w:t>
        </w:r>
      </w:ins>
      <w:r w:rsidR="001E2A33" w:rsidRPr="00B53ED0">
        <w:rPr>
          <w:rFonts w:eastAsia="Times New Roman"/>
        </w:rPr>
        <w:t>your API key</w:t>
      </w:r>
    </w:p>
    <w:p w14:paraId="65F22257" w14:textId="23EE3A45" w:rsidR="00E54428" w:rsidRPr="00B53ED0" w:rsidRDefault="00E54428" w:rsidP="00AB472B">
      <w:pPr>
        <w:pStyle w:val="ListParagraph"/>
        <w:spacing w:after="200"/>
        <w:ind w:left="0"/>
      </w:pPr>
      <w:r w:rsidRPr="00B53ED0">
        <w:rPr>
          <w:rFonts w:eastAsia="Times New Roman"/>
          <w:bCs/>
        </w:rPr>
        <w:t>registration_id</w:t>
      </w:r>
      <w:ins w:id="947" w:author="Admin1" w:date="2014-03-26T16:17:00Z">
        <w:r w:rsidR="00CC0A59">
          <w:rPr>
            <w:rFonts w:eastAsia="Times New Roman"/>
            <w:bCs/>
          </w:rPr>
          <w:t xml:space="preserve"> </w:t>
        </w:r>
      </w:ins>
      <w:r w:rsidRPr="00B53ED0">
        <w:rPr>
          <w:rFonts w:eastAsia="Times New Roman"/>
        </w:rPr>
        <w:t>Registration Id</w:t>
      </w:r>
    </w:p>
    <w:p w14:paraId="151C4FE1" w14:textId="77777777" w:rsidR="00E54428" w:rsidRPr="00AB472B" w:rsidRDefault="00082D72" w:rsidP="00E54428">
      <w:pPr>
        <w:rPr>
          <w:b/>
        </w:rPr>
      </w:pPr>
      <w:r w:rsidRPr="00AB472B">
        <w:rPr>
          <w:rFonts w:eastAsia="Times New Roman"/>
          <w:b/>
        </w:rPr>
        <w:t>Success Response</w:t>
      </w:r>
    </w:p>
    <w:p w14:paraId="7A313045" w14:textId="77777777" w:rsidR="00EA081B" w:rsidRPr="00EA081B" w:rsidRDefault="00EA081B" w:rsidP="00EA081B">
      <w:pPr>
        <w:rPr>
          <w:rFonts w:ascii="Courier New" w:eastAsia="Times New Roman" w:hAnsi="Courier New"/>
        </w:rPr>
      </w:pPr>
      <w:r w:rsidRPr="00EA081B">
        <w:rPr>
          <w:rFonts w:ascii="Courier New" w:eastAsia="Times New Roman" w:hAnsi="Courier New"/>
        </w:rPr>
        <w:t>{</w:t>
      </w:r>
    </w:p>
    <w:p w14:paraId="4C15B67C"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"status": 0,</w:t>
      </w:r>
    </w:p>
    <w:p w14:paraId="780690C7"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"result": {</w:t>
      </w:r>
    </w:p>
    <w:p w14:paraId="2EED2B6A"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"success": true,</w:t>
      </w:r>
    </w:p>
    <w:p w14:paraId="5BA74491"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"message": "Unregistered successfully"</w:t>
      </w:r>
    </w:p>
    <w:p w14:paraId="3AFE5E52"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w:t>
      </w:r>
    </w:p>
    <w:p w14:paraId="1E72DABA" w14:textId="77777777" w:rsidR="00CC4A56" w:rsidRDefault="00EA081B" w:rsidP="00E54428">
      <w:pPr>
        <w:rPr>
          <w:rFonts w:ascii="Courier New" w:eastAsia="Times New Roman" w:hAnsi="Courier New"/>
        </w:rPr>
      </w:pPr>
      <w:r w:rsidRPr="00EA081B">
        <w:rPr>
          <w:rFonts w:ascii="Courier New" w:eastAsia="Times New Roman" w:hAnsi="Courier New"/>
        </w:rPr>
        <w:t>}</w:t>
      </w:r>
    </w:p>
    <w:p w14:paraId="5CB3B5DE" w14:textId="77777777" w:rsidR="00CC4A56" w:rsidRDefault="00CC4A56" w:rsidP="00E54428">
      <w:pPr>
        <w:rPr>
          <w:rFonts w:ascii="Courier New" w:eastAsia="Times New Roman" w:hAnsi="Courier New"/>
        </w:rPr>
      </w:pPr>
    </w:p>
    <w:p w14:paraId="6B8B4EB2" w14:textId="77777777" w:rsidR="00E54428" w:rsidRPr="00AB472B" w:rsidRDefault="00082D72" w:rsidP="00E54428">
      <w:pPr>
        <w:rPr>
          <w:b/>
        </w:rPr>
      </w:pPr>
      <w:r w:rsidRPr="00AB472B">
        <w:rPr>
          <w:rFonts w:eastAsia="Times New Roman"/>
          <w:b/>
        </w:rPr>
        <w:t>Failure Responses</w:t>
      </w:r>
    </w:p>
    <w:p w14:paraId="5A56F12F" w14:textId="77777777" w:rsidR="00E54428" w:rsidRPr="00AB472B" w:rsidRDefault="006B5B91" w:rsidP="00B53ED0">
      <w:pPr>
        <w:spacing w:after="200"/>
        <w:rPr>
          <w:i/>
        </w:rPr>
      </w:pPr>
      <w:r w:rsidRPr="00AB472B">
        <w:rPr>
          <w:rFonts w:eastAsia="Times New Roman"/>
          <w:i/>
        </w:rPr>
        <w:t>If registration is not found</w:t>
      </w:r>
    </w:p>
    <w:p w14:paraId="546F6EEA" w14:textId="77777777" w:rsidR="00EA081B" w:rsidRPr="00EA081B" w:rsidRDefault="00EA081B" w:rsidP="00EA081B">
      <w:pPr>
        <w:rPr>
          <w:rFonts w:ascii="Courier New" w:eastAsia="Times New Roman" w:hAnsi="Courier New"/>
        </w:rPr>
      </w:pPr>
      <w:r w:rsidRPr="00EA081B">
        <w:rPr>
          <w:rFonts w:ascii="Courier New" w:eastAsia="Times New Roman" w:hAnsi="Courier New"/>
        </w:rPr>
        <w:t>{</w:t>
      </w:r>
    </w:p>
    <w:p w14:paraId="51FEF4DA"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"status": -1,</w:t>
      </w:r>
    </w:p>
    <w:p w14:paraId="3D0433F9"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"message": "Sorry, Provided registration id does not exist in our system",</w:t>
      </w:r>
    </w:p>
    <w:p w14:paraId="654ABD0F"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"error": {</w:t>
      </w:r>
    </w:p>
    <w:p w14:paraId="7F43CDF9"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"code": "-125",</w:t>
      </w:r>
    </w:p>
    <w:p w14:paraId="6741CE61"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"message": "Invalid registration IDs"</w:t>
      </w:r>
    </w:p>
    <w:p w14:paraId="62974211"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w:t>
      </w:r>
    </w:p>
    <w:p w14:paraId="0E919E79" w14:textId="77777777" w:rsidR="003D58FC" w:rsidRDefault="00EA081B" w:rsidP="00082D72">
      <w:pPr>
        <w:pStyle w:val="Heading4"/>
        <w:rPr>
          <w:rFonts w:ascii="Courier New" w:eastAsia="Times New Roman" w:hAnsi="Courier New"/>
        </w:rPr>
      </w:pPr>
      <w:r w:rsidRPr="00EA081B">
        <w:rPr>
          <w:rFonts w:ascii="Courier New" w:eastAsia="Times New Roman" w:hAnsi="Courier New"/>
        </w:rPr>
        <w:t>}</w:t>
      </w:r>
    </w:p>
    <w:p w14:paraId="5CF84259" w14:textId="77777777" w:rsidR="003D58FC" w:rsidRDefault="003D58FC" w:rsidP="00082D72">
      <w:pPr>
        <w:pStyle w:val="Heading4"/>
        <w:rPr>
          <w:rFonts w:ascii="Courier New" w:eastAsia="Times New Roman" w:hAnsi="Courier New"/>
        </w:rPr>
      </w:pPr>
    </w:p>
    <w:p w14:paraId="0EA1C476" w14:textId="77777777" w:rsidR="00E54428" w:rsidRPr="00DB2F7A" w:rsidRDefault="00E54428" w:rsidP="00082D72">
      <w:pPr>
        <w:pStyle w:val="Heading4"/>
      </w:pPr>
      <w:r w:rsidRPr="00DB2F7A">
        <w:t>Set User Push Notification Options</w:t>
      </w:r>
    </w:p>
    <w:p w14:paraId="6EFA9152" w14:textId="77777777" w:rsidR="00084D89" w:rsidRPr="00DB2F7A" w:rsidRDefault="00084D89" w:rsidP="00E54428">
      <w:pPr>
        <w:rPr>
          <w:rFonts w:eastAsia="Times New Roman"/>
        </w:rPr>
      </w:pPr>
    </w:p>
    <w:p w14:paraId="1DA5E84F" w14:textId="77777777" w:rsidR="00B53ED0" w:rsidRDefault="00E54428" w:rsidP="00E54428">
      <w:pPr>
        <w:rPr>
          <w:rFonts w:eastAsia="Times New Roman"/>
        </w:rPr>
      </w:pPr>
      <w:r w:rsidRPr="00DB2F7A">
        <w:rPr>
          <w:rFonts w:eastAsia="Times New Roman"/>
        </w:rPr>
        <w:t xml:space="preserve">POST method to Set User Push Notification Options. </w:t>
      </w:r>
      <w:r w:rsidRPr="00DB2F7A">
        <w:br/>
      </w:r>
      <w:r w:rsidRPr="00DB2F7A">
        <w:br/>
      </w:r>
      <w:hyperlink r:id="rId54" w:history="1">
        <w:r w:rsidR="00AB472B" w:rsidRPr="00AB2F08">
          <w:rPr>
            <w:rStyle w:val="Hyperlink"/>
            <w:rFonts w:eastAsia="Times New Roman"/>
          </w:rPr>
          <w:t>http://neatostaging.rajatogo.com/api/rest/json?method=message.set_user_push_notification_options</w:t>
        </w:r>
      </w:hyperlink>
    </w:p>
    <w:p w14:paraId="00CDD95F" w14:textId="77777777" w:rsidR="00E54428" w:rsidRPr="00AB472B" w:rsidRDefault="00E54428" w:rsidP="00E54428">
      <w:pPr>
        <w:rPr>
          <w:b/>
        </w:rPr>
      </w:pPr>
      <w:r w:rsidRPr="00DB2F7A">
        <w:br/>
      </w:r>
      <w:r w:rsidR="003639A3" w:rsidRPr="00AB472B">
        <w:rPr>
          <w:rFonts w:eastAsia="Times New Roman"/>
          <w:b/>
        </w:rPr>
        <w:t>Parameters</w:t>
      </w:r>
    </w:p>
    <w:p w14:paraId="7418CD9A" w14:textId="77777777" w:rsidR="00E54428" w:rsidRPr="00B53ED0" w:rsidRDefault="00E54428" w:rsidP="00AB472B">
      <w:pPr>
        <w:pStyle w:val="ListParagraph"/>
        <w:spacing w:after="200"/>
        <w:ind w:left="0"/>
      </w:pPr>
      <w:r w:rsidRPr="00B53ED0">
        <w:rPr>
          <w:rFonts w:eastAsia="Times New Roman"/>
          <w:bCs/>
        </w:rPr>
        <w:t>api_key</w:t>
      </w:r>
      <w:r w:rsidRPr="00B53ED0">
        <w:rPr>
          <w:rFonts w:eastAsia="Times New Roman"/>
        </w:rPr>
        <w:t xml:space="preserve"> : </w:t>
      </w:r>
      <w:r w:rsidR="001E2A33" w:rsidRPr="00B53ED0">
        <w:rPr>
          <w:rFonts w:eastAsia="Times New Roman"/>
        </w:rPr>
        <w:t>your API key</w:t>
      </w:r>
    </w:p>
    <w:p w14:paraId="769480B5" w14:textId="77777777" w:rsidR="00E54428" w:rsidRPr="00B53ED0" w:rsidRDefault="00E54428" w:rsidP="00AB472B">
      <w:pPr>
        <w:pStyle w:val="ListParagraph"/>
        <w:spacing w:after="200"/>
        <w:ind w:left="0"/>
      </w:pPr>
      <w:r w:rsidRPr="00B53ED0">
        <w:rPr>
          <w:rFonts w:eastAsia="Times New Roman"/>
          <w:bCs/>
        </w:rPr>
        <w:t>email</w:t>
      </w:r>
      <w:r w:rsidRPr="00B53ED0">
        <w:rPr>
          <w:rFonts w:eastAsia="Times New Roman"/>
        </w:rPr>
        <w:t xml:space="preserve"> : email address of user</w:t>
      </w:r>
    </w:p>
    <w:p w14:paraId="3A1A9D8F" w14:textId="77777777" w:rsidR="00E54428" w:rsidRPr="00DB2F7A" w:rsidRDefault="00E54428" w:rsidP="00AB472B">
      <w:pPr>
        <w:pStyle w:val="ListParagraph"/>
        <w:spacing w:after="200"/>
        <w:ind w:left="0"/>
      </w:pPr>
      <w:r w:rsidRPr="00B53ED0">
        <w:rPr>
          <w:rFonts w:eastAsia="Times New Roman"/>
          <w:bCs/>
        </w:rPr>
        <w:lastRenderedPageBreak/>
        <w:t>json_object</w:t>
      </w:r>
      <w:r w:rsidRPr="00B53ED0">
        <w:rPr>
          <w:rFonts w:eastAsia="Times New Roman"/>
        </w:rPr>
        <w:t xml:space="preserve"> : JSON Ojbect in '{"global":"true", "notifications":[{"key":"101", "value":"true"}, {"key":"102", "value":"true"}, {"key":"103", "value":"true"}]}' format</w:t>
      </w:r>
    </w:p>
    <w:p w14:paraId="2A1B4FE4" w14:textId="77777777" w:rsidR="00E54428" w:rsidRPr="00AB472B" w:rsidRDefault="00082D72" w:rsidP="00E54428">
      <w:pPr>
        <w:rPr>
          <w:rFonts w:eastAsia="Times New Roman"/>
          <w:b/>
        </w:rPr>
      </w:pPr>
      <w:r w:rsidRPr="00AB472B">
        <w:rPr>
          <w:rFonts w:eastAsia="Times New Roman"/>
          <w:b/>
        </w:rPr>
        <w:t>Success Response</w:t>
      </w:r>
    </w:p>
    <w:p w14:paraId="74D4A89B" w14:textId="77777777" w:rsidR="00AB472B" w:rsidRPr="00DB2F7A" w:rsidRDefault="00AB472B" w:rsidP="00E54428"/>
    <w:p w14:paraId="1D5526CA" w14:textId="77777777" w:rsidR="00E54428" w:rsidRPr="00AB472B" w:rsidRDefault="00AB472B" w:rsidP="00B53ED0">
      <w:pPr>
        <w:spacing w:after="200"/>
        <w:rPr>
          <w:i/>
        </w:rPr>
      </w:pPr>
      <w:r w:rsidRPr="00AB472B">
        <w:rPr>
          <w:rFonts w:eastAsia="Times New Roman"/>
          <w:i/>
        </w:rPr>
        <w:t>W</w:t>
      </w:r>
      <w:r w:rsidR="00E54428" w:rsidRPr="00AB472B">
        <w:rPr>
          <w:rFonts w:eastAsia="Times New Roman"/>
          <w:i/>
        </w:rPr>
        <w:t>hen user enters push notification preference first time,</w:t>
      </w:r>
    </w:p>
    <w:p w14:paraId="66BDDD2F" w14:textId="77777777" w:rsidR="00EA081B" w:rsidRPr="00EA081B" w:rsidRDefault="00EA081B" w:rsidP="00EA081B">
      <w:pPr>
        <w:rPr>
          <w:rFonts w:ascii="Courier New" w:eastAsia="Times New Roman" w:hAnsi="Courier New"/>
        </w:rPr>
      </w:pPr>
      <w:r w:rsidRPr="00EA081B">
        <w:rPr>
          <w:rFonts w:ascii="Courier New" w:eastAsia="Times New Roman" w:hAnsi="Courier New"/>
        </w:rPr>
        <w:t>{</w:t>
      </w:r>
    </w:p>
    <w:p w14:paraId="1CDB510F"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"status": 0,</w:t>
      </w:r>
    </w:p>
    <w:p w14:paraId="24C15F07"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"result": {</w:t>
      </w:r>
    </w:p>
    <w:p w14:paraId="29675A53"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"success": true,</w:t>
      </w:r>
    </w:p>
    <w:p w14:paraId="7D00E044"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"message": "Successfully saved user push notification preferences."</w:t>
      </w:r>
    </w:p>
    <w:p w14:paraId="25A880CC"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w:t>
      </w:r>
    </w:p>
    <w:p w14:paraId="3F06C6EF" w14:textId="77777777" w:rsidR="00BA1AAE" w:rsidRDefault="00EA081B" w:rsidP="00B53ED0">
      <w:pPr>
        <w:spacing w:after="200"/>
        <w:rPr>
          <w:rFonts w:ascii="Courier New" w:eastAsia="Times New Roman" w:hAnsi="Courier New"/>
        </w:rPr>
      </w:pPr>
      <w:r w:rsidRPr="00EA081B">
        <w:rPr>
          <w:rFonts w:ascii="Courier New" w:eastAsia="Times New Roman" w:hAnsi="Courier New"/>
        </w:rPr>
        <w:t>}</w:t>
      </w:r>
    </w:p>
    <w:p w14:paraId="621EAC89" w14:textId="77777777" w:rsidR="00E54428" w:rsidRPr="00AB472B" w:rsidRDefault="00AB472B" w:rsidP="00B53ED0">
      <w:pPr>
        <w:spacing w:after="200"/>
        <w:rPr>
          <w:i/>
        </w:rPr>
      </w:pPr>
      <w:r>
        <w:rPr>
          <w:rFonts w:eastAsia="Times New Roman"/>
          <w:i/>
        </w:rPr>
        <w:t>W</w:t>
      </w:r>
      <w:r w:rsidR="00B53ED0" w:rsidRPr="00AB472B">
        <w:rPr>
          <w:rFonts w:eastAsia="Times New Roman"/>
          <w:i/>
        </w:rPr>
        <w:t>hen user tries</w:t>
      </w:r>
      <w:r w:rsidR="00E54428" w:rsidRPr="00AB472B">
        <w:rPr>
          <w:rFonts w:eastAsia="Times New Roman"/>
          <w:i/>
        </w:rPr>
        <w:t xml:space="preserve"> to set push notification preference again,</w:t>
      </w:r>
    </w:p>
    <w:p w14:paraId="4DCDF489" w14:textId="77777777" w:rsidR="00EA081B" w:rsidRPr="00EA081B" w:rsidRDefault="00EA081B" w:rsidP="00EA081B">
      <w:pPr>
        <w:rPr>
          <w:rFonts w:ascii="Courier New" w:eastAsia="Times New Roman" w:hAnsi="Courier New"/>
        </w:rPr>
      </w:pPr>
      <w:r w:rsidRPr="00EA081B">
        <w:rPr>
          <w:rFonts w:ascii="Courier New" w:eastAsia="Times New Roman" w:hAnsi="Courier New"/>
        </w:rPr>
        <w:t>{</w:t>
      </w:r>
    </w:p>
    <w:p w14:paraId="712B13C4"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"status": 0,</w:t>
      </w:r>
    </w:p>
    <w:p w14:paraId="1CA24AE7"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"result": {</w:t>
      </w:r>
    </w:p>
    <w:p w14:paraId="19204DC5"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"success": true,</w:t>
      </w:r>
    </w:p>
    <w:p w14:paraId="07544DD8"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"message": "Successfully updated user push notification preferences."</w:t>
      </w:r>
    </w:p>
    <w:p w14:paraId="483B11B0"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w:t>
      </w:r>
    </w:p>
    <w:p w14:paraId="6A1CB41C" w14:textId="77777777" w:rsidR="00BA1AAE" w:rsidRDefault="00EA081B" w:rsidP="00E54428">
      <w:pPr>
        <w:rPr>
          <w:rFonts w:ascii="Courier New" w:eastAsia="Times New Roman" w:hAnsi="Courier New"/>
        </w:rPr>
      </w:pPr>
      <w:r w:rsidRPr="00EA081B">
        <w:rPr>
          <w:rFonts w:ascii="Courier New" w:eastAsia="Times New Roman" w:hAnsi="Courier New"/>
        </w:rPr>
        <w:t>}</w:t>
      </w:r>
    </w:p>
    <w:p w14:paraId="4A50B3C4" w14:textId="77777777" w:rsidR="00BA1AAE" w:rsidRDefault="00BA1AAE" w:rsidP="00E54428">
      <w:pPr>
        <w:rPr>
          <w:rFonts w:ascii="Courier New" w:eastAsia="Times New Roman" w:hAnsi="Courier New"/>
        </w:rPr>
      </w:pPr>
    </w:p>
    <w:p w14:paraId="4C94090A" w14:textId="77777777" w:rsidR="00E54428" w:rsidRPr="00AB472B" w:rsidRDefault="00082D72" w:rsidP="00E54428">
      <w:pPr>
        <w:rPr>
          <w:b/>
        </w:rPr>
      </w:pPr>
      <w:r w:rsidRPr="00AB472B">
        <w:rPr>
          <w:rFonts w:eastAsia="Times New Roman"/>
          <w:b/>
        </w:rPr>
        <w:t>Failure Responses</w:t>
      </w:r>
    </w:p>
    <w:p w14:paraId="662BB493" w14:textId="77777777" w:rsidR="00E54428" w:rsidRPr="00AB472B" w:rsidRDefault="00E54428" w:rsidP="00B53ED0">
      <w:pPr>
        <w:spacing w:after="200"/>
        <w:rPr>
          <w:i/>
        </w:rPr>
      </w:pPr>
      <w:r w:rsidRPr="00AB472B">
        <w:rPr>
          <w:rFonts w:eastAsia="Times New Roman"/>
          <w:i/>
        </w:rPr>
        <w:t>If g</w:t>
      </w:r>
      <w:r w:rsidR="00082D72" w:rsidRPr="00AB472B">
        <w:rPr>
          <w:rFonts w:eastAsia="Times New Roman"/>
          <w:i/>
        </w:rPr>
        <w:t>iven email address is not valid</w:t>
      </w:r>
    </w:p>
    <w:p w14:paraId="35BB537B" w14:textId="77777777" w:rsidR="00EA081B" w:rsidRPr="00EA081B" w:rsidRDefault="00EA081B" w:rsidP="00EA081B">
      <w:pPr>
        <w:rPr>
          <w:rFonts w:ascii="Courier New" w:eastAsia="Times New Roman" w:hAnsi="Courier New"/>
        </w:rPr>
      </w:pPr>
      <w:r w:rsidRPr="00EA081B">
        <w:rPr>
          <w:rFonts w:ascii="Courier New" w:eastAsia="Times New Roman" w:hAnsi="Courier New"/>
        </w:rPr>
        <w:t>{</w:t>
      </w:r>
    </w:p>
    <w:p w14:paraId="6E7E549F"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"status": -1,</w:t>
      </w:r>
    </w:p>
    <w:p w14:paraId="7F8147C7"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"message": "The email address you have provided does not appear to be a valid email address.",</w:t>
      </w:r>
    </w:p>
    <w:p w14:paraId="1DAB8C6A"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"error": {</w:t>
      </w:r>
    </w:p>
    <w:p w14:paraId="5936805E"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"code": -105,</w:t>
      </w:r>
    </w:p>
    <w:p w14:paraId="1AE78964"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"message": "The email address you have provided does not appear to be a valid email address"</w:t>
      </w:r>
    </w:p>
    <w:p w14:paraId="3F8E82BE"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w:t>
      </w:r>
    </w:p>
    <w:p w14:paraId="5C70A7B2" w14:textId="77777777" w:rsidR="004778E6" w:rsidRDefault="00EA081B" w:rsidP="00B53ED0">
      <w:pPr>
        <w:spacing w:after="200"/>
        <w:rPr>
          <w:rFonts w:ascii="Courier New" w:eastAsia="Times New Roman" w:hAnsi="Courier New"/>
        </w:rPr>
      </w:pPr>
      <w:r w:rsidRPr="00EA081B">
        <w:rPr>
          <w:rFonts w:ascii="Courier New" w:eastAsia="Times New Roman" w:hAnsi="Courier New"/>
        </w:rPr>
        <w:t>}</w:t>
      </w:r>
    </w:p>
    <w:p w14:paraId="33C54848" w14:textId="77777777" w:rsidR="00E54428" w:rsidRPr="00AB472B" w:rsidRDefault="00E54428" w:rsidP="00B53ED0">
      <w:pPr>
        <w:spacing w:after="200"/>
        <w:rPr>
          <w:i/>
        </w:rPr>
      </w:pPr>
      <w:r w:rsidRPr="00AB472B">
        <w:rPr>
          <w:rFonts w:eastAsia="Times New Roman"/>
          <w:i/>
        </w:rPr>
        <w:t>If given email add</w:t>
      </w:r>
      <w:r w:rsidR="00082D72" w:rsidRPr="00AB472B">
        <w:rPr>
          <w:rFonts w:eastAsia="Times New Roman"/>
          <w:i/>
        </w:rPr>
        <w:t>ress does not exist in database</w:t>
      </w:r>
    </w:p>
    <w:p w14:paraId="3272B957" w14:textId="77777777" w:rsidR="00EA081B" w:rsidRPr="00EA081B" w:rsidRDefault="00EA081B" w:rsidP="00EA081B">
      <w:pPr>
        <w:rPr>
          <w:rFonts w:ascii="Courier New" w:eastAsia="Times New Roman" w:hAnsi="Courier New"/>
        </w:rPr>
      </w:pPr>
      <w:r w:rsidRPr="00EA081B">
        <w:rPr>
          <w:rFonts w:ascii="Courier New" w:eastAsia="Times New Roman" w:hAnsi="Courier New"/>
        </w:rPr>
        <w:t>{</w:t>
      </w:r>
    </w:p>
    <w:p w14:paraId="763D0782"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"status": -1,</w:t>
      </w:r>
    </w:p>
    <w:p w14:paraId="1E55FC51"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"message": "Sorry, email address that you provided does not exist our database",</w:t>
      </w:r>
    </w:p>
    <w:p w14:paraId="63BD6D17"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"error": {</w:t>
      </w:r>
    </w:p>
    <w:p w14:paraId="750EF800"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"code": -112,</w:t>
      </w:r>
    </w:p>
    <w:p w14:paraId="5A4D0060"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"message": "Email does not exist."</w:t>
      </w:r>
    </w:p>
    <w:p w14:paraId="57143DC3"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w:t>
      </w:r>
    </w:p>
    <w:p w14:paraId="6D43AE00" w14:textId="77777777" w:rsidR="00CE2CB6" w:rsidRDefault="00EA081B" w:rsidP="00B53ED0">
      <w:pPr>
        <w:spacing w:after="200"/>
        <w:rPr>
          <w:rFonts w:ascii="Courier New" w:eastAsia="Times New Roman" w:hAnsi="Courier New"/>
        </w:rPr>
      </w:pPr>
      <w:r w:rsidRPr="00EA081B">
        <w:rPr>
          <w:rFonts w:ascii="Courier New" w:eastAsia="Times New Roman" w:hAnsi="Courier New"/>
        </w:rPr>
        <w:t>}</w:t>
      </w:r>
    </w:p>
    <w:p w14:paraId="0CEE1E08" w14:textId="77777777" w:rsidR="00E54428" w:rsidRPr="00AB472B" w:rsidRDefault="00E54428" w:rsidP="00B53ED0">
      <w:pPr>
        <w:spacing w:after="200"/>
        <w:rPr>
          <w:i/>
        </w:rPr>
      </w:pPr>
      <w:r w:rsidRPr="00AB472B">
        <w:rPr>
          <w:rFonts w:eastAsia="Times New Roman"/>
          <w:i/>
        </w:rPr>
        <w:lastRenderedPageBreak/>
        <w:t>If</w:t>
      </w:r>
      <w:r w:rsidR="00082D72" w:rsidRPr="00AB472B">
        <w:rPr>
          <w:rFonts w:eastAsia="Times New Roman"/>
          <w:i/>
        </w:rPr>
        <w:t xml:space="preserve"> given json_object is not valid</w:t>
      </w:r>
    </w:p>
    <w:p w14:paraId="2602C604" w14:textId="77777777" w:rsidR="00EA081B" w:rsidRPr="00EA081B" w:rsidRDefault="00EA081B" w:rsidP="00EA081B">
      <w:pPr>
        <w:rPr>
          <w:rFonts w:ascii="Courier New" w:eastAsia="Times New Roman" w:hAnsi="Courier New"/>
        </w:rPr>
      </w:pPr>
      <w:r w:rsidRPr="00EA081B">
        <w:rPr>
          <w:rFonts w:ascii="Courier New" w:eastAsia="Times New Roman" w:hAnsi="Courier New"/>
        </w:rPr>
        <w:t>{</w:t>
      </w:r>
    </w:p>
    <w:p w14:paraId="53734844"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"status": -1,</w:t>
      </w:r>
    </w:p>
    <w:p w14:paraId="08A8371E"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"message": "The JSON Object you have provided does not appear to be a valid.",</w:t>
      </w:r>
    </w:p>
    <w:p w14:paraId="38572848"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"error": {</w:t>
      </w:r>
    </w:p>
    <w:p w14:paraId="02B11658"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"code": "-126",</w:t>
      </w:r>
    </w:p>
    <w:p w14:paraId="5EB2ECAF"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"message": "The JSON Object you have provided does not appear to be a valid."</w:t>
      </w:r>
    </w:p>
    <w:p w14:paraId="112ED0B1" w14:textId="77777777" w:rsidR="00EA081B" w:rsidRPr="00EA081B" w:rsidRDefault="00EA081B" w:rsidP="00EA081B">
      <w:pPr>
        <w:rPr>
          <w:rFonts w:ascii="Courier New" w:eastAsia="Times New Roman" w:hAnsi="Courier New"/>
        </w:rPr>
      </w:pPr>
      <w:r w:rsidRPr="00EA081B">
        <w:rPr>
          <w:rFonts w:ascii="Courier New" w:eastAsia="Times New Roman" w:hAnsi="Courier New"/>
        </w:rPr>
        <w:t xml:space="preserve">    }</w:t>
      </w:r>
    </w:p>
    <w:p w14:paraId="0AEC298B" w14:textId="7DCCE2C9" w:rsidR="00396281" w:rsidRPr="00DB2F7A" w:rsidRDefault="00EA081B" w:rsidP="00396281">
      <w:pPr>
        <w:pStyle w:val="Heading4"/>
      </w:pPr>
      <w:r w:rsidRPr="00EA081B">
        <w:rPr>
          <w:rFonts w:ascii="Courier New" w:eastAsia="Times New Roman" w:hAnsi="Courier New"/>
        </w:rPr>
        <w:t>}</w:t>
      </w:r>
    </w:p>
    <w:p w14:paraId="013F158D" w14:textId="77777777" w:rsidR="005E494E" w:rsidRDefault="005E494E" w:rsidP="00396281">
      <w:pPr>
        <w:pStyle w:val="Heading4"/>
      </w:pPr>
    </w:p>
    <w:p w14:paraId="2102688E" w14:textId="77777777" w:rsidR="00E54428" w:rsidRPr="00DB2F7A" w:rsidRDefault="00E92836" w:rsidP="00396281">
      <w:pPr>
        <w:pStyle w:val="Heading4"/>
      </w:pPr>
      <w:r>
        <w:t>GetUserPush</w:t>
      </w:r>
      <w:r w:rsidR="00E54428" w:rsidRPr="00DB2F7A">
        <w:t>Notific</w:t>
      </w:r>
      <w:r>
        <w:t>ation</w:t>
      </w:r>
      <w:r w:rsidR="00E54428" w:rsidRPr="00DB2F7A">
        <w:t>Options</w:t>
      </w:r>
    </w:p>
    <w:p w14:paraId="7471C5C2" w14:textId="77777777" w:rsidR="00082D72" w:rsidRPr="00DB2F7A" w:rsidRDefault="00082D72" w:rsidP="00E54428">
      <w:pPr>
        <w:rPr>
          <w:rFonts w:eastAsia="Times New Roman"/>
        </w:rPr>
      </w:pPr>
    </w:p>
    <w:p w14:paraId="4BBC89D4" w14:textId="77777777" w:rsidR="00427241" w:rsidRDefault="00427241" w:rsidP="00B53ED0">
      <w:pPr>
        <w:rPr>
          <w:rFonts w:eastAsia="Times New Roman"/>
        </w:rPr>
      </w:pPr>
      <w:r w:rsidRPr="00DB2F7A">
        <w:rPr>
          <w:rFonts w:eastAsia="Times New Roman"/>
        </w:rPr>
        <w:t>User can set the preferences for the type of notifications that he wants to receive.</w:t>
      </w:r>
      <w:r w:rsidR="00E54428" w:rsidRPr="00DB2F7A">
        <w:br/>
      </w:r>
      <w:r w:rsidR="00E54428" w:rsidRPr="00DB2F7A">
        <w:br/>
      </w:r>
      <w:hyperlink r:id="rId55" w:history="1">
        <w:r w:rsidR="00E92836" w:rsidRPr="00AB2F08">
          <w:rPr>
            <w:rStyle w:val="Hyperlink"/>
            <w:rFonts w:eastAsia="Times New Roman"/>
          </w:rPr>
          <w:t>http://neatostaging.rajatogo.com/api/rest/json?method=message.get_user_push_notification_options</w:t>
        </w:r>
      </w:hyperlink>
    </w:p>
    <w:p w14:paraId="1B0068A7" w14:textId="77777777" w:rsidR="00E92836" w:rsidRDefault="00E92836" w:rsidP="00B53ED0">
      <w:pPr>
        <w:rPr>
          <w:rFonts w:eastAsia="Times New Roman"/>
        </w:rPr>
      </w:pPr>
    </w:p>
    <w:p w14:paraId="79BB91F3" w14:textId="77777777" w:rsidR="00146662" w:rsidRPr="00146662" w:rsidRDefault="00F23B95" w:rsidP="00E54428">
      <w:pPr>
        <w:rPr>
          <w:rFonts w:eastAsia="Times New Roman"/>
          <w:b/>
        </w:rPr>
      </w:pPr>
      <w:r w:rsidRPr="00146662">
        <w:rPr>
          <w:rFonts w:eastAsia="Times New Roman"/>
          <w:b/>
        </w:rPr>
        <w:t>Parameters</w:t>
      </w:r>
    </w:p>
    <w:p w14:paraId="2BDB1BD4" w14:textId="77777777" w:rsidR="00E54428" w:rsidRPr="00146662" w:rsidRDefault="00E54428" w:rsidP="00E92836">
      <w:r w:rsidRPr="00146662">
        <w:rPr>
          <w:rFonts w:eastAsia="Times New Roman"/>
          <w:bCs/>
        </w:rPr>
        <w:t>api_key</w:t>
      </w:r>
      <w:r w:rsidR="00427241" w:rsidRPr="00146662">
        <w:rPr>
          <w:rFonts w:eastAsia="Times New Roman"/>
          <w:bCs/>
        </w:rPr>
        <w:t xml:space="preserve">, </w:t>
      </w:r>
      <w:r w:rsidR="001E2A33" w:rsidRPr="00146662">
        <w:rPr>
          <w:rFonts w:eastAsia="Times New Roman"/>
        </w:rPr>
        <w:t>your API key</w:t>
      </w:r>
    </w:p>
    <w:p w14:paraId="0FC753EF" w14:textId="77777777" w:rsidR="00E54428" w:rsidRDefault="00E54428" w:rsidP="00E92836">
      <w:pPr>
        <w:rPr>
          <w:rFonts w:eastAsia="Times New Roman"/>
        </w:rPr>
      </w:pPr>
      <w:r w:rsidRPr="00146662">
        <w:rPr>
          <w:rFonts w:eastAsia="Times New Roman"/>
          <w:bCs/>
        </w:rPr>
        <w:t>email</w:t>
      </w:r>
      <w:r w:rsidR="00427241" w:rsidRPr="00146662">
        <w:rPr>
          <w:rFonts w:eastAsia="Times New Roman"/>
        </w:rPr>
        <w:t xml:space="preserve">, </w:t>
      </w:r>
      <w:r w:rsidRPr="00146662">
        <w:rPr>
          <w:rFonts w:eastAsia="Times New Roman"/>
        </w:rPr>
        <w:t>email address of user</w:t>
      </w:r>
    </w:p>
    <w:p w14:paraId="6CEBA8FA" w14:textId="77777777" w:rsidR="00E92836" w:rsidRPr="00146662" w:rsidRDefault="00E92836" w:rsidP="00E92836"/>
    <w:p w14:paraId="27BE5EA8" w14:textId="77777777" w:rsidR="00146662" w:rsidRPr="00146662" w:rsidRDefault="00E54428" w:rsidP="00E54428">
      <w:pPr>
        <w:rPr>
          <w:rFonts w:eastAsia="Times New Roman"/>
          <w:b/>
        </w:rPr>
      </w:pPr>
      <w:r w:rsidRPr="00146662">
        <w:rPr>
          <w:rFonts w:eastAsia="Times New Roman"/>
          <w:b/>
        </w:rPr>
        <w:t>Success Respon</w:t>
      </w:r>
      <w:r w:rsidR="00D7136D" w:rsidRPr="00146662">
        <w:rPr>
          <w:rFonts w:eastAsia="Times New Roman"/>
          <w:b/>
        </w:rPr>
        <w:t>se</w:t>
      </w:r>
    </w:p>
    <w:p w14:paraId="4D4212CB"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w:t>
      </w:r>
    </w:p>
    <w:p w14:paraId="7AD7E5B0"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"status": 0,</w:t>
      </w:r>
    </w:p>
    <w:p w14:paraId="47937903"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"result": {</w:t>
      </w:r>
    </w:p>
    <w:p w14:paraId="7F964D77"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"global": true,</w:t>
      </w:r>
    </w:p>
    <w:p w14:paraId="4426C537"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"notifications": [</w:t>
      </w:r>
    </w:p>
    <w:p w14:paraId="1E68B9E8"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w:t>
      </w:r>
    </w:p>
    <w:p w14:paraId="32B0B47A"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"key": "101",</w:t>
      </w:r>
    </w:p>
    <w:p w14:paraId="400872D4"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"value": true</w:t>
      </w:r>
    </w:p>
    <w:p w14:paraId="1F2A05EF"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w:t>
      </w:r>
    </w:p>
    <w:p w14:paraId="2A327047"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w:t>
      </w:r>
    </w:p>
    <w:p w14:paraId="6C0A0E16"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"key": "102",</w:t>
      </w:r>
    </w:p>
    <w:p w14:paraId="58CB47F8"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"value": true</w:t>
      </w:r>
    </w:p>
    <w:p w14:paraId="0994D72E"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w:t>
      </w:r>
    </w:p>
    <w:p w14:paraId="2E0FAA46"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w:t>
      </w:r>
    </w:p>
    <w:p w14:paraId="2A03F980"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"key": "103",</w:t>
      </w:r>
    </w:p>
    <w:p w14:paraId="75877492"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"value": true</w:t>
      </w:r>
    </w:p>
    <w:p w14:paraId="688FF368"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w:t>
      </w:r>
    </w:p>
    <w:p w14:paraId="7579CC0C"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w:t>
      </w:r>
    </w:p>
    <w:p w14:paraId="5C95DE72"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w:t>
      </w:r>
    </w:p>
    <w:p w14:paraId="6113ED96" w14:textId="77777777" w:rsidR="009666E0" w:rsidRDefault="00EA081B" w:rsidP="00E54428">
      <w:pPr>
        <w:rPr>
          <w:rFonts w:ascii="Courier New" w:eastAsia="Times New Roman" w:hAnsi="Courier New" w:cs="Courier New"/>
        </w:rPr>
      </w:pPr>
      <w:r w:rsidRPr="00EA081B">
        <w:rPr>
          <w:rFonts w:ascii="Courier New" w:eastAsia="Times New Roman" w:hAnsi="Courier New" w:cs="Courier New"/>
        </w:rPr>
        <w:t>}</w:t>
      </w:r>
    </w:p>
    <w:p w14:paraId="7A552165" w14:textId="77777777" w:rsidR="009666E0" w:rsidRDefault="009666E0" w:rsidP="00E54428">
      <w:pPr>
        <w:rPr>
          <w:rFonts w:ascii="Courier New" w:eastAsia="Times New Roman" w:hAnsi="Courier New" w:cs="Courier New"/>
        </w:rPr>
      </w:pPr>
    </w:p>
    <w:p w14:paraId="2EEF2B5C" w14:textId="77777777" w:rsidR="009666E0" w:rsidRDefault="009666E0" w:rsidP="00E54428">
      <w:pPr>
        <w:rPr>
          <w:rFonts w:ascii="Courier New" w:eastAsia="Times New Roman" w:hAnsi="Courier New" w:cs="Courier New"/>
        </w:rPr>
      </w:pPr>
    </w:p>
    <w:p w14:paraId="60889EB2" w14:textId="77777777" w:rsidR="00146662" w:rsidRPr="00146662" w:rsidRDefault="002106CC" w:rsidP="00E54428">
      <w:pPr>
        <w:rPr>
          <w:rFonts w:eastAsia="Times New Roman"/>
          <w:b/>
        </w:rPr>
      </w:pPr>
      <w:r w:rsidRPr="00146662">
        <w:rPr>
          <w:rFonts w:eastAsia="Times New Roman"/>
          <w:b/>
        </w:rPr>
        <w:lastRenderedPageBreak/>
        <w:t>Failure Responses</w:t>
      </w:r>
    </w:p>
    <w:p w14:paraId="743CFB30" w14:textId="77777777" w:rsidR="00E54428" w:rsidRPr="00146662" w:rsidRDefault="00E54428" w:rsidP="00146662">
      <w:pPr>
        <w:tabs>
          <w:tab w:val="left" w:pos="3330"/>
        </w:tabs>
        <w:spacing w:after="200"/>
        <w:rPr>
          <w:i/>
        </w:rPr>
      </w:pPr>
      <w:r w:rsidRPr="00146662">
        <w:rPr>
          <w:rFonts w:eastAsia="Times New Roman"/>
          <w:i/>
        </w:rPr>
        <w:t>If g</w:t>
      </w:r>
      <w:r w:rsidR="00805BF3" w:rsidRPr="00146662">
        <w:rPr>
          <w:rFonts w:eastAsia="Times New Roman"/>
          <w:i/>
        </w:rPr>
        <w:t>iven email address is not valid</w:t>
      </w:r>
      <w:r w:rsidR="00146662">
        <w:rPr>
          <w:rFonts w:eastAsia="Times New Roman"/>
          <w:i/>
        </w:rPr>
        <w:tab/>
      </w:r>
    </w:p>
    <w:p w14:paraId="627D492F"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w:t>
      </w:r>
    </w:p>
    <w:p w14:paraId="7B6D8DE0"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"status": -1,</w:t>
      </w:r>
    </w:p>
    <w:p w14:paraId="34E8C99B"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"message": "The email address you have provided does not appear to be a valid email address.",</w:t>
      </w:r>
    </w:p>
    <w:p w14:paraId="618B0344"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"error": {</w:t>
      </w:r>
    </w:p>
    <w:p w14:paraId="2D093E3E"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"code": "-105",</w:t>
      </w:r>
    </w:p>
    <w:p w14:paraId="56A591A3"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"message": "Theemailaddressyouprovideddoesnotappeartobeavalidemailaddress."</w:t>
      </w:r>
    </w:p>
    <w:p w14:paraId="28D0EE23"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w:t>
      </w:r>
    </w:p>
    <w:p w14:paraId="03ECA4B3" w14:textId="77777777" w:rsidR="001E04A3" w:rsidRDefault="00EA081B" w:rsidP="00B53ED0">
      <w:pPr>
        <w:spacing w:after="200"/>
        <w:rPr>
          <w:rFonts w:ascii="Courier New" w:eastAsia="Times New Roman" w:hAnsi="Courier New" w:cs="Courier New"/>
        </w:rPr>
      </w:pPr>
      <w:r w:rsidRPr="00EA081B">
        <w:rPr>
          <w:rFonts w:ascii="Courier New" w:eastAsia="Times New Roman" w:hAnsi="Courier New" w:cs="Courier New"/>
        </w:rPr>
        <w:t>}</w:t>
      </w:r>
    </w:p>
    <w:p w14:paraId="7AC9D480" w14:textId="77777777" w:rsidR="00E54428" w:rsidRPr="00146662" w:rsidRDefault="00E54428" w:rsidP="00B53ED0">
      <w:pPr>
        <w:spacing w:after="200"/>
        <w:rPr>
          <w:i/>
        </w:rPr>
      </w:pPr>
      <w:r w:rsidRPr="00146662">
        <w:rPr>
          <w:rFonts w:eastAsia="Times New Roman"/>
          <w:i/>
        </w:rPr>
        <w:t>If given email add</w:t>
      </w:r>
      <w:r w:rsidR="00805BF3" w:rsidRPr="00146662">
        <w:rPr>
          <w:rFonts w:eastAsia="Times New Roman"/>
          <w:i/>
        </w:rPr>
        <w:t>ress does not exist in database</w:t>
      </w:r>
    </w:p>
    <w:p w14:paraId="2BEA3002"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w:t>
      </w:r>
    </w:p>
    <w:p w14:paraId="524079CB"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"status": -1,</w:t>
      </w:r>
    </w:p>
    <w:p w14:paraId="0E8D3C03"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"message": "Sorry, email address that you provided does not exist our database",</w:t>
      </w:r>
    </w:p>
    <w:p w14:paraId="5B43FBB5"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"error": {</w:t>
      </w:r>
    </w:p>
    <w:p w14:paraId="5A1C2692"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"code": -112,</w:t>
      </w:r>
    </w:p>
    <w:p w14:paraId="05008463"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"message": "Email does not exist."</w:t>
      </w:r>
    </w:p>
    <w:p w14:paraId="7FE3792B"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w:t>
      </w:r>
    </w:p>
    <w:p w14:paraId="71AFE3E7" w14:textId="7FC5F937" w:rsidR="00E54428" w:rsidRPr="00DB2F7A" w:rsidRDefault="00EA081B" w:rsidP="00E54428">
      <w:r w:rsidRPr="00EA081B">
        <w:rPr>
          <w:rFonts w:ascii="Courier New" w:eastAsia="Times New Roman" w:hAnsi="Courier New" w:cs="Courier New"/>
        </w:rPr>
        <w:t>}</w:t>
      </w:r>
    </w:p>
    <w:p w14:paraId="03C6FB20" w14:textId="77777777" w:rsidR="00E54428" w:rsidRPr="00DB2F7A" w:rsidRDefault="00E54428" w:rsidP="00334874">
      <w:pPr>
        <w:pStyle w:val="Heading1"/>
        <w:rPr>
          <w:rFonts w:cs="Arial"/>
        </w:rPr>
      </w:pPr>
      <w:r w:rsidRPr="00DB2F7A">
        <w:rPr>
          <w:rFonts w:cs="Arial"/>
        </w:rPr>
        <w:t xml:space="preserve">Robot schedule </w:t>
      </w:r>
      <w:r w:rsidR="00334874" w:rsidRPr="00DB2F7A">
        <w:rPr>
          <w:rFonts w:cs="Arial"/>
        </w:rPr>
        <w:t>APIs</w:t>
      </w:r>
    </w:p>
    <w:p w14:paraId="039CA4D0" w14:textId="77777777" w:rsidR="00334874" w:rsidRPr="00DB2F7A" w:rsidRDefault="00334874" w:rsidP="00334874"/>
    <w:p w14:paraId="2B6B7D28" w14:textId="77777777" w:rsidR="00E54428" w:rsidRPr="00DB2F7A" w:rsidRDefault="00B53B2C" w:rsidP="001236A0">
      <w:pPr>
        <w:pStyle w:val="Heading4"/>
      </w:pPr>
      <w:r>
        <w:t>PostRobotSchedule</w:t>
      </w:r>
      <w:r w:rsidR="00E54428" w:rsidRPr="00DB2F7A">
        <w:t>Data.</w:t>
      </w:r>
    </w:p>
    <w:p w14:paraId="55AD26D8" w14:textId="77777777" w:rsidR="00EC1727" w:rsidRPr="00DB2F7A" w:rsidRDefault="00EC1727" w:rsidP="00E54428">
      <w:pPr>
        <w:rPr>
          <w:rFonts w:eastAsia="Times New Roman"/>
        </w:rPr>
      </w:pPr>
    </w:p>
    <w:p w14:paraId="12F85C3B" w14:textId="77777777" w:rsidR="00C56BEC" w:rsidRDefault="00427241" w:rsidP="00B53ED0">
      <w:pPr>
        <w:rPr>
          <w:ins w:id="948" w:author="Admin1" w:date="2014-03-26T16:53:00Z"/>
          <w:rFonts w:eastAsia="Times New Roman"/>
        </w:rPr>
      </w:pPr>
      <w:r w:rsidRPr="00DB2F7A">
        <w:rPr>
          <w:rFonts w:eastAsia="Times New Roman"/>
        </w:rPr>
        <w:t xml:space="preserve">This API is used </w:t>
      </w:r>
      <w:r w:rsidR="003C460B" w:rsidRPr="00DB2F7A">
        <w:rPr>
          <w:rFonts w:eastAsia="Times New Roman"/>
        </w:rPr>
        <w:t>to post robot</w:t>
      </w:r>
      <w:r w:rsidRPr="00DB2F7A">
        <w:rPr>
          <w:rFonts w:eastAsia="Times New Roman"/>
        </w:rPr>
        <w:t>’s</w:t>
      </w:r>
      <w:r w:rsidR="003C460B" w:rsidRPr="00DB2F7A">
        <w:rPr>
          <w:rFonts w:eastAsia="Times New Roman"/>
        </w:rPr>
        <w:t xml:space="preserve"> schedule data</w:t>
      </w:r>
      <w:r w:rsidRPr="00DB2F7A">
        <w:rPr>
          <w:rFonts w:eastAsia="Times New Roman"/>
        </w:rPr>
        <w:t>.</w:t>
      </w:r>
      <w:ins w:id="949" w:author="Admin1" w:date="2014-03-26T16:52:00Z">
        <w:r w:rsidR="000B74C4">
          <w:rPr>
            <w:rFonts w:eastAsia="Times New Roman"/>
          </w:rPr>
          <w:t xml:space="preserve"> </w:t>
        </w:r>
      </w:ins>
    </w:p>
    <w:p w14:paraId="0FA5B4AE" w14:textId="77777777" w:rsidR="00EB4007" w:rsidRDefault="000B74C4" w:rsidP="00B53ED0">
      <w:pPr>
        <w:rPr>
          <w:ins w:id="950" w:author="Admin1" w:date="2014-03-26T16:59:00Z"/>
          <w:rFonts w:eastAsia="Times New Roman"/>
        </w:rPr>
      </w:pPr>
      <w:ins w:id="951" w:author="Admin1" w:date="2014-03-26T16:52:00Z">
        <w:r>
          <w:rPr>
            <w:rFonts w:eastAsia="Times New Roman"/>
          </w:rPr>
          <w:t xml:space="preserve">There are two types of schedule data </w:t>
        </w:r>
      </w:ins>
      <w:ins w:id="952" w:author="Admin1" w:date="2014-03-26T16:59:00Z">
        <w:r w:rsidR="00A24DB7">
          <w:rPr>
            <w:rFonts w:eastAsia="Times New Roman"/>
          </w:rPr>
          <w:t>we have support for</w:t>
        </w:r>
      </w:ins>
      <w:ins w:id="953" w:author="Admin1" w:date="2014-03-26T16:52:00Z">
        <w:r>
          <w:rPr>
            <w:rFonts w:eastAsia="Times New Roman"/>
          </w:rPr>
          <w:t xml:space="preserve">– </w:t>
        </w:r>
      </w:ins>
      <w:ins w:id="954" w:author="Admin1" w:date="2014-03-26T16:54:00Z">
        <w:r w:rsidR="00C16EE8">
          <w:rPr>
            <w:rFonts w:eastAsia="Times New Roman"/>
          </w:rPr>
          <w:t>JSON</w:t>
        </w:r>
      </w:ins>
      <w:ins w:id="955" w:author="Admin1" w:date="2014-03-26T16:52:00Z">
        <w:r>
          <w:rPr>
            <w:rFonts w:eastAsia="Times New Roman"/>
          </w:rPr>
          <w:t xml:space="preserve"> and Blob. </w:t>
        </w:r>
      </w:ins>
    </w:p>
    <w:p w14:paraId="54195E91" w14:textId="083C4B69" w:rsidR="00CF44FD" w:rsidRDefault="000B74C4" w:rsidP="00B53ED0">
      <w:pPr>
        <w:rPr>
          <w:ins w:id="956" w:author="Admin1" w:date="2014-03-26T16:55:00Z"/>
          <w:rFonts w:eastAsia="Times New Roman"/>
        </w:rPr>
      </w:pPr>
      <w:ins w:id="957" w:author="Admin1" w:date="2014-03-26T16:52:00Z">
        <w:r>
          <w:rPr>
            <w:rFonts w:eastAsia="Times New Roman"/>
          </w:rPr>
          <w:t xml:space="preserve">Currently we only use </w:t>
        </w:r>
      </w:ins>
      <w:ins w:id="958" w:author="Admin1" w:date="2014-03-26T16:54:00Z">
        <w:r w:rsidR="00A9445C">
          <w:rPr>
            <w:rFonts w:eastAsia="Times New Roman"/>
          </w:rPr>
          <w:t>JSON</w:t>
        </w:r>
      </w:ins>
      <w:ins w:id="959" w:author="Admin1" w:date="2014-03-26T16:52:00Z">
        <w:r>
          <w:rPr>
            <w:rFonts w:eastAsia="Times New Roman"/>
          </w:rPr>
          <w:t xml:space="preserve"> schedule data and all the discussion will be surrounded around XML schedule data.</w:t>
        </w:r>
      </w:ins>
      <w:ins w:id="960" w:author="Admin1" w:date="2014-03-26T17:01:00Z">
        <w:r w:rsidR="0035585E">
          <w:rPr>
            <w:rFonts w:eastAsia="Times New Roman"/>
          </w:rPr>
          <w:t xml:space="preserve"> </w:t>
        </w:r>
        <w:r w:rsidR="008F01FA">
          <w:rPr>
            <w:rFonts w:eastAsia="Times New Roman"/>
          </w:rPr>
          <w:t>All the parameters returned in the web</w:t>
        </w:r>
        <w:r w:rsidR="009B6A52">
          <w:rPr>
            <w:rFonts w:eastAsia="Times New Roman"/>
          </w:rPr>
          <w:t>-</w:t>
        </w:r>
        <w:bookmarkStart w:id="961" w:name="_GoBack"/>
        <w:bookmarkEnd w:id="961"/>
        <w:r w:rsidR="008F01FA">
          <w:rPr>
            <w:rFonts w:eastAsia="Times New Roman"/>
          </w:rPr>
          <w:t>service calls regarding blob data can be ignored.</w:t>
        </w:r>
      </w:ins>
    </w:p>
    <w:p w14:paraId="409D77FE" w14:textId="77777777" w:rsidR="00D10C0F" w:rsidRDefault="00D10C0F" w:rsidP="00B53ED0">
      <w:pPr>
        <w:rPr>
          <w:ins w:id="962" w:author="Admin1" w:date="2014-03-26T16:55:00Z"/>
          <w:rFonts w:eastAsia="Times New Roman"/>
        </w:rPr>
      </w:pPr>
    </w:p>
    <w:p w14:paraId="6EB818F6" w14:textId="5E04019F" w:rsidR="00C703D1" w:rsidRDefault="00D10C0F" w:rsidP="00B53ED0">
      <w:pPr>
        <w:rPr>
          <w:rFonts w:eastAsia="Times New Roman"/>
        </w:rPr>
      </w:pPr>
      <w:ins w:id="963" w:author="Admin1" w:date="2014-03-26T16:55:00Z">
        <w:r>
          <w:rPr>
            <w:rFonts w:eastAsia="Times New Roman"/>
          </w:rPr>
          <w:t xml:space="preserve">Note: </w:t>
        </w:r>
        <w:r w:rsidR="000B3F5F">
          <w:rPr>
            <w:rFonts w:eastAsia="Times New Roman"/>
          </w:rPr>
          <w:t xml:space="preserve">The key for json data is still “xml_data” as </w:t>
        </w:r>
        <w:r w:rsidR="00187A14">
          <w:rPr>
            <w:rFonts w:eastAsia="Times New Roman"/>
          </w:rPr>
          <w:t>previously we supported schedule for xml data but we switched to json on the client side.</w:t>
        </w:r>
      </w:ins>
      <w:r w:rsidR="00E54428" w:rsidRPr="00DB2F7A">
        <w:br/>
      </w:r>
      <w:r w:rsidR="00E54428" w:rsidRPr="00DB2F7A">
        <w:br/>
      </w:r>
      <w:hyperlink r:id="rId56" w:history="1">
        <w:r w:rsidR="00C703D1" w:rsidRPr="00AB2F08">
          <w:rPr>
            <w:rStyle w:val="Hyperlink"/>
            <w:rFonts w:eastAsia="Times New Roman"/>
          </w:rPr>
          <w:t>http://neatostaging.rajatogo.com/api/rest/json?method=robotschedule.post_data</w:t>
        </w:r>
      </w:hyperlink>
    </w:p>
    <w:p w14:paraId="27A2962C" w14:textId="77777777" w:rsidR="00C703D1" w:rsidRDefault="00C703D1" w:rsidP="00B53ED0">
      <w:pPr>
        <w:rPr>
          <w:rFonts w:eastAsia="Times New Roman"/>
        </w:rPr>
      </w:pPr>
    </w:p>
    <w:p w14:paraId="2367D2C1" w14:textId="77777777" w:rsidR="00E54428" w:rsidRPr="00146662" w:rsidRDefault="00543AE9" w:rsidP="00427241">
      <w:pPr>
        <w:rPr>
          <w:b/>
        </w:rPr>
      </w:pPr>
      <w:r w:rsidRPr="00146662">
        <w:rPr>
          <w:rFonts w:eastAsia="Times New Roman"/>
          <w:b/>
        </w:rPr>
        <w:t>Parameters</w:t>
      </w:r>
    </w:p>
    <w:p w14:paraId="610CF580" w14:textId="0A2030F9" w:rsidR="00E54428" w:rsidRPr="00146662" w:rsidRDefault="00E54428" w:rsidP="00C703D1">
      <w:r w:rsidRPr="00146662">
        <w:rPr>
          <w:rFonts w:eastAsia="Times New Roman"/>
          <w:bCs/>
        </w:rPr>
        <w:t>api_key</w:t>
      </w:r>
      <w:ins w:id="964" w:author="Admin1" w:date="2014-03-26T16:19:00Z">
        <w:r w:rsidR="00171468">
          <w:rPr>
            <w:rFonts w:eastAsia="Times New Roman"/>
            <w:bCs/>
          </w:rPr>
          <w:t xml:space="preserve"> </w:t>
        </w:r>
      </w:ins>
      <w:r w:rsidR="001E2A33" w:rsidRPr="00146662">
        <w:rPr>
          <w:rFonts w:eastAsia="Times New Roman"/>
        </w:rPr>
        <w:t>your API key</w:t>
      </w:r>
      <w:r w:rsidRPr="00146662">
        <w:rPr>
          <w:rFonts w:eastAsia="Times New Roman"/>
          <w:bCs/>
        </w:rPr>
        <w:t>serial_number</w:t>
      </w:r>
      <w:ins w:id="965" w:author="Admin1" w:date="2014-03-26T16:53:00Z">
        <w:r w:rsidR="00E71AF9">
          <w:rPr>
            <w:rFonts w:eastAsia="Times New Roman"/>
            <w:bCs/>
          </w:rPr>
          <w:t xml:space="preserve"> </w:t>
        </w:r>
      </w:ins>
      <w:r w:rsidRPr="00146662">
        <w:rPr>
          <w:rFonts w:eastAsia="Times New Roman"/>
        </w:rPr>
        <w:t>Serial Number of robot</w:t>
      </w:r>
    </w:p>
    <w:p w14:paraId="493322F7" w14:textId="6CA96564" w:rsidR="00E54428" w:rsidRPr="00146662" w:rsidRDefault="00E54428" w:rsidP="00C703D1">
      <w:r w:rsidRPr="00146662">
        <w:rPr>
          <w:rFonts w:eastAsia="Times New Roman"/>
          <w:bCs/>
        </w:rPr>
        <w:t>schedule_type</w:t>
      </w:r>
      <w:ins w:id="966" w:author="Admin1" w:date="2014-03-26T16:19:00Z">
        <w:r w:rsidR="00171468">
          <w:rPr>
            <w:rFonts w:eastAsia="Times New Roman"/>
            <w:bCs/>
          </w:rPr>
          <w:t xml:space="preserve"> </w:t>
        </w:r>
      </w:ins>
      <w:r w:rsidRPr="00146662">
        <w:rPr>
          <w:rFonts w:eastAsia="Times New Roman"/>
        </w:rPr>
        <w:t>Basic OR Advanced</w:t>
      </w:r>
    </w:p>
    <w:p w14:paraId="49D1340C" w14:textId="1D80DBAF" w:rsidR="00E54428" w:rsidRPr="00146662" w:rsidRDefault="00E54428" w:rsidP="00C703D1">
      <w:r w:rsidRPr="00146662">
        <w:rPr>
          <w:rFonts w:eastAsia="Times New Roman"/>
          <w:bCs/>
        </w:rPr>
        <w:t>xml_data</w:t>
      </w:r>
      <w:ins w:id="967" w:author="Admin1" w:date="2014-03-26T16:19:00Z">
        <w:r w:rsidR="00171468">
          <w:rPr>
            <w:rFonts w:eastAsia="Times New Roman"/>
            <w:bCs/>
          </w:rPr>
          <w:t xml:space="preserve"> </w:t>
        </w:r>
      </w:ins>
      <w:del w:id="968" w:author="Admin1" w:date="2014-03-26T16:54:00Z">
        <w:r w:rsidRPr="00146662" w:rsidDel="0039403E">
          <w:rPr>
            <w:rFonts w:eastAsia="Times New Roman"/>
          </w:rPr>
          <w:delText xml:space="preserve">XML </w:delText>
        </w:r>
      </w:del>
      <w:ins w:id="969" w:author="Admin1" w:date="2014-03-26T16:54:00Z">
        <w:r w:rsidR="0039403E">
          <w:rPr>
            <w:rFonts w:eastAsia="Times New Roman"/>
          </w:rPr>
          <w:t>JSON</w:t>
        </w:r>
        <w:r w:rsidR="0039403E" w:rsidRPr="00146662">
          <w:rPr>
            <w:rFonts w:eastAsia="Times New Roman"/>
          </w:rPr>
          <w:t xml:space="preserve"> </w:t>
        </w:r>
      </w:ins>
      <w:r w:rsidRPr="00146662">
        <w:rPr>
          <w:rFonts w:eastAsia="Times New Roman"/>
        </w:rPr>
        <w:t>data for robot schedule (Optional)</w:t>
      </w:r>
    </w:p>
    <w:p w14:paraId="79C693C9" w14:textId="1C1B5BAC" w:rsidR="00E54428" w:rsidRPr="00146662" w:rsidDel="00930286" w:rsidRDefault="00E54428" w:rsidP="00C703D1">
      <w:pPr>
        <w:rPr>
          <w:del w:id="970" w:author="Admin1" w:date="2014-03-26T16:52:00Z"/>
        </w:rPr>
      </w:pPr>
      <w:del w:id="971" w:author="Admin1" w:date="2014-03-26T16:52:00Z">
        <w:r w:rsidRPr="00146662" w:rsidDel="00930286">
          <w:rPr>
            <w:rFonts w:eastAsia="Times New Roman"/>
            <w:bCs/>
          </w:rPr>
          <w:delText>encoded_blob_data</w:delText>
        </w:r>
        <w:r w:rsidRPr="00146662" w:rsidDel="00930286">
          <w:rPr>
            <w:rFonts w:eastAsia="Times New Roman"/>
          </w:rPr>
          <w:delText xml:space="preserve">Base 64 encoded string (Optional) </w:delText>
        </w:r>
      </w:del>
    </w:p>
    <w:p w14:paraId="522087A5" w14:textId="46B5C53F" w:rsidR="00E54428" w:rsidDel="00930286" w:rsidRDefault="00E54428" w:rsidP="00C703D1">
      <w:pPr>
        <w:rPr>
          <w:del w:id="972" w:author="Admin1" w:date="2014-03-26T16:52:00Z"/>
          <w:rFonts w:eastAsia="Times New Roman"/>
        </w:rPr>
      </w:pPr>
      <w:del w:id="973" w:author="Admin1" w:date="2014-03-26T16:52:00Z">
        <w:r w:rsidRPr="00146662" w:rsidDel="00930286">
          <w:rPr>
            <w:rFonts w:eastAsia="Times New Roman"/>
            <w:bCs/>
          </w:rPr>
          <w:delText>blob_data</w:delText>
        </w:r>
        <w:r w:rsidRPr="00146662" w:rsidDel="00930286">
          <w:rPr>
            <w:rFonts w:eastAsia="Times New Roman"/>
          </w:rPr>
          <w:delText>Blob data for robot schedule (Optional)</w:delText>
        </w:r>
      </w:del>
    </w:p>
    <w:p w14:paraId="4500A812" w14:textId="77777777" w:rsidR="00C703D1" w:rsidRPr="00DB2F7A" w:rsidRDefault="00C703D1" w:rsidP="00C703D1"/>
    <w:p w14:paraId="453CA04B" w14:textId="77777777" w:rsidR="00E54428" w:rsidRPr="00146662" w:rsidRDefault="00E54428" w:rsidP="00E54428">
      <w:pPr>
        <w:rPr>
          <w:b/>
        </w:rPr>
      </w:pPr>
      <w:r w:rsidRPr="00146662">
        <w:rPr>
          <w:rFonts w:eastAsia="Times New Roman"/>
          <w:b/>
        </w:rPr>
        <w:t>Scenarios</w:t>
      </w:r>
    </w:p>
    <w:p w14:paraId="41DE2A59" w14:textId="16E91DC6" w:rsidR="00E54428" w:rsidRPr="00DB2F7A" w:rsidRDefault="00E54428" w:rsidP="00E54428">
      <w:pPr>
        <w:pStyle w:val="ListParagraph"/>
        <w:numPr>
          <w:ilvl w:val="0"/>
          <w:numId w:val="13"/>
        </w:numPr>
        <w:spacing w:after="200"/>
      </w:pPr>
      <w:r w:rsidRPr="00DB2F7A">
        <w:rPr>
          <w:rFonts w:eastAsia="Times New Roman"/>
        </w:rPr>
        <w:lastRenderedPageBreak/>
        <w:t xml:space="preserve">If </w:t>
      </w:r>
      <w:del w:id="974" w:author="Admin1" w:date="2014-03-26T16:54:00Z">
        <w:r w:rsidR="000653F3" w:rsidRPr="00DB2F7A" w:rsidDel="0031246B">
          <w:rPr>
            <w:rFonts w:eastAsia="Times New Roman"/>
          </w:rPr>
          <w:delText>XML</w:delText>
        </w:r>
        <w:r w:rsidRPr="00DB2F7A" w:rsidDel="0031246B">
          <w:rPr>
            <w:rFonts w:eastAsia="Times New Roman"/>
          </w:rPr>
          <w:delText xml:space="preserve"> </w:delText>
        </w:r>
      </w:del>
      <w:ins w:id="975" w:author="Admin1" w:date="2014-03-26T16:54:00Z">
        <w:r w:rsidR="0031246B">
          <w:rPr>
            <w:rFonts w:eastAsia="Times New Roman"/>
          </w:rPr>
          <w:t>JSON</w:t>
        </w:r>
        <w:r w:rsidR="0031246B" w:rsidRPr="00DB2F7A">
          <w:rPr>
            <w:rFonts w:eastAsia="Times New Roman"/>
          </w:rPr>
          <w:t xml:space="preserve"> </w:t>
        </w:r>
      </w:ins>
      <w:r w:rsidRPr="00DB2F7A">
        <w:rPr>
          <w:rFonts w:eastAsia="Times New Roman"/>
        </w:rPr>
        <w:t>data is not provided</w:t>
      </w:r>
    </w:p>
    <w:p w14:paraId="030B6EA7" w14:textId="276A7622" w:rsidR="00E54428" w:rsidRPr="00DB2F7A" w:rsidRDefault="00E54428" w:rsidP="00E54428">
      <w:pPr>
        <w:pStyle w:val="ListParagraph"/>
        <w:numPr>
          <w:ilvl w:val="1"/>
          <w:numId w:val="13"/>
        </w:numPr>
        <w:spacing w:after="200"/>
      </w:pPr>
      <w:r w:rsidRPr="00DB2F7A">
        <w:rPr>
          <w:rFonts w:eastAsia="Times New Roman"/>
        </w:rPr>
        <w:t xml:space="preserve">It would create </w:t>
      </w:r>
      <w:del w:id="976" w:author="Admin1" w:date="2014-03-26T16:54:00Z">
        <w:r w:rsidRPr="00DB2F7A" w:rsidDel="006468B5">
          <w:rPr>
            <w:rFonts w:eastAsia="Times New Roman"/>
          </w:rPr>
          <w:delText xml:space="preserve">xml </w:delText>
        </w:r>
      </w:del>
      <w:ins w:id="977" w:author="Admin1" w:date="2014-03-26T16:54:00Z">
        <w:r w:rsidR="006468B5">
          <w:rPr>
            <w:rFonts w:eastAsia="Times New Roman"/>
          </w:rPr>
          <w:t>json</w:t>
        </w:r>
        <w:r w:rsidR="006468B5" w:rsidRPr="00DB2F7A">
          <w:rPr>
            <w:rFonts w:eastAsia="Times New Roman"/>
          </w:rPr>
          <w:t xml:space="preserve"> </w:t>
        </w:r>
      </w:ins>
      <w:r w:rsidRPr="00DB2F7A">
        <w:rPr>
          <w:rFonts w:eastAsia="Times New Roman"/>
        </w:rPr>
        <w:t>file with blank data</w:t>
      </w:r>
    </w:p>
    <w:p w14:paraId="68A0B9BB" w14:textId="0DE61A9A" w:rsidR="00E54428" w:rsidRPr="00DB2F7A" w:rsidDel="00E4660F" w:rsidRDefault="00E54428" w:rsidP="00E54428">
      <w:pPr>
        <w:pStyle w:val="ListParagraph"/>
        <w:numPr>
          <w:ilvl w:val="0"/>
          <w:numId w:val="13"/>
        </w:numPr>
        <w:spacing w:after="200"/>
        <w:rPr>
          <w:del w:id="978" w:author="Admin1" w:date="2014-03-26T16:52:00Z"/>
        </w:rPr>
      </w:pPr>
      <w:del w:id="979" w:author="Admin1" w:date="2014-03-26T16:52:00Z">
        <w:r w:rsidRPr="00DB2F7A" w:rsidDel="00E4660F">
          <w:rPr>
            <w:rFonts w:eastAsia="Times New Roman"/>
          </w:rPr>
          <w:delText>If both blob_data and encoded_blob_data are not provided</w:delText>
        </w:r>
      </w:del>
    </w:p>
    <w:p w14:paraId="79023C8F" w14:textId="7A7C73A2" w:rsidR="00E54428" w:rsidRPr="00DB2F7A" w:rsidDel="00E4660F" w:rsidRDefault="00E54428" w:rsidP="00E54428">
      <w:pPr>
        <w:pStyle w:val="ListParagraph"/>
        <w:numPr>
          <w:ilvl w:val="1"/>
          <w:numId w:val="13"/>
        </w:numPr>
        <w:spacing w:after="200"/>
        <w:rPr>
          <w:del w:id="980" w:author="Admin1" w:date="2014-03-26T16:52:00Z"/>
        </w:rPr>
      </w:pPr>
      <w:del w:id="981" w:author="Admin1" w:date="2014-03-26T16:52:00Z">
        <w:r w:rsidRPr="00DB2F7A" w:rsidDel="00E4660F">
          <w:rPr>
            <w:rFonts w:eastAsia="Times New Roman"/>
          </w:rPr>
          <w:delText>It would not create blob file.</w:delText>
        </w:r>
      </w:del>
    </w:p>
    <w:p w14:paraId="65DA33EE" w14:textId="52E394A7" w:rsidR="00E54428" w:rsidRPr="00DB2F7A" w:rsidDel="00E4660F" w:rsidRDefault="00E54428" w:rsidP="00E54428">
      <w:pPr>
        <w:pStyle w:val="ListParagraph"/>
        <w:numPr>
          <w:ilvl w:val="0"/>
          <w:numId w:val="13"/>
        </w:numPr>
        <w:spacing w:after="200"/>
        <w:rPr>
          <w:del w:id="982" w:author="Admin1" w:date="2014-03-26T16:52:00Z"/>
        </w:rPr>
      </w:pPr>
      <w:del w:id="983" w:author="Admin1" w:date="2014-03-26T16:52:00Z">
        <w:r w:rsidRPr="00DB2F7A" w:rsidDel="00E4660F">
          <w:rPr>
            <w:rFonts w:eastAsia="Times New Roman"/>
          </w:rPr>
          <w:delText>If only blob_data is provided</w:delText>
        </w:r>
      </w:del>
    </w:p>
    <w:p w14:paraId="7F072692" w14:textId="1DD64CBA" w:rsidR="00E54428" w:rsidRPr="00DB2F7A" w:rsidDel="00E4660F" w:rsidRDefault="00E54428" w:rsidP="00E54428">
      <w:pPr>
        <w:pStyle w:val="ListParagraph"/>
        <w:numPr>
          <w:ilvl w:val="1"/>
          <w:numId w:val="13"/>
        </w:numPr>
        <w:spacing w:after="200"/>
        <w:rPr>
          <w:del w:id="984" w:author="Admin1" w:date="2014-03-26T16:52:00Z"/>
        </w:rPr>
      </w:pPr>
      <w:del w:id="985" w:author="Admin1" w:date="2014-03-26T16:52:00Z">
        <w:r w:rsidRPr="00DB2F7A" w:rsidDel="00E4660F">
          <w:rPr>
            <w:rFonts w:eastAsia="Times New Roman"/>
          </w:rPr>
          <w:delText>It would create blob file with provided blob_data file.</w:delText>
        </w:r>
      </w:del>
    </w:p>
    <w:p w14:paraId="505FAB92" w14:textId="574EE1C5" w:rsidR="00E54428" w:rsidRPr="00DB2F7A" w:rsidDel="00E4660F" w:rsidRDefault="00E54428" w:rsidP="00E54428">
      <w:pPr>
        <w:pStyle w:val="ListParagraph"/>
        <w:numPr>
          <w:ilvl w:val="0"/>
          <w:numId w:val="13"/>
        </w:numPr>
        <w:spacing w:after="200"/>
        <w:rPr>
          <w:del w:id="986" w:author="Admin1" w:date="2014-03-26T16:52:00Z"/>
        </w:rPr>
      </w:pPr>
      <w:del w:id="987" w:author="Admin1" w:date="2014-03-26T16:52:00Z">
        <w:r w:rsidRPr="00DB2F7A" w:rsidDel="00E4660F">
          <w:rPr>
            <w:rFonts w:eastAsia="Times New Roman"/>
          </w:rPr>
          <w:delText>If only encoded_blob_data is provided</w:delText>
        </w:r>
      </w:del>
    </w:p>
    <w:p w14:paraId="0145D5B0" w14:textId="6D727EC2" w:rsidR="00E54428" w:rsidRPr="00DB2F7A" w:rsidDel="00E4660F" w:rsidRDefault="00E54428" w:rsidP="00E54428">
      <w:pPr>
        <w:pStyle w:val="ListParagraph"/>
        <w:numPr>
          <w:ilvl w:val="1"/>
          <w:numId w:val="13"/>
        </w:numPr>
        <w:spacing w:after="200"/>
        <w:rPr>
          <w:del w:id="988" w:author="Admin1" w:date="2014-03-26T16:52:00Z"/>
        </w:rPr>
      </w:pPr>
      <w:del w:id="989" w:author="Admin1" w:date="2014-03-26T16:52:00Z">
        <w:r w:rsidRPr="00DB2F7A" w:rsidDel="00E4660F">
          <w:rPr>
            <w:rFonts w:eastAsia="Times New Roman"/>
          </w:rPr>
          <w:delText>It would create blob file with provided encoded_blob_data.</w:delText>
        </w:r>
      </w:del>
    </w:p>
    <w:p w14:paraId="6F2365A6" w14:textId="2EE12A26" w:rsidR="00E54428" w:rsidRPr="00DB2F7A" w:rsidDel="00E4660F" w:rsidRDefault="00E54428" w:rsidP="00E54428">
      <w:pPr>
        <w:pStyle w:val="ListParagraph"/>
        <w:numPr>
          <w:ilvl w:val="0"/>
          <w:numId w:val="13"/>
        </w:numPr>
        <w:spacing w:after="200"/>
        <w:rPr>
          <w:del w:id="990" w:author="Admin1" w:date="2014-03-26T16:52:00Z"/>
        </w:rPr>
      </w:pPr>
      <w:del w:id="991" w:author="Admin1" w:date="2014-03-26T16:52:00Z">
        <w:r w:rsidRPr="00DB2F7A" w:rsidDel="00E4660F">
          <w:rPr>
            <w:rFonts w:eastAsia="Times New Roman"/>
          </w:rPr>
          <w:delText>If both blob_data and encoded_blob_data are provided</w:delText>
        </w:r>
      </w:del>
    </w:p>
    <w:p w14:paraId="3BFF91A9" w14:textId="22AEB752" w:rsidR="00E54428" w:rsidRPr="00DB2F7A" w:rsidDel="00E4660F" w:rsidRDefault="00E54428" w:rsidP="00E54428">
      <w:pPr>
        <w:pStyle w:val="ListParagraph"/>
        <w:numPr>
          <w:ilvl w:val="1"/>
          <w:numId w:val="13"/>
        </w:numPr>
        <w:spacing w:after="200"/>
        <w:rPr>
          <w:del w:id="992" w:author="Admin1" w:date="2014-03-26T16:52:00Z"/>
        </w:rPr>
      </w:pPr>
      <w:del w:id="993" w:author="Admin1" w:date="2014-03-26T16:52:00Z">
        <w:r w:rsidRPr="00DB2F7A" w:rsidDel="00E4660F">
          <w:rPr>
            <w:rFonts w:eastAsia="Times New Roman"/>
          </w:rPr>
          <w:delText>It would create blob file with provided encoded_blob_data.</w:delText>
        </w:r>
      </w:del>
    </w:p>
    <w:p w14:paraId="5683C541" w14:textId="6BEA4463" w:rsidR="00E54428" w:rsidRPr="00DB2F7A" w:rsidDel="00E4660F" w:rsidRDefault="00E54428" w:rsidP="00E54428">
      <w:pPr>
        <w:pStyle w:val="ListParagraph"/>
        <w:numPr>
          <w:ilvl w:val="0"/>
          <w:numId w:val="13"/>
        </w:numPr>
        <w:spacing w:after="200"/>
        <w:rPr>
          <w:del w:id="994" w:author="Admin1" w:date="2014-03-26T16:52:00Z"/>
        </w:rPr>
      </w:pPr>
      <w:del w:id="995" w:author="Admin1" w:date="2014-03-26T16:52:00Z">
        <w:r w:rsidRPr="00DB2F7A" w:rsidDel="00E4660F">
          <w:rPr>
            <w:rFonts w:eastAsia="Times New Roman"/>
          </w:rPr>
          <w:delText>If encoded_blob_data is provided</w:delText>
        </w:r>
      </w:del>
    </w:p>
    <w:p w14:paraId="183325AF" w14:textId="22A313F2" w:rsidR="00E54428" w:rsidRPr="00DB2F7A" w:rsidDel="00E4660F" w:rsidRDefault="00E54428" w:rsidP="00E54428">
      <w:pPr>
        <w:pStyle w:val="ListParagraph"/>
        <w:numPr>
          <w:ilvl w:val="1"/>
          <w:numId w:val="13"/>
        </w:numPr>
        <w:spacing w:after="200"/>
        <w:rPr>
          <w:del w:id="996" w:author="Admin1" w:date="2014-03-26T16:52:00Z"/>
        </w:rPr>
      </w:pPr>
      <w:del w:id="997" w:author="Admin1" w:date="2014-03-26T16:52:00Z">
        <w:r w:rsidRPr="00DB2F7A" w:rsidDel="00E4660F">
          <w:rPr>
            <w:rFonts w:eastAsia="Times New Roman"/>
          </w:rPr>
          <w:delText>Blob data check</w:delText>
        </w:r>
        <w:r w:rsidR="00146662" w:rsidDel="00E4660F">
          <w:rPr>
            <w:rFonts w:eastAsia="Times New Roman"/>
          </w:rPr>
          <w:delText>s</w:delText>
        </w:r>
        <w:r w:rsidRPr="00DB2F7A" w:rsidDel="00E4660F">
          <w:rPr>
            <w:rFonts w:eastAsia="Times New Roman"/>
          </w:rPr>
          <w:delText xml:space="preserve"> for file mime type,</w:delText>
        </w:r>
      </w:del>
    </w:p>
    <w:p w14:paraId="7D396098" w14:textId="0777B349" w:rsidR="00E54428" w:rsidRPr="00DB2F7A" w:rsidDel="00E4660F" w:rsidRDefault="00E54428" w:rsidP="00E54428">
      <w:pPr>
        <w:pStyle w:val="ListParagraph"/>
        <w:numPr>
          <w:ilvl w:val="2"/>
          <w:numId w:val="13"/>
        </w:numPr>
        <w:spacing w:after="200"/>
        <w:rPr>
          <w:del w:id="998" w:author="Admin1" w:date="2014-03-26T16:52:00Z"/>
        </w:rPr>
      </w:pPr>
      <w:del w:id="999" w:author="Admin1" w:date="2014-03-26T16:52:00Z">
        <w:r w:rsidRPr="00DB2F7A" w:rsidDel="00E4660F">
          <w:rPr>
            <w:rFonts w:eastAsia="Times New Roman"/>
          </w:rPr>
          <w:delText>if file mime type is image it will check for file extension (jpg/jpeg/gif/png)</w:delText>
        </w:r>
      </w:del>
    </w:p>
    <w:p w14:paraId="1D3BA600" w14:textId="56C366E9" w:rsidR="00E54428" w:rsidRPr="00DB2F7A" w:rsidDel="00E4660F" w:rsidRDefault="00E54428" w:rsidP="00E54428">
      <w:pPr>
        <w:pStyle w:val="ListParagraph"/>
        <w:numPr>
          <w:ilvl w:val="2"/>
          <w:numId w:val="13"/>
        </w:numPr>
        <w:spacing w:after="200"/>
        <w:rPr>
          <w:del w:id="1000" w:author="Admin1" w:date="2014-03-26T16:52:00Z"/>
        </w:rPr>
      </w:pPr>
      <w:del w:id="1001" w:author="Admin1" w:date="2014-03-26T16:52:00Z">
        <w:r w:rsidRPr="00DB2F7A" w:rsidDel="00E4660F">
          <w:rPr>
            <w:rFonts w:eastAsia="Times New Roman"/>
          </w:rPr>
          <w:delText xml:space="preserve">if file mime type is other than image it will store file with default extension </w:delText>
        </w:r>
        <w:r w:rsidRPr="00DB2F7A" w:rsidDel="00E4660F">
          <w:rPr>
            <w:rFonts w:eastAsia="Times New Roman"/>
            <w:b/>
            <w:bCs/>
          </w:rPr>
          <w:delText>jpg</w:delText>
        </w:r>
      </w:del>
    </w:p>
    <w:p w14:paraId="145C0E5E" w14:textId="11612D28" w:rsidR="00E54428" w:rsidRPr="00DB2F7A" w:rsidDel="00E4660F" w:rsidRDefault="00E54428" w:rsidP="00E54428">
      <w:pPr>
        <w:pStyle w:val="ListParagraph"/>
        <w:numPr>
          <w:ilvl w:val="0"/>
          <w:numId w:val="13"/>
        </w:numPr>
        <w:spacing w:after="200"/>
        <w:rPr>
          <w:del w:id="1002" w:author="Admin1" w:date="2014-03-26T16:52:00Z"/>
        </w:rPr>
      </w:pPr>
      <w:del w:id="1003" w:author="Admin1" w:date="2014-03-26T16:52:00Z">
        <w:r w:rsidRPr="00DB2F7A" w:rsidDel="00E4660F">
          <w:rPr>
            <w:rFonts w:eastAsia="Times New Roman"/>
          </w:rPr>
          <w:delText>If blob_data is provided</w:delText>
        </w:r>
      </w:del>
    </w:p>
    <w:p w14:paraId="2A9FE0C0" w14:textId="305B5FC9" w:rsidR="00E54428" w:rsidRPr="00DB2F7A" w:rsidDel="00E4660F" w:rsidRDefault="00E54428" w:rsidP="00E54428">
      <w:pPr>
        <w:pStyle w:val="ListParagraph"/>
        <w:numPr>
          <w:ilvl w:val="1"/>
          <w:numId w:val="13"/>
        </w:numPr>
        <w:spacing w:after="200"/>
        <w:rPr>
          <w:del w:id="1004" w:author="Admin1" w:date="2014-03-26T16:52:00Z"/>
        </w:rPr>
      </w:pPr>
      <w:del w:id="1005" w:author="Admin1" w:date="2014-03-26T16:52:00Z">
        <w:r w:rsidRPr="00DB2F7A" w:rsidDel="00E4660F">
          <w:rPr>
            <w:rFonts w:eastAsia="Times New Roman"/>
          </w:rPr>
          <w:delText>It would create blob file with provided blob_data file extension.</w:delText>
        </w:r>
      </w:del>
    </w:p>
    <w:p w14:paraId="527DECDB" w14:textId="77777777" w:rsidR="008D226C" w:rsidRPr="00146662" w:rsidRDefault="008D226C" w:rsidP="00E54428">
      <w:pPr>
        <w:rPr>
          <w:rFonts w:eastAsia="Times New Roman"/>
          <w:b/>
        </w:rPr>
      </w:pPr>
      <w:r w:rsidRPr="00146662">
        <w:rPr>
          <w:rFonts w:eastAsia="Times New Roman"/>
          <w:b/>
        </w:rPr>
        <w:t>Success Response</w:t>
      </w:r>
    </w:p>
    <w:p w14:paraId="43F475DC"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w:t>
      </w:r>
    </w:p>
    <w:p w14:paraId="145A4CC5"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"status": 0,</w:t>
      </w:r>
    </w:p>
    <w:p w14:paraId="673FDEDB"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"result": {</w:t>
      </w:r>
    </w:p>
    <w:p w14:paraId="185567BB"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"success": true,</w:t>
      </w:r>
    </w:p>
    <w:p w14:paraId="1F792131"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"robot_schedule_id": "5",</w:t>
      </w:r>
    </w:p>
    <w:p w14:paraId="04FB0762"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"schedule_type": "Advanced",</w:t>
      </w:r>
    </w:p>
    <w:p w14:paraId="2D56DF05"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"xml_data_version": 1,</w:t>
      </w:r>
    </w:p>
    <w:p w14:paraId="78B680EE"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"blob_data_version": 1,</w:t>
      </w:r>
    </w:p>
    <w:p w14:paraId="0C7D1A8F"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"schedule_version": "1"</w:t>
      </w:r>
    </w:p>
    <w:p w14:paraId="3670893C"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w:t>
      </w:r>
    </w:p>
    <w:p w14:paraId="010FF7FF" w14:textId="77777777" w:rsidR="00C428A5" w:rsidRDefault="00EA081B" w:rsidP="00E54428">
      <w:pPr>
        <w:rPr>
          <w:rFonts w:ascii="Courier New" w:eastAsia="Times New Roman" w:hAnsi="Courier New" w:cs="Courier New"/>
        </w:rPr>
      </w:pPr>
      <w:r w:rsidRPr="00EA081B">
        <w:rPr>
          <w:rFonts w:ascii="Courier New" w:eastAsia="Times New Roman" w:hAnsi="Courier New" w:cs="Courier New"/>
        </w:rPr>
        <w:t>}</w:t>
      </w:r>
    </w:p>
    <w:p w14:paraId="708C9999" w14:textId="77777777" w:rsidR="00C428A5" w:rsidRDefault="00C428A5" w:rsidP="00E54428">
      <w:pPr>
        <w:rPr>
          <w:rFonts w:ascii="Courier New" w:eastAsia="Times New Roman" w:hAnsi="Courier New" w:cs="Courier New"/>
        </w:rPr>
      </w:pPr>
    </w:p>
    <w:p w14:paraId="3AFA8554" w14:textId="77777777" w:rsidR="00E54428" w:rsidRPr="00146662" w:rsidRDefault="008D226C" w:rsidP="00E54428">
      <w:pPr>
        <w:rPr>
          <w:b/>
        </w:rPr>
      </w:pPr>
      <w:r w:rsidRPr="00146662">
        <w:rPr>
          <w:rFonts w:eastAsia="Times New Roman"/>
          <w:b/>
        </w:rPr>
        <w:t>Failure Responses</w:t>
      </w:r>
    </w:p>
    <w:p w14:paraId="37D9A927" w14:textId="77777777" w:rsidR="00E54428" w:rsidRPr="00146662" w:rsidRDefault="00E54428" w:rsidP="000A5EF1">
      <w:pPr>
        <w:spacing w:after="200"/>
        <w:rPr>
          <w:i/>
        </w:rPr>
      </w:pPr>
      <w:r w:rsidRPr="00146662">
        <w:rPr>
          <w:rFonts w:eastAsia="Times New Roman"/>
          <w:i/>
        </w:rPr>
        <w:t>If schedule type not valid or missing</w:t>
      </w:r>
    </w:p>
    <w:p w14:paraId="343B1B81"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w:t>
      </w:r>
    </w:p>
    <w:p w14:paraId="5A9AF1A3"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"status": -1,</w:t>
      </w:r>
    </w:p>
    <w:p w14:paraId="0534E8E3"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"message": "Robot schedule type is not valid",</w:t>
      </w:r>
    </w:p>
    <w:p w14:paraId="59D70ACE"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"error": {</w:t>
      </w:r>
    </w:p>
    <w:p w14:paraId="29C65F79"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"code": -133,</w:t>
      </w:r>
    </w:p>
    <w:p w14:paraId="3A49683E"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"message": "Robot schedule type is not valid."</w:t>
      </w:r>
    </w:p>
    <w:p w14:paraId="2D30F0B6"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w:t>
      </w:r>
    </w:p>
    <w:p w14:paraId="1615C88E" w14:textId="2AF0D895" w:rsidR="00427241" w:rsidRPr="00DB2F7A" w:rsidRDefault="00EA081B" w:rsidP="00115692">
      <w:pPr>
        <w:pStyle w:val="Heading4"/>
      </w:pPr>
      <w:r w:rsidRPr="00EA081B">
        <w:rPr>
          <w:rFonts w:ascii="Courier New" w:eastAsia="Times New Roman" w:hAnsi="Courier New" w:cs="Courier New"/>
        </w:rPr>
        <w:t>}</w:t>
      </w:r>
    </w:p>
    <w:p w14:paraId="5CBBAD2D" w14:textId="77777777" w:rsidR="00E54428" w:rsidRPr="00DB2F7A" w:rsidRDefault="00880C61" w:rsidP="00115692">
      <w:pPr>
        <w:pStyle w:val="Heading4"/>
      </w:pPr>
      <w:r>
        <w:t>GetRobot</w:t>
      </w:r>
      <w:r w:rsidR="00E54428" w:rsidRPr="00DB2F7A">
        <w:t>Schedules</w:t>
      </w:r>
    </w:p>
    <w:p w14:paraId="26EF7D07" w14:textId="77777777" w:rsidR="00115692" w:rsidRPr="00DB2F7A" w:rsidRDefault="00115692" w:rsidP="00115692"/>
    <w:p w14:paraId="4C9C3BAD" w14:textId="77777777" w:rsidR="00C703D1" w:rsidRDefault="00427241" w:rsidP="000A5EF1">
      <w:pPr>
        <w:rPr>
          <w:rFonts w:eastAsia="Times New Roman"/>
        </w:rPr>
      </w:pPr>
      <w:r w:rsidRPr="00DB2F7A">
        <w:rPr>
          <w:rFonts w:eastAsia="Times New Roman"/>
        </w:rPr>
        <w:t xml:space="preserve">This API returns </w:t>
      </w:r>
      <w:r w:rsidR="00AB472B">
        <w:rPr>
          <w:rFonts w:eastAsia="Times New Roman"/>
        </w:rPr>
        <w:t xml:space="preserve">all </w:t>
      </w:r>
      <w:r w:rsidRPr="00DB2F7A">
        <w:rPr>
          <w:rFonts w:eastAsia="Times New Roman"/>
        </w:rPr>
        <w:t xml:space="preserve">the </w:t>
      </w:r>
      <w:r w:rsidR="00F62680" w:rsidRPr="00DB2F7A">
        <w:rPr>
          <w:rFonts w:eastAsia="Times New Roman"/>
        </w:rPr>
        <w:t>schedules</w:t>
      </w:r>
      <w:r w:rsidRPr="00DB2F7A">
        <w:rPr>
          <w:rFonts w:eastAsia="Times New Roman"/>
        </w:rPr>
        <w:t xml:space="preserve"> for a robot.</w:t>
      </w:r>
      <w:r w:rsidR="00E54428" w:rsidRPr="00DB2F7A">
        <w:br/>
      </w:r>
      <w:r w:rsidR="00E54428" w:rsidRPr="00DB2F7A">
        <w:br/>
      </w:r>
      <w:hyperlink r:id="rId57" w:history="1">
        <w:r w:rsidR="00AB472B" w:rsidRPr="00AB2F08">
          <w:rPr>
            <w:rStyle w:val="Hyperlink"/>
            <w:rFonts w:eastAsia="Times New Roman"/>
          </w:rPr>
          <w:t>http://neatostaging.rajatogo.com/api/rest/json?method=robotschedule.get_schedules</w:t>
        </w:r>
      </w:hyperlink>
    </w:p>
    <w:p w14:paraId="20AA364A" w14:textId="77777777" w:rsidR="005304B4" w:rsidRDefault="005304B4" w:rsidP="00427241">
      <w:pPr>
        <w:rPr>
          <w:rFonts w:eastAsia="Times New Roman"/>
        </w:rPr>
      </w:pPr>
    </w:p>
    <w:p w14:paraId="3CF17193" w14:textId="77777777" w:rsidR="00E54428" w:rsidRPr="005304B4" w:rsidRDefault="002F4542" w:rsidP="00427241">
      <w:pPr>
        <w:rPr>
          <w:b/>
        </w:rPr>
      </w:pPr>
      <w:r w:rsidRPr="005304B4">
        <w:rPr>
          <w:rFonts w:eastAsia="Times New Roman"/>
          <w:b/>
        </w:rPr>
        <w:lastRenderedPageBreak/>
        <w:t>Parameters</w:t>
      </w:r>
    </w:p>
    <w:p w14:paraId="159EF331" w14:textId="0C965E20" w:rsidR="005304B4" w:rsidRDefault="00E54428" w:rsidP="005304B4">
      <w:pPr>
        <w:spacing w:line="240" w:lineRule="auto"/>
        <w:rPr>
          <w:rFonts w:eastAsia="Times New Roman"/>
        </w:rPr>
      </w:pPr>
      <w:r w:rsidRPr="005304B4">
        <w:rPr>
          <w:rFonts w:eastAsia="Times New Roman"/>
        </w:rPr>
        <w:t>api_key</w:t>
      </w:r>
      <w:ins w:id="1006" w:author="Admin1" w:date="2014-03-26T16:19:00Z">
        <w:r w:rsidR="009F35ED">
          <w:rPr>
            <w:rFonts w:eastAsia="Times New Roman"/>
          </w:rPr>
          <w:t xml:space="preserve"> </w:t>
        </w:r>
      </w:ins>
      <w:r w:rsidR="001E2A33" w:rsidRPr="005304B4">
        <w:rPr>
          <w:rFonts w:eastAsia="Times New Roman"/>
        </w:rPr>
        <w:t>your API key</w:t>
      </w:r>
    </w:p>
    <w:p w14:paraId="0DE449AA" w14:textId="2ABDBCCF" w:rsidR="00E54428" w:rsidRDefault="00E54428" w:rsidP="005304B4">
      <w:pPr>
        <w:spacing w:line="240" w:lineRule="auto"/>
        <w:rPr>
          <w:rFonts w:eastAsia="Times New Roman"/>
        </w:rPr>
      </w:pPr>
      <w:r w:rsidRPr="005304B4">
        <w:rPr>
          <w:rFonts w:eastAsia="Times New Roman"/>
        </w:rPr>
        <w:t>serial_number</w:t>
      </w:r>
      <w:ins w:id="1007" w:author="Admin1" w:date="2014-03-26T16:19:00Z">
        <w:r w:rsidR="004A58D8">
          <w:rPr>
            <w:rFonts w:eastAsia="Times New Roman"/>
          </w:rPr>
          <w:t xml:space="preserve"> </w:t>
        </w:r>
      </w:ins>
      <w:r w:rsidRPr="005304B4">
        <w:rPr>
          <w:rFonts w:eastAsia="Times New Roman"/>
        </w:rPr>
        <w:t>Serial number of robot</w:t>
      </w:r>
    </w:p>
    <w:p w14:paraId="09EAAE57" w14:textId="77777777" w:rsidR="005304B4" w:rsidRPr="005304B4" w:rsidRDefault="005304B4" w:rsidP="005304B4">
      <w:pPr>
        <w:spacing w:line="240" w:lineRule="auto"/>
        <w:rPr>
          <w:rFonts w:eastAsia="Times New Roman"/>
        </w:rPr>
      </w:pPr>
    </w:p>
    <w:p w14:paraId="0B2F0032" w14:textId="77777777" w:rsidR="00E54428" w:rsidRPr="005304B4" w:rsidRDefault="00B5616D" w:rsidP="00E54428">
      <w:pPr>
        <w:rPr>
          <w:b/>
        </w:rPr>
      </w:pPr>
      <w:r w:rsidRPr="005304B4">
        <w:rPr>
          <w:rFonts w:eastAsia="Times New Roman"/>
          <w:b/>
        </w:rPr>
        <w:t>Success Responses</w:t>
      </w:r>
    </w:p>
    <w:p w14:paraId="252747AC"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w:t>
      </w:r>
    </w:p>
    <w:p w14:paraId="6EF54C3A"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"status": 0,</w:t>
      </w:r>
    </w:p>
    <w:p w14:paraId="537A367E"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"result": [</w:t>
      </w:r>
    </w:p>
    <w:p w14:paraId="12896F7F"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w:t>
      </w:r>
    </w:p>
    <w:p w14:paraId="3D8707F2"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"id": "1",</w:t>
      </w:r>
    </w:p>
    <w:p w14:paraId="00489A39"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"schedule_type": "Advanced",</w:t>
      </w:r>
    </w:p>
    <w:p w14:paraId="7C511EDF"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"xml_data_version": "1",</w:t>
      </w:r>
    </w:p>
    <w:p w14:paraId="4F1A4A9F"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"blob_data_version": "1"</w:t>
      </w:r>
    </w:p>
    <w:p w14:paraId="3EAD967F"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w:t>
      </w:r>
    </w:p>
    <w:p w14:paraId="24734CB9"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w:t>
      </w:r>
    </w:p>
    <w:p w14:paraId="76530CBA"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"id": "6",</w:t>
      </w:r>
    </w:p>
    <w:p w14:paraId="6B1C2C43"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"schedule_type": "Basic",</w:t>
      </w:r>
    </w:p>
    <w:p w14:paraId="32DAE760"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"xml_data_version": "1",</w:t>
      </w:r>
    </w:p>
    <w:p w14:paraId="12EB0A0C"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"blob_data_version": "1"</w:t>
      </w:r>
    </w:p>
    <w:p w14:paraId="5DED1C5D" w14:textId="77777777" w:rsidR="00EA081B" w:rsidRPr="00EA081B" w:rsidRDefault="00EA081B" w:rsidP="00BB4945">
      <w:pPr>
        <w:tabs>
          <w:tab w:val="left" w:pos="5655"/>
        </w:tabs>
        <w:rPr>
          <w:rFonts w:ascii="Courier New" w:eastAsia="Times New Roman" w:hAnsi="Courier New" w:cs="Courier New"/>
        </w:rPr>
      </w:pPr>
      <w:r w:rsidRPr="00EA081B">
        <w:rPr>
          <w:rFonts w:ascii="Courier New" w:eastAsia="Times New Roman" w:hAnsi="Courier New" w:cs="Courier New"/>
        </w:rPr>
        <w:t xml:space="preserve">        }</w:t>
      </w:r>
      <w:r>
        <w:rPr>
          <w:rFonts w:ascii="Courier New" w:eastAsia="Times New Roman" w:hAnsi="Courier New" w:cs="Courier New"/>
        </w:rPr>
        <w:tab/>
      </w:r>
    </w:p>
    <w:p w14:paraId="6C6609DA" w14:textId="77777777" w:rsidR="00EA081B" w:rsidRPr="00EA081B" w:rsidRDefault="00EA081B" w:rsidP="00EA081B">
      <w:pPr>
        <w:rPr>
          <w:rFonts w:ascii="Courier New" w:eastAsia="Times New Roman" w:hAnsi="Courier New" w:cs="Courier New"/>
        </w:rPr>
      </w:pPr>
      <w:r w:rsidRPr="00EA081B">
        <w:rPr>
          <w:rFonts w:ascii="Courier New" w:eastAsia="Times New Roman" w:hAnsi="Courier New" w:cs="Courier New"/>
        </w:rPr>
        <w:t xml:space="preserve">    ]</w:t>
      </w:r>
    </w:p>
    <w:p w14:paraId="68DD35FA" w14:textId="5A703859" w:rsidR="005304B4" w:rsidRDefault="00EA081B" w:rsidP="00781A38">
      <w:pPr>
        <w:pStyle w:val="Heading4"/>
      </w:pPr>
      <w:r w:rsidRPr="00EA081B">
        <w:rPr>
          <w:rFonts w:ascii="Courier New" w:eastAsia="Times New Roman" w:hAnsi="Courier New" w:cs="Courier New"/>
        </w:rPr>
        <w:t>}</w:t>
      </w:r>
    </w:p>
    <w:p w14:paraId="096C9E7A" w14:textId="77777777" w:rsidR="00E54428" w:rsidRPr="00DB2F7A" w:rsidRDefault="00880C61" w:rsidP="00781A38">
      <w:pPr>
        <w:pStyle w:val="Heading4"/>
      </w:pPr>
      <w:r>
        <w:t>GetRobotSchedule</w:t>
      </w:r>
      <w:r w:rsidR="00E54428" w:rsidRPr="00DB2F7A">
        <w:t>Data</w:t>
      </w:r>
    </w:p>
    <w:p w14:paraId="27085BF4" w14:textId="77777777" w:rsidR="00781A38" w:rsidRPr="00DB2F7A" w:rsidRDefault="00781A38" w:rsidP="00781A38"/>
    <w:p w14:paraId="06BC6ADF" w14:textId="77777777" w:rsidR="003B6AF2" w:rsidRPr="00DB2F7A" w:rsidRDefault="003B6AF2" w:rsidP="00E54428">
      <w:pPr>
        <w:rPr>
          <w:rFonts w:eastAsia="Times New Roman"/>
        </w:rPr>
      </w:pPr>
      <w:r w:rsidRPr="00DB2F7A">
        <w:rPr>
          <w:rFonts w:eastAsia="Times New Roman"/>
        </w:rPr>
        <w:t>This API returns the Robot’s schedule data for pass schedule ID.</w:t>
      </w:r>
    </w:p>
    <w:p w14:paraId="055CAE94" w14:textId="77777777" w:rsidR="003B6AF2" w:rsidRDefault="00E54428" w:rsidP="00B930CD">
      <w:pPr>
        <w:rPr>
          <w:rFonts w:eastAsia="Times New Roman"/>
        </w:rPr>
      </w:pPr>
      <w:r w:rsidRPr="00DB2F7A">
        <w:br/>
      </w:r>
      <w:hyperlink r:id="rId58" w:history="1">
        <w:r w:rsidR="00AB472B" w:rsidRPr="00AB2F08">
          <w:rPr>
            <w:rStyle w:val="Hyperlink"/>
            <w:rFonts w:eastAsia="Times New Roman"/>
          </w:rPr>
          <w:t>http://neatostaging.rajatogo.com/api/rest/json?method=robotschedule.get_data</w:t>
        </w:r>
      </w:hyperlink>
    </w:p>
    <w:p w14:paraId="4FA214C5" w14:textId="77777777" w:rsidR="005304B4" w:rsidRPr="00B930CD" w:rsidRDefault="005304B4" w:rsidP="00B930CD">
      <w:pPr>
        <w:rPr>
          <w:rFonts w:eastAsia="Times New Roman"/>
        </w:rPr>
      </w:pPr>
    </w:p>
    <w:p w14:paraId="18039B77" w14:textId="77777777" w:rsidR="00E54428" w:rsidRPr="005304B4" w:rsidRDefault="00E54428" w:rsidP="003B6AF2">
      <w:pPr>
        <w:rPr>
          <w:b/>
        </w:rPr>
      </w:pPr>
      <w:r w:rsidRPr="005304B4">
        <w:rPr>
          <w:rFonts w:eastAsia="Times New Roman"/>
          <w:b/>
        </w:rPr>
        <w:t>Param</w:t>
      </w:r>
      <w:r w:rsidR="00F8576A" w:rsidRPr="005304B4">
        <w:rPr>
          <w:rFonts w:eastAsia="Times New Roman"/>
          <w:b/>
        </w:rPr>
        <w:t>eters</w:t>
      </w:r>
    </w:p>
    <w:p w14:paraId="5D6FEC29" w14:textId="77777777" w:rsidR="00E54428" w:rsidRDefault="00E54428" w:rsidP="005304B4">
      <w:pPr>
        <w:spacing w:line="240" w:lineRule="auto"/>
        <w:rPr>
          <w:rFonts w:eastAsia="Times New Roman"/>
        </w:rPr>
      </w:pPr>
      <w:r w:rsidRPr="00146662">
        <w:rPr>
          <w:rFonts w:eastAsia="Times New Roman"/>
        </w:rPr>
        <w:t>ap</w:t>
      </w:r>
      <w:r w:rsidR="005A0D6B">
        <w:rPr>
          <w:rFonts w:eastAsia="Times New Roman"/>
        </w:rPr>
        <w:t xml:space="preserve">i_key, </w:t>
      </w:r>
      <w:r w:rsidR="001E2A33" w:rsidRPr="005304B4">
        <w:rPr>
          <w:rFonts w:eastAsia="Times New Roman"/>
        </w:rPr>
        <w:t>your API key</w:t>
      </w:r>
    </w:p>
    <w:p w14:paraId="29C3C91F" w14:textId="77777777" w:rsidR="00E54428" w:rsidRDefault="005A0D6B" w:rsidP="005304B4">
      <w:pPr>
        <w:spacing w:line="240" w:lineRule="auto"/>
        <w:rPr>
          <w:rFonts w:eastAsia="Times New Roman"/>
        </w:rPr>
      </w:pPr>
      <w:r>
        <w:rPr>
          <w:rFonts w:eastAsia="Times New Roman"/>
        </w:rPr>
        <w:t xml:space="preserve">robot_schedule_id, </w:t>
      </w:r>
      <w:r w:rsidR="00E54428" w:rsidRPr="005304B4">
        <w:rPr>
          <w:rFonts w:eastAsia="Times New Roman"/>
        </w:rPr>
        <w:t>Robot Schedule Id</w:t>
      </w:r>
    </w:p>
    <w:p w14:paraId="57077723" w14:textId="77777777" w:rsidR="005304B4" w:rsidRPr="005304B4" w:rsidRDefault="005304B4" w:rsidP="005304B4">
      <w:pPr>
        <w:spacing w:line="240" w:lineRule="auto"/>
        <w:rPr>
          <w:rFonts w:eastAsia="Times New Roman"/>
        </w:rPr>
      </w:pPr>
    </w:p>
    <w:p w14:paraId="5472617D" w14:textId="77777777" w:rsidR="00E54428" w:rsidRPr="005304B4" w:rsidRDefault="0085464B" w:rsidP="00E54428">
      <w:pPr>
        <w:rPr>
          <w:b/>
        </w:rPr>
      </w:pPr>
      <w:r w:rsidRPr="005304B4">
        <w:rPr>
          <w:rFonts w:eastAsia="Times New Roman"/>
          <w:b/>
        </w:rPr>
        <w:t>Success Responses</w:t>
      </w:r>
    </w:p>
    <w:p w14:paraId="4312E834" w14:textId="77777777" w:rsidR="00B146D9" w:rsidRPr="00B146D9" w:rsidRDefault="00B146D9" w:rsidP="00B146D9">
      <w:pPr>
        <w:rPr>
          <w:rFonts w:ascii="Courier New" w:eastAsia="Times New Roman" w:hAnsi="Courier New" w:cs="Courier New"/>
        </w:rPr>
      </w:pPr>
      <w:r w:rsidRPr="00B146D9">
        <w:rPr>
          <w:rFonts w:ascii="Courier New" w:eastAsia="Times New Roman" w:hAnsi="Courier New" w:cs="Courier New"/>
        </w:rPr>
        <w:t>{</w:t>
      </w:r>
    </w:p>
    <w:p w14:paraId="4762ED07" w14:textId="77777777" w:rsidR="00B146D9" w:rsidRPr="00B146D9" w:rsidRDefault="00B146D9" w:rsidP="00B146D9">
      <w:pPr>
        <w:rPr>
          <w:rFonts w:ascii="Courier New" w:eastAsia="Times New Roman" w:hAnsi="Courier New" w:cs="Courier New"/>
        </w:rPr>
      </w:pPr>
      <w:r w:rsidRPr="00B146D9">
        <w:rPr>
          <w:rFonts w:ascii="Courier New" w:eastAsia="Times New Roman" w:hAnsi="Courier New" w:cs="Courier New"/>
        </w:rPr>
        <w:t xml:space="preserve">    "status": 0,</w:t>
      </w:r>
    </w:p>
    <w:p w14:paraId="392C1317" w14:textId="77777777" w:rsidR="00B146D9" w:rsidRPr="00B146D9" w:rsidRDefault="00B146D9" w:rsidP="00B146D9">
      <w:pPr>
        <w:rPr>
          <w:rFonts w:ascii="Courier New" w:eastAsia="Times New Roman" w:hAnsi="Courier New" w:cs="Courier New"/>
        </w:rPr>
      </w:pPr>
      <w:r w:rsidRPr="00B146D9">
        <w:rPr>
          <w:rFonts w:ascii="Courier New" w:eastAsia="Times New Roman" w:hAnsi="Courier New" w:cs="Courier New"/>
        </w:rPr>
        <w:t xml:space="preserve">    "result": {</w:t>
      </w:r>
    </w:p>
    <w:p w14:paraId="6AE52242" w14:textId="77777777" w:rsidR="00B146D9" w:rsidRPr="00B146D9" w:rsidRDefault="00B146D9" w:rsidP="00B146D9">
      <w:pPr>
        <w:rPr>
          <w:rFonts w:ascii="Courier New" w:eastAsia="Times New Roman" w:hAnsi="Courier New" w:cs="Courier New"/>
        </w:rPr>
      </w:pPr>
      <w:r w:rsidRPr="00B146D9">
        <w:rPr>
          <w:rFonts w:ascii="Courier New" w:eastAsia="Times New Roman" w:hAnsi="Courier New" w:cs="Courier New"/>
        </w:rPr>
        <w:t xml:space="preserve">        "schedule_type": "Basic",</w:t>
      </w:r>
    </w:p>
    <w:p w14:paraId="73603410" w14:textId="77777777" w:rsidR="00B146D9" w:rsidRPr="00B146D9" w:rsidRDefault="00B146D9" w:rsidP="00B146D9">
      <w:pPr>
        <w:rPr>
          <w:rFonts w:ascii="Courier New" w:eastAsia="Times New Roman" w:hAnsi="Courier New" w:cs="Courier New"/>
        </w:rPr>
      </w:pPr>
      <w:r w:rsidRPr="00B146D9">
        <w:rPr>
          <w:rFonts w:ascii="Courier New" w:eastAsia="Times New Roman" w:hAnsi="Courier New" w:cs="Courier New"/>
        </w:rPr>
        <w:t xml:space="preserve">        "xml_data_url": "http://localhost/Neato_Server/Server_Yii/Neato/robot_data/34/xml/1353061075.xml",</w:t>
      </w:r>
    </w:p>
    <w:p w14:paraId="4CBA2DD7" w14:textId="77777777" w:rsidR="00B146D9" w:rsidRPr="00B146D9" w:rsidRDefault="00B146D9" w:rsidP="00B146D9">
      <w:pPr>
        <w:rPr>
          <w:rFonts w:ascii="Courier New" w:eastAsia="Times New Roman" w:hAnsi="Courier New" w:cs="Courier New"/>
        </w:rPr>
      </w:pPr>
      <w:r w:rsidRPr="00B146D9">
        <w:rPr>
          <w:rFonts w:ascii="Courier New" w:eastAsia="Times New Roman" w:hAnsi="Courier New" w:cs="Courier New"/>
        </w:rPr>
        <w:t xml:space="preserve">        "blob_data_url": "http://localhost/Neato_Server/Server_Yii/Neato/robot_data/34/blob/Koala.jpg"</w:t>
      </w:r>
    </w:p>
    <w:p w14:paraId="1D7D7DD4" w14:textId="77777777" w:rsidR="00B146D9" w:rsidRPr="00B146D9" w:rsidRDefault="00B146D9" w:rsidP="00B146D9">
      <w:pPr>
        <w:rPr>
          <w:rFonts w:ascii="Courier New" w:eastAsia="Times New Roman" w:hAnsi="Courier New" w:cs="Courier New"/>
        </w:rPr>
      </w:pPr>
      <w:r w:rsidRPr="00B146D9">
        <w:rPr>
          <w:rFonts w:ascii="Courier New" w:eastAsia="Times New Roman" w:hAnsi="Courier New" w:cs="Courier New"/>
        </w:rPr>
        <w:t xml:space="preserve">    }</w:t>
      </w:r>
    </w:p>
    <w:p w14:paraId="6FFD5B70" w14:textId="77777777" w:rsidR="00D44363" w:rsidRDefault="00B146D9" w:rsidP="00E54428">
      <w:pPr>
        <w:rPr>
          <w:rFonts w:ascii="Courier New" w:eastAsia="Times New Roman" w:hAnsi="Courier New" w:cs="Courier New"/>
        </w:rPr>
      </w:pPr>
      <w:r w:rsidRPr="00B146D9">
        <w:rPr>
          <w:rFonts w:ascii="Courier New" w:eastAsia="Times New Roman" w:hAnsi="Courier New" w:cs="Courier New"/>
        </w:rPr>
        <w:t>}</w:t>
      </w:r>
    </w:p>
    <w:p w14:paraId="3CA73BC9" w14:textId="77777777" w:rsidR="00D44363" w:rsidRDefault="00D44363" w:rsidP="00E54428">
      <w:pPr>
        <w:rPr>
          <w:rFonts w:ascii="Courier New" w:eastAsia="Times New Roman" w:hAnsi="Courier New" w:cs="Courier New"/>
        </w:rPr>
      </w:pPr>
    </w:p>
    <w:p w14:paraId="27206B55" w14:textId="77777777" w:rsidR="00E54428" w:rsidRPr="005304B4" w:rsidRDefault="007C1B3A" w:rsidP="00E54428">
      <w:pPr>
        <w:rPr>
          <w:rFonts w:eastAsia="Times New Roman"/>
          <w:b/>
        </w:rPr>
      </w:pPr>
      <w:r w:rsidRPr="005304B4">
        <w:rPr>
          <w:rFonts w:eastAsia="Times New Roman"/>
          <w:b/>
        </w:rPr>
        <w:t>Failure Responses</w:t>
      </w:r>
    </w:p>
    <w:p w14:paraId="21C25580" w14:textId="77777777" w:rsidR="00E54428" w:rsidRPr="00DB2F7A" w:rsidRDefault="00E54428" w:rsidP="005304B4">
      <w:pPr>
        <w:spacing w:after="200"/>
      </w:pPr>
      <w:r w:rsidRPr="005304B4">
        <w:rPr>
          <w:rFonts w:eastAsia="Times New Roman"/>
        </w:rPr>
        <w:t xml:space="preserve">If robot schedule id </w:t>
      </w:r>
      <w:r w:rsidR="005304B4">
        <w:rPr>
          <w:rFonts w:eastAsia="Times New Roman"/>
        </w:rPr>
        <w:t>doe</w:t>
      </w:r>
      <w:r w:rsidRPr="005304B4">
        <w:rPr>
          <w:rFonts w:eastAsia="Times New Roman"/>
        </w:rPr>
        <w:t>s not exist</w:t>
      </w:r>
    </w:p>
    <w:p w14:paraId="3756DD20" w14:textId="77777777" w:rsidR="00B146D9" w:rsidRPr="00B146D9" w:rsidRDefault="00B146D9" w:rsidP="00B146D9">
      <w:pPr>
        <w:rPr>
          <w:rFonts w:ascii="Courier New" w:eastAsia="Times New Roman" w:hAnsi="Courier New"/>
        </w:rPr>
      </w:pPr>
      <w:r w:rsidRPr="00B146D9">
        <w:rPr>
          <w:rFonts w:ascii="Courier New" w:eastAsia="Times New Roman" w:hAnsi="Courier New"/>
        </w:rPr>
        <w:lastRenderedPageBreak/>
        <w:t>{</w:t>
      </w:r>
    </w:p>
    <w:p w14:paraId="1A6DF55C" w14:textId="77777777" w:rsidR="00B146D9" w:rsidRPr="00B146D9" w:rsidRDefault="00B146D9" w:rsidP="00B146D9">
      <w:pPr>
        <w:rPr>
          <w:rFonts w:ascii="Courier New" w:eastAsia="Times New Roman" w:hAnsi="Courier New"/>
        </w:rPr>
      </w:pPr>
      <w:r w:rsidRPr="00B146D9">
        <w:rPr>
          <w:rFonts w:ascii="Courier New" w:eastAsia="Times New Roman" w:hAnsi="Courier New"/>
        </w:rPr>
        <w:t xml:space="preserve">    "status": -1,</w:t>
      </w:r>
    </w:p>
    <w:p w14:paraId="076A9102" w14:textId="77777777" w:rsidR="00B146D9" w:rsidRPr="00B146D9" w:rsidRDefault="00B146D9" w:rsidP="00B146D9">
      <w:pPr>
        <w:rPr>
          <w:rFonts w:ascii="Courier New" w:eastAsia="Times New Roman" w:hAnsi="Courier New"/>
        </w:rPr>
      </w:pPr>
      <w:r w:rsidRPr="00B146D9">
        <w:rPr>
          <w:rFonts w:ascii="Courier New" w:eastAsia="Times New Roman" w:hAnsi="Courier New"/>
        </w:rPr>
        <w:t xml:space="preserve">    "message": "Robot schedule id does not exist",</w:t>
      </w:r>
    </w:p>
    <w:p w14:paraId="1E49B140" w14:textId="77777777" w:rsidR="00B146D9" w:rsidRPr="00B146D9" w:rsidRDefault="00B146D9" w:rsidP="00B146D9">
      <w:pPr>
        <w:rPr>
          <w:rFonts w:ascii="Courier New" w:eastAsia="Times New Roman" w:hAnsi="Courier New"/>
        </w:rPr>
      </w:pPr>
      <w:r w:rsidRPr="00B146D9">
        <w:rPr>
          <w:rFonts w:ascii="Courier New" w:eastAsia="Times New Roman" w:hAnsi="Courier New"/>
        </w:rPr>
        <w:t xml:space="preserve">    "error": {</w:t>
      </w:r>
    </w:p>
    <w:p w14:paraId="0C21AE95" w14:textId="77777777" w:rsidR="00B146D9" w:rsidRPr="00B146D9" w:rsidRDefault="00B146D9" w:rsidP="00B146D9">
      <w:pPr>
        <w:rPr>
          <w:rFonts w:ascii="Courier New" w:eastAsia="Times New Roman" w:hAnsi="Courier New"/>
        </w:rPr>
      </w:pPr>
      <w:r w:rsidRPr="00B146D9">
        <w:rPr>
          <w:rFonts w:ascii="Courier New" w:eastAsia="Times New Roman" w:hAnsi="Courier New"/>
        </w:rPr>
        <w:t xml:space="preserve">        "code": "-134",</w:t>
      </w:r>
    </w:p>
    <w:p w14:paraId="033344CD" w14:textId="77777777" w:rsidR="00B146D9" w:rsidRPr="00B146D9" w:rsidRDefault="00B146D9" w:rsidP="00B146D9">
      <w:pPr>
        <w:rPr>
          <w:rFonts w:ascii="Courier New" w:eastAsia="Times New Roman" w:hAnsi="Courier New"/>
        </w:rPr>
      </w:pPr>
      <w:r w:rsidRPr="00B146D9">
        <w:rPr>
          <w:rFonts w:ascii="Courier New" w:eastAsia="Times New Roman" w:hAnsi="Courier New"/>
        </w:rPr>
        <w:t xml:space="preserve">        "message": "Robot schedule id does not exist."</w:t>
      </w:r>
    </w:p>
    <w:p w14:paraId="60E32890" w14:textId="77777777" w:rsidR="00B146D9" w:rsidRPr="00B146D9" w:rsidRDefault="00B146D9" w:rsidP="00B146D9">
      <w:pPr>
        <w:rPr>
          <w:rFonts w:ascii="Courier New" w:eastAsia="Times New Roman" w:hAnsi="Courier New"/>
        </w:rPr>
      </w:pPr>
      <w:r w:rsidRPr="00B146D9">
        <w:rPr>
          <w:rFonts w:ascii="Courier New" w:eastAsia="Times New Roman" w:hAnsi="Courier New"/>
        </w:rPr>
        <w:t xml:space="preserve">    }</w:t>
      </w:r>
    </w:p>
    <w:p w14:paraId="35ADB219" w14:textId="56F2F868" w:rsidR="00E54428" w:rsidRPr="00DB2F7A" w:rsidRDefault="00B146D9" w:rsidP="00E54428">
      <w:r w:rsidRPr="00B146D9">
        <w:rPr>
          <w:rFonts w:ascii="Courier New" w:eastAsia="Times New Roman" w:hAnsi="Courier New"/>
        </w:rPr>
        <w:t>}</w:t>
      </w:r>
    </w:p>
    <w:p w14:paraId="0A43BEEF" w14:textId="77777777" w:rsidR="00BA2DE6" w:rsidRDefault="00BA2DE6" w:rsidP="007C1B3A">
      <w:pPr>
        <w:pStyle w:val="Heading4"/>
      </w:pPr>
    </w:p>
    <w:p w14:paraId="639632F6" w14:textId="77777777" w:rsidR="00E54428" w:rsidRPr="00DB2F7A" w:rsidRDefault="00D84FDE" w:rsidP="007C1B3A">
      <w:pPr>
        <w:pStyle w:val="Heading4"/>
      </w:pPr>
      <w:r>
        <w:t>UpdateRobotSchedule</w:t>
      </w:r>
      <w:r w:rsidR="007C1B3A" w:rsidRPr="00DB2F7A">
        <w:t>Data</w:t>
      </w:r>
    </w:p>
    <w:p w14:paraId="142DE4F5" w14:textId="77777777" w:rsidR="007C1B3A" w:rsidRPr="00DB2F7A" w:rsidRDefault="007C1B3A" w:rsidP="007C1B3A"/>
    <w:p w14:paraId="3FB53976" w14:textId="77777777" w:rsidR="00C703D1" w:rsidRPr="005304B4" w:rsidRDefault="003B6AF2" w:rsidP="005304B4">
      <w:pPr>
        <w:rPr>
          <w:rFonts w:eastAsia="Times New Roman"/>
        </w:rPr>
      </w:pPr>
      <w:r w:rsidRPr="00DB2F7A">
        <w:rPr>
          <w:rFonts w:eastAsia="Times New Roman"/>
        </w:rPr>
        <w:t xml:space="preserve">This API is used to </w:t>
      </w:r>
      <w:r w:rsidR="00FA6E51" w:rsidRPr="00DB2F7A">
        <w:rPr>
          <w:rFonts w:eastAsia="Times New Roman"/>
        </w:rPr>
        <w:t xml:space="preserve">update </w:t>
      </w:r>
      <w:r w:rsidRPr="00DB2F7A">
        <w:rPr>
          <w:rFonts w:eastAsia="Times New Roman"/>
        </w:rPr>
        <w:t xml:space="preserve">the </w:t>
      </w:r>
      <w:r w:rsidR="00FA6E51" w:rsidRPr="00DB2F7A">
        <w:rPr>
          <w:rFonts w:eastAsia="Times New Roman"/>
        </w:rPr>
        <w:t>schedule data</w:t>
      </w:r>
      <w:r w:rsidRPr="00DB2F7A">
        <w:rPr>
          <w:rFonts w:eastAsia="Times New Roman"/>
        </w:rPr>
        <w:t xml:space="preserve"> of a robot.</w:t>
      </w:r>
      <w:r w:rsidR="00E54428" w:rsidRPr="00DB2F7A">
        <w:br/>
      </w:r>
      <w:r w:rsidR="00E54428" w:rsidRPr="00DB2F7A">
        <w:br/>
      </w:r>
      <w:hyperlink r:id="rId59" w:history="1">
        <w:r w:rsidR="00C703D1" w:rsidRPr="00AB2F08">
          <w:rPr>
            <w:rStyle w:val="Hyperlink"/>
            <w:rFonts w:eastAsia="Times New Roman"/>
          </w:rPr>
          <w:t>http://neatostaging.rajatogo.com/api/rest/json?method=robotschedule.update_data</w:t>
        </w:r>
      </w:hyperlink>
    </w:p>
    <w:p w14:paraId="266A2F06" w14:textId="77777777" w:rsidR="00146662" w:rsidRDefault="00146662" w:rsidP="003B6AF2">
      <w:pPr>
        <w:rPr>
          <w:rFonts w:eastAsia="Times New Roman"/>
          <w:b/>
        </w:rPr>
      </w:pPr>
    </w:p>
    <w:p w14:paraId="529AB3C6" w14:textId="77777777" w:rsidR="00E54428" w:rsidRPr="00760649" w:rsidRDefault="00FA6E51" w:rsidP="003B6AF2">
      <w:pPr>
        <w:rPr>
          <w:b/>
        </w:rPr>
      </w:pPr>
      <w:r w:rsidRPr="00760649">
        <w:rPr>
          <w:rFonts w:eastAsia="Times New Roman"/>
          <w:b/>
        </w:rPr>
        <w:t>Parameters</w:t>
      </w:r>
    </w:p>
    <w:p w14:paraId="13EF8E6C" w14:textId="58F6BF84" w:rsidR="00E54428" w:rsidRPr="00D84FDE" w:rsidRDefault="00E54428" w:rsidP="00C703D1">
      <w:r w:rsidRPr="00D84FDE">
        <w:rPr>
          <w:rFonts w:eastAsia="Times New Roman"/>
          <w:bCs/>
        </w:rPr>
        <w:t>api_key</w:t>
      </w:r>
      <w:ins w:id="1008" w:author="Admin1" w:date="2014-03-26T16:19:00Z">
        <w:r w:rsidR="00C62836">
          <w:rPr>
            <w:rFonts w:eastAsia="Times New Roman"/>
            <w:bCs/>
          </w:rPr>
          <w:t xml:space="preserve"> </w:t>
        </w:r>
      </w:ins>
      <w:r w:rsidR="001E2A33" w:rsidRPr="00D84FDE">
        <w:rPr>
          <w:rFonts w:eastAsia="Times New Roman"/>
        </w:rPr>
        <w:t>your API key</w:t>
      </w:r>
    </w:p>
    <w:p w14:paraId="68377064" w14:textId="0D1E1A60" w:rsidR="00E54428" w:rsidRPr="00D84FDE" w:rsidRDefault="00E54428" w:rsidP="00C703D1">
      <w:r w:rsidRPr="00D84FDE">
        <w:rPr>
          <w:rFonts w:eastAsia="Times New Roman"/>
          <w:bCs/>
        </w:rPr>
        <w:t>robot_schedule_id</w:t>
      </w:r>
      <w:ins w:id="1009" w:author="Admin1" w:date="2014-03-26T16:20:00Z">
        <w:r w:rsidR="00C62836">
          <w:rPr>
            <w:rFonts w:eastAsia="Times New Roman"/>
            <w:bCs/>
          </w:rPr>
          <w:t xml:space="preserve"> </w:t>
        </w:r>
      </w:ins>
      <w:r w:rsidRPr="00D84FDE">
        <w:rPr>
          <w:rFonts w:eastAsia="Times New Roman"/>
        </w:rPr>
        <w:t>Robot Schedule Id</w:t>
      </w:r>
    </w:p>
    <w:p w14:paraId="31DF9E25" w14:textId="56E68C2C" w:rsidR="00E54428" w:rsidRPr="00D84FDE" w:rsidRDefault="00E54428" w:rsidP="00C703D1">
      <w:r w:rsidRPr="00D84FDE">
        <w:rPr>
          <w:rFonts w:eastAsia="Times New Roman"/>
          <w:bCs/>
        </w:rPr>
        <w:t>schedule_type</w:t>
      </w:r>
      <w:ins w:id="1010" w:author="Admin1" w:date="2014-03-26T16:20:00Z">
        <w:r w:rsidR="00C62836">
          <w:rPr>
            <w:rFonts w:eastAsia="Times New Roman"/>
            <w:bCs/>
          </w:rPr>
          <w:t xml:space="preserve"> </w:t>
        </w:r>
      </w:ins>
      <w:r w:rsidRPr="00D84FDE">
        <w:rPr>
          <w:rFonts w:eastAsia="Times New Roman"/>
        </w:rPr>
        <w:t>Basic OR Advanced (Optional)</w:t>
      </w:r>
    </w:p>
    <w:p w14:paraId="6AC2C7E8" w14:textId="1B529E28" w:rsidR="00E54428" w:rsidRPr="00D84FDE" w:rsidRDefault="00E54428" w:rsidP="00C703D1">
      <w:r w:rsidRPr="00D84FDE">
        <w:rPr>
          <w:rFonts w:eastAsia="Times New Roman"/>
          <w:bCs/>
        </w:rPr>
        <w:t>xml_data_version</w:t>
      </w:r>
      <w:ins w:id="1011" w:author="Admin1" w:date="2014-03-26T16:20:00Z">
        <w:r w:rsidR="00C62836">
          <w:rPr>
            <w:rFonts w:eastAsia="Times New Roman"/>
            <w:bCs/>
          </w:rPr>
          <w:t xml:space="preserve"> </w:t>
        </w:r>
      </w:ins>
      <w:ins w:id="1012" w:author="Admin1" w:date="2014-03-26T16:56:00Z">
        <w:r w:rsidR="0076200B">
          <w:rPr>
            <w:rFonts w:eastAsia="Times New Roman"/>
          </w:rPr>
          <w:t>JSON</w:t>
        </w:r>
        <w:r w:rsidR="0076200B" w:rsidRPr="00D84FDE">
          <w:rPr>
            <w:rFonts w:eastAsia="Times New Roman"/>
          </w:rPr>
          <w:t xml:space="preserve"> </w:t>
        </w:r>
      </w:ins>
      <w:del w:id="1013" w:author="Admin1" w:date="2014-03-26T16:56:00Z">
        <w:r w:rsidRPr="00D84FDE" w:rsidDel="0076200B">
          <w:rPr>
            <w:rFonts w:eastAsia="Times New Roman"/>
          </w:rPr>
          <w:delText xml:space="preserve">XML </w:delText>
        </w:r>
      </w:del>
      <w:r w:rsidRPr="00D84FDE">
        <w:rPr>
          <w:rFonts w:eastAsia="Times New Roman"/>
        </w:rPr>
        <w:t>data version</w:t>
      </w:r>
    </w:p>
    <w:p w14:paraId="4D7C00A6" w14:textId="39CFBDB9" w:rsidR="00E54428" w:rsidRPr="00D84FDE" w:rsidRDefault="00E54428" w:rsidP="00C703D1">
      <w:r w:rsidRPr="00D84FDE">
        <w:rPr>
          <w:rFonts w:eastAsia="Times New Roman"/>
          <w:bCs/>
        </w:rPr>
        <w:t>xml_data</w:t>
      </w:r>
      <w:ins w:id="1014" w:author="Admin1" w:date="2014-03-26T16:20:00Z">
        <w:r w:rsidR="00C62836">
          <w:rPr>
            <w:rFonts w:eastAsia="Times New Roman"/>
            <w:bCs/>
          </w:rPr>
          <w:t xml:space="preserve"> </w:t>
        </w:r>
      </w:ins>
      <w:del w:id="1015" w:author="Admin1" w:date="2014-03-26T16:56:00Z">
        <w:r w:rsidRPr="00D84FDE" w:rsidDel="00987162">
          <w:rPr>
            <w:rFonts w:eastAsia="Times New Roman"/>
          </w:rPr>
          <w:delText xml:space="preserve">XML </w:delText>
        </w:r>
      </w:del>
      <w:ins w:id="1016" w:author="Admin1" w:date="2014-03-26T16:56:00Z">
        <w:r w:rsidR="00987162">
          <w:rPr>
            <w:rFonts w:eastAsia="Times New Roman"/>
          </w:rPr>
          <w:t>JSON</w:t>
        </w:r>
        <w:r w:rsidR="00987162" w:rsidRPr="00D84FDE">
          <w:rPr>
            <w:rFonts w:eastAsia="Times New Roman"/>
          </w:rPr>
          <w:t xml:space="preserve"> </w:t>
        </w:r>
      </w:ins>
      <w:r w:rsidRPr="00D84FDE">
        <w:rPr>
          <w:rFonts w:eastAsia="Times New Roman"/>
        </w:rPr>
        <w:t>data for robot schedule (Optional)</w:t>
      </w:r>
    </w:p>
    <w:p w14:paraId="2931B354" w14:textId="487BD192" w:rsidR="00E54428" w:rsidRPr="00D84FDE" w:rsidDel="001C6B88" w:rsidRDefault="00E54428" w:rsidP="00C703D1">
      <w:pPr>
        <w:rPr>
          <w:del w:id="1017" w:author="Admin1" w:date="2014-03-26T17:00:00Z"/>
        </w:rPr>
      </w:pPr>
      <w:del w:id="1018" w:author="Admin1" w:date="2014-03-26T17:00:00Z">
        <w:r w:rsidRPr="00D84FDE" w:rsidDel="001C6B88">
          <w:rPr>
            <w:rFonts w:eastAsia="Times New Roman"/>
            <w:bCs/>
          </w:rPr>
          <w:delText>blob_data_version</w:delText>
        </w:r>
        <w:r w:rsidRPr="00D84FDE" w:rsidDel="001C6B88">
          <w:rPr>
            <w:rFonts w:eastAsia="Times New Roman"/>
          </w:rPr>
          <w:delText>Blob data version</w:delText>
        </w:r>
      </w:del>
    </w:p>
    <w:p w14:paraId="72B95AE1" w14:textId="002CD09F" w:rsidR="00E54428" w:rsidRPr="00D84FDE" w:rsidDel="001C6B88" w:rsidRDefault="00E54428" w:rsidP="00C703D1">
      <w:pPr>
        <w:rPr>
          <w:del w:id="1019" w:author="Admin1" w:date="2014-03-26T17:00:00Z"/>
        </w:rPr>
      </w:pPr>
      <w:del w:id="1020" w:author="Admin1" w:date="2014-03-26T17:00:00Z">
        <w:r w:rsidRPr="00D84FDE" w:rsidDel="001C6B88">
          <w:rPr>
            <w:rFonts w:eastAsia="Times New Roman"/>
            <w:bCs/>
          </w:rPr>
          <w:delText>encoded_blob_data</w:delText>
        </w:r>
        <w:r w:rsidRPr="00D84FDE" w:rsidDel="001C6B88">
          <w:rPr>
            <w:rFonts w:eastAsia="Times New Roman"/>
          </w:rPr>
          <w:delText xml:space="preserve">Base 64 encoded string (Optional) . </w:delText>
        </w:r>
      </w:del>
    </w:p>
    <w:p w14:paraId="4BE060E0" w14:textId="7EEED78E" w:rsidR="00E54428" w:rsidDel="001C6B88" w:rsidRDefault="00E54428" w:rsidP="00C703D1">
      <w:pPr>
        <w:rPr>
          <w:del w:id="1021" w:author="Admin1" w:date="2014-03-26T17:00:00Z"/>
          <w:rFonts w:eastAsia="Times New Roman"/>
        </w:rPr>
      </w:pPr>
      <w:del w:id="1022" w:author="Admin1" w:date="2014-03-26T17:00:00Z">
        <w:r w:rsidRPr="00D84FDE" w:rsidDel="001C6B88">
          <w:rPr>
            <w:rFonts w:eastAsia="Times New Roman"/>
            <w:bCs/>
          </w:rPr>
          <w:delText>blob_data</w:delText>
        </w:r>
        <w:r w:rsidRPr="00D84FDE" w:rsidDel="001C6B88">
          <w:rPr>
            <w:rFonts w:eastAsia="Times New Roman"/>
          </w:rPr>
          <w:delText>Blob data for robot schedule (Optional)</w:delText>
        </w:r>
      </w:del>
    </w:p>
    <w:p w14:paraId="79F14405" w14:textId="77777777" w:rsidR="00C703D1" w:rsidRPr="00DB2F7A" w:rsidRDefault="00C703D1" w:rsidP="00C703D1"/>
    <w:p w14:paraId="37CB5B12" w14:textId="77777777" w:rsidR="00E54428" w:rsidRPr="00760649" w:rsidRDefault="00E54428" w:rsidP="00E54428">
      <w:pPr>
        <w:rPr>
          <w:b/>
        </w:rPr>
      </w:pPr>
      <w:r w:rsidRPr="00760649">
        <w:rPr>
          <w:rFonts w:eastAsia="Times New Roman"/>
          <w:b/>
        </w:rPr>
        <w:t>Scenarios</w:t>
      </w:r>
    </w:p>
    <w:p w14:paraId="0F7180B5" w14:textId="77777777" w:rsidR="00E54428" w:rsidRPr="00DB2F7A" w:rsidRDefault="00E54428" w:rsidP="00840796">
      <w:pPr>
        <w:pStyle w:val="ListParagraph"/>
        <w:numPr>
          <w:ilvl w:val="0"/>
          <w:numId w:val="13"/>
        </w:numPr>
        <w:spacing w:after="200"/>
      </w:pPr>
      <w:r w:rsidRPr="00DB2F7A">
        <w:rPr>
          <w:rFonts w:eastAsia="Times New Roman"/>
        </w:rPr>
        <w:t xml:space="preserve">If </w:t>
      </w:r>
      <w:r w:rsidR="00760649">
        <w:rPr>
          <w:rFonts w:eastAsia="Times New Roman"/>
        </w:rPr>
        <w:t>XML</w:t>
      </w:r>
      <w:r w:rsidRPr="00DB2F7A">
        <w:rPr>
          <w:rFonts w:eastAsia="Times New Roman"/>
        </w:rPr>
        <w:t xml:space="preserve"> data version provided and xml data field is blank</w:t>
      </w:r>
      <w:r w:rsidR="00840796">
        <w:rPr>
          <w:rFonts w:eastAsia="Times New Roman"/>
        </w:rPr>
        <w:t>, i</w:t>
      </w:r>
      <w:r w:rsidRPr="00840796">
        <w:rPr>
          <w:rFonts w:eastAsia="Times New Roman"/>
        </w:rPr>
        <w:t>t would update previous xml data with blank data</w:t>
      </w:r>
    </w:p>
    <w:p w14:paraId="106357F4" w14:textId="4E065F9D" w:rsidR="00E54428" w:rsidRPr="00DB2F7A" w:rsidDel="005343E5" w:rsidRDefault="00E54428" w:rsidP="00840796">
      <w:pPr>
        <w:pStyle w:val="ListParagraph"/>
        <w:numPr>
          <w:ilvl w:val="0"/>
          <w:numId w:val="13"/>
        </w:numPr>
        <w:spacing w:after="200"/>
        <w:rPr>
          <w:del w:id="1023" w:author="Admin1" w:date="2014-03-26T16:56:00Z"/>
        </w:rPr>
      </w:pPr>
      <w:del w:id="1024" w:author="Admin1" w:date="2014-03-26T16:56:00Z">
        <w:r w:rsidRPr="00DB2F7A" w:rsidDel="005343E5">
          <w:rPr>
            <w:rFonts w:eastAsia="Times New Roman"/>
          </w:rPr>
          <w:delText>If blob data version provided and both blob_data and encoded_blob_data are not provided</w:delText>
        </w:r>
        <w:r w:rsidR="00840796" w:rsidDel="005343E5">
          <w:rPr>
            <w:rFonts w:eastAsia="Times New Roman"/>
          </w:rPr>
          <w:delText>, i</w:delText>
        </w:r>
        <w:r w:rsidRPr="00840796" w:rsidDel="005343E5">
          <w:rPr>
            <w:rFonts w:eastAsia="Times New Roman"/>
          </w:rPr>
          <w:delText>t would not create blob file.</w:delText>
        </w:r>
      </w:del>
    </w:p>
    <w:p w14:paraId="4E31E7F5" w14:textId="4AA06E3D" w:rsidR="00E54428" w:rsidRPr="00DB2F7A" w:rsidDel="005343E5" w:rsidRDefault="00E54428" w:rsidP="00840796">
      <w:pPr>
        <w:pStyle w:val="ListParagraph"/>
        <w:numPr>
          <w:ilvl w:val="0"/>
          <w:numId w:val="13"/>
        </w:numPr>
        <w:spacing w:after="200"/>
        <w:rPr>
          <w:del w:id="1025" w:author="Admin1" w:date="2014-03-26T16:56:00Z"/>
        </w:rPr>
      </w:pPr>
      <w:del w:id="1026" w:author="Admin1" w:date="2014-03-26T16:56:00Z">
        <w:r w:rsidRPr="00DB2F7A" w:rsidDel="005343E5">
          <w:rPr>
            <w:rFonts w:eastAsia="Times New Roman"/>
          </w:rPr>
          <w:delText>If blob data version provided and only blob_data is provided</w:delText>
        </w:r>
        <w:r w:rsidR="00840796" w:rsidDel="005343E5">
          <w:rPr>
            <w:rFonts w:eastAsia="Times New Roman"/>
          </w:rPr>
          <w:delText>, i</w:delText>
        </w:r>
        <w:r w:rsidRPr="00840796" w:rsidDel="005343E5">
          <w:rPr>
            <w:rFonts w:eastAsia="Times New Roman"/>
          </w:rPr>
          <w:delText>t would create blob file with provided blob_data file.</w:delText>
        </w:r>
      </w:del>
    </w:p>
    <w:p w14:paraId="6B9C844F" w14:textId="62B1CD61" w:rsidR="00E54428" w:rsidRPr="00DB2F7A" w:rsidDel="005343E5" w:rsidRDefault="00E54428" w:rsidP="00840796">
      <w:pPr>
        <w:pStyle w:val="ListParagraph"/>
        <w:numPr>
          <w:ilvl w:val="0"/>
          <w:numId w:val="13"/>
        </w:numPr>
        <w:spacing w:after="200"/>
        <w:rPr>
          <w:del w:id="1027" w:author="Admin1" w:date="2014-03-26T16:56:00Z"/>
        </w:rPr>
      </w:pPr>
      <w:del w:id="1028" w:author="Admin1" w:date="2014-03-26T16:56:00Z">
        <w:r w:rsidRPr="00DB2F7A" w:rsidDel="005343E5">
          <w:rPr>
            <w:rFonts w:eastAsia="Times New Roman"/>
          </w:rPr>
          <w:delText xml:space="preserve">If blob data version </w:delText>
        </w:r>
        <w:r w:rsidR="00760649" w:rsidDel="005343E5">
          <w:rPr>
            <w:rFonts w:eastAsia="Times New Roman"/>
          </w:rPr>
          <w:delText xml:space="preserve">is </w:delText>
        </w:r>
        <w:r w:rsidRPr="00DB2F7A" w:rsidDel="005343E5">
          <w:rPr>
            <w:rFonts w:eastAsia="Times New Roman"/>
          </w:rPr>
          <w:delText>provided and only encoded_blob_data is provided</w:delText>
        </w:r>
        <w:r w:rsidR="00840796" w:rsidDel="005343E5">
          <w:rPr>
            <w:rFonts w:eastAsia="Times New Roman"/>
          </w:rPr>
          <w:delText>, i</w:delText>
        </w:r>
        <w:r w:rsidRPr="00840796" w:rsidDel="005343E5">
          <w:rPr>
            <w:rFonts w:eastAsia="Times New Roman"/>
          </w:rPr>
          <w:delText>t would create blob file with provided encoded_blob_data.</w:delText>
        </w:r>
      </w:del>
    </w:p>
    <w:p w14:paraId="6E8CB086" w14:textId="057346C7" w:rsidR="00E54428" w:rsidRPr="00DB2F7A" w:rsidDel="005343E5" w:rsidRDefault="00E54428" w:rsidP="00840796">
      <w:pPr>
        <w:pStyle w:val="ListParagraph"/>
        <w:numPr>
          <w:ilvl w:val="0"/>
          <w:numId w:val="13"/>
        </w:numPr>
        <w:spacing w:after="200"/>
        <w:rPr>
          <w:del w:id="1029" w:author="Admin1" w:date="2014-03-26T16:56:00Z"/>
        </w:rPr>
      </w:pPr>
      <w:del w:id="1030" w:author="Admin1" w:date="2014-03-26T16:56:00Z">
        <w:r w:rsidRPr="00DB2F7A" w:rsidDel="005343E5">
          <w:rPr>
            <w:rFonts w:eastAsia="Times New Roman"/>
          </w:rPr>
          <w:delText>If blob data version provided and both blob_data and encoded_blob_data are provided</w:delText>
        </w:r>
        <w:r w:rsidR="00840796" w:rsidDel="005343E5">
          <w:rPr>
            <w:rFonts w:eastAsia="Times New Roman"/>
          </w:rPr>
          <w:delText>, i</w:delText>
        </w:r>
        <w:r w:rsidRPr="00840796" w:rsidDel="005343E5">
          <w:rPr>
            <w:rFonts w:eastAsia="Times New Roman"/>
          </w:rPr>
          <w:delText>t would create blob file with provided encoded_blob_data.</w:delText>
        </w:r>
      </w:del>
    </w:p>
    <w:p w14:paraId="265CFF30" w14:textId="332CAA37" w:rsidR="00E54428" w:rsidRPr="00DB2F7A" w:rsidDel="005343E5" w:rsidRDefault="00E54428" w:rsidP="00840796">
      <w:pPr>
        <w:pStyle w:val="ListParagraph"/>
        <w:numPr>
          <w:ilvl w:val="0"/>
          <w:numId w:val="13"/>
        </w:numPr>
        <w:spacing w:after="200"/>
        <w:rPr>
          <w:del w:id="1031" w:author="Admin1" w:date="2014-03-26T16:56:00Z"/>
        </w:rPr>
      </w:pPr>
      <w:del w:id="1032" w:author="Admin1" w:date="2014-03-26T16:56:00Z">
        <w:r w:rsidRPr="00DB2F7A" w:rsidDel="005343E5">
          <w:rPr>
            <w:rFonts w:eastAsia="Times New Roman"/>
          </w:rPr>
          <w:delText>If blob data version provided and blob_data is provided</w:delText>
        </w:r>
        <w:r w:rsidR="00840796" w:rsidDel="005343E5">
          <w:rPr>
            <w:rFonts w:eastAsia="Times New Roman"/>
          </w:rPr>
          <w:delText>, i</w:delText>
        </w:r>
        <w:r w:rsidRPr="00840796" w:rsidDel="005343E5">
          <w:rPr>
            <w:rFonts w:eastAsia="Times New Roman"/>
          </w:rPr>
          <w:delText>t would create blob file with provided blob_data file extension.</w:delText>
        </w:r>
      </w:del>
    </w:p>
    <w:p w14:paraId="58B6ADAD" w14:textId="525BF437" w:rsidR="00E54428" w:rsidRPr="00DB2F7A" w:rsidDel="005343E5" w:rsidRDefault="00E54428" w:rsidP="00840796">
      <w:pPr>
        <w:pStyle w:val="ListParagraph"/>
        <w:numPr>
          <w:ilvl w:val="0"/>
          <w:numId w:val="13"/>
        </w:numPr>
        <w:spacing w:after="200"/>
        <w:rPr>
          <w:del w:id="1033" w:author="Admin1" w:date="2014-03-26T16:56:00Z"/>
        </w:rPr>
      </w:pPr>
      <w:del w:id="1034" w:author="Admin1" w:date="2014-03-26T16:56:00Z">
        <w:r w:rsidRPr="00DB2F7A" w:rsidDel="005343E5">
          <w:rPr>
            <w:rFonts w:eastAsia="Times New Roman"/>
          </w:rPr>
          <w:delText xml:space="preserve">If </w:delText>
        </w:r>
        <w:r w:rsidR="00760649" w:rsidDel="005343E5">
          <w:rPr>
            <w:rFonts w:eastAsia="Times New Roman"/>
          </w:rPr>
          <w:delText>XML</w:delText>
        </w:r>
        <w:r w:rsidRPr="00DB2F7A" w:rsidDel="005343E5">
          <w:rPr>
            <w:rFonts w:eastAsia="Times New Roman"/>
          </w:rPr>
          <w:delText xml:space="preserve"> data version and blob data version are provided but schedule type is same as previous schedule type</w:delText>
        </w:r>
        <w:r w:rsidR="00840796" w:rsidDel="005343E5">
          <w:rPr>
            <w:rFonts w:eastAsia="Times New Roman"/>
          </w:rPr>
          <w:delText>, i</w:delText>
        </w:r>
        <w:r w:rsidRPr="00840796" w:rsidDel="005343E5">
          <w:rPr>
            <w:rFonts w:eastAsia="Times New Roman"/>
          </w:rPr>
          <w:delText>t would not change anything and you will get message as "Robot schedule data is upto date"</w:delText>
        </w:r>
      </w:del>
    </w:p>
    <w:p w14:paraId="7331AC7F" w14:textId="77777777" w:rsidR="00E54428" w:rsidRPr="00D84FDE" w:rsidRDefault="0071694F" w:rsidP="00E54428">
      <w:pPr>
        <w:rPr>
          <w:b/>
        </w:rPr>
      </w:pPr>
      <w:r w:rsidRPr="00D84FDE">
        <w:rPr>
          <w:rFonts w:eastAsia="Times New Roman"/>
          <w:b/>
        </w:rPr>
        <w:t>Success Responses</w:t>
      </w:r>
    </w:p>
    <w:p w14:paraId="53B37E7E" w14:textId="77777777" w:rsidR="00E54428" w:rsidRPr="00D84FDE" w:rsidRDefault="00E54428" w:rsidP="00840796">
      <w:pPr>
        <w:spacing w:after="200"/>
        <w:rPr>
          <w:i/>
        </w:rPr>
      </w:pPr>
      <w:r w:rsidRPr="00D84FDE">
        <w:rPr>
          <w:rFonts w:eastAsia="Times New Roman"/>
          <w:i/>
        </w:rPr>
        <w:t xml:space="preserve">If </w:t>
      </w:r>
      <w:r w:rsidR="00840796" w:rsidRPr="00D84FDE">
        <w:rPr>
          <w:rFonts w:eastAsia="Times New Roman"/>
          <w:i/>
        </w:rPr>
        <w:t>XML</w:t>
      </w:r>
      <w:r w:rsidRPr="00D84FDE">
        <w:rPr>
          <w:rFonts w:eastAsia="Times New Roman"/>
          <w:i/>
        </w:rPr>
        <w:t xml:space="preserve"> data version </w:t>
      </w:r>
      <w:r w:rsidR="00D84FDE">
        <w:rPr>
          <w:rFonts w:eastAsia="Times New Roman"/>
          <w:i/>
        </w:rPr>
        <w:t xml:space="preserve">is </w:t>
      </w:r>
      <w:r w:rsidRPr="00D84FDE">
        <w:rPr>
          <w:rFonts w:eastAsia="Times New Roman"/>
          <w:i/>
        </w:rPr>
        <w:t>provided</w:t>
      </w:r>
      <w:r w:rsidR="00840796" w:rsidRPr="00D84FDE">
        <w:rPr>
          <w:rFonts w:eastAsia="Times New Roman"/>
          <w:i/>
        </w:rPr>
        <w:t>:</w:t>
      </w:r>
    </w:p>
    <w:p w14:paraId="28089971" w14:textId="77777777" w:rsidR="00B146D9" w:rsidRPr="00B146D9" w:rsidRDefault="00B146D9" w:rsidP="00B146D9">
      <w:pPr>
        <w:rPr>
          <w:rFonts w:ascii="Courier New" w:eastAsia="Times New Roman" w:hAnsi="Courier New" w:cs="Courier New"/>
        </w:rPr>
      </w:pPr>
      <w:r w:rsidRPr="00B146D9">
        <w:rPr>
          <w:rFonts w:ascii="Courier New" w:eastAsia="Times New Roman" w:hAnsi="Courier New" w:cs="Courier New"/>
        </w:rPr>
        <w:t>{</w:t>
      </w:r>
    </w:p>
    <w:p w14:paraId="6CF34C94" w14:textId="77777777" w:rsidR="00B146D9" w:rsidRPr="00B146D9" w:rsidRDefault="00B146D9" w:rsidP="00B146D9">
      <w:pPr>
        <w:rPr>
          <w:rFonts w:ascii="Courier New" w:eastAsia="Times New Roman" w:hAnsi="Courier New" w:cs="Courier New"/>
        </w:rPr>
      </w:pPr>
      <w:r w:rsidRPr="00B146D9">
        <w:rPr>
          <w:rFonts w:ascii="Courier New" w:eastAsia="Times New Roman" w:hAnsi="Courier New" w:cs="Courier New"/>
        </w:rPr>
        <w:t xml:space="preserve">    "status": 0,</w:t>
      </w:r>
    </w:p>
    <w:p w14:paraId="4CCDC360" w14:textId="77777777" w:rsidR="00B146D9" w:rsidRPr="00B146D9" w:rsidRDefault="00B146D9" w:rsidP="00B146D9">
      <w:pPr>
        <w:rPr>
          <w:rFonts w:ascii="Courier New" w:eastAsia="Times New Roman" w:hAnsi="Courier New" w:cs="Courier New"/>
        </w:rPr>
      </w:pPr>
      <w:r w:rsidRPr="00B146D9">
        <w:rPr>
          <w:rFonts w:ascii="Courier New" w:eastAsia="Times New Roman" w:hAnsi="Courier New" w:cs="Courier New"/>
        </w:rPr>
        <w:lastRenderedPageBreak/>
        <w:t xml:space="preserve">    "result": {</w:t>
      </w:r>
    </w:p>
    <w:p w14:paraId="0CCD0C3A" w14:textId="77777777" w:rsidR="00B146D9" w:rsidRPr="00B146D9" w:rsidRDefault="00B146D9" w:rsidP="00B146D9">
      <w:pPr>
        <w:rPr>
          <w:rFonts w:ascii="Courier New" w:eastAsia="Times New Roman" w:hAnsi="Courier New" w:cs="Courier New"/>
        </w:rPr>
      </w:pPr>
      <w:r w:rsidRPr="00B146D9">
        <w:rPr>
          <w:rFonts w:ascii="Courier New" w:eastAsia="Times New Roman" w:hAnsi="Courier New" w:cs="Courier New"/>
        </w:rPr>
        <w:t xml:space="preserve">        "success": true,</w:t>
      </w:r>
    </w:p>
    <w:p w14:paraId="315AB216" w14:textId="77777777" w:rsidR="00B146D9" w:rsidRPr="00B146D9" w:rsidRDefault="00B146D9" w:rsidP="00B146D9">
      <w:pPr>
        <w:rPr>
          <w:rFonts w:ascii="Courier New" w:eastAsia="Times New Roman" w:hAnsi="Courier New" w:cs="Courier New"/>
        </w:rPr>
      </w:pPr>
      <w:r w:rsidRPr="00B146D9">
        <w:rPr>
          <w:rFonts w:ascii="Courier New" w:eastAsia="Times New Roman" w:hAnsi="Courier New" w:cs="Courier New"/>
        </w:rPr>
        <w:t xml:space="preserve">        "message": "You have successfully updated robot schedule data.",</w:t>
      </w:r>
    </w:p>
    <w:p w14:paraId="7F6EC57D" w14:textId="77777777" w:rsidR="00B146D9" w:rsidRPr="00B146D9" w:rsidRDefault="00B146D9" w:rsidP="00B146D9">
      <w:pPr>
        <w:rPr>
          <w:rFonts w:ascii="Courier New" w:eastAsia="Times New Roman" w:hAnsi="Courier New" w:cs="Courier New"/>
        </w:rPr>
      </w:pPr>
      <w:r w:rsidRPr="00B146D9">
        <w:rPr>
          <w:rFonts w:ascii="Courier New" w:eastAsia="Times New Roman" w:hAnsi="Courier New" w:cs="Courier New"/>
        </w:rPr>
        <w:t xml:space="preserve">        "schedule_version": "XML Data Latest Version"</w:t>
      </w:r>
    </w:p>
    <w:p w14:paraId="579B41E6" w14:textId="77777777" w:rsidR="00B146D9" w:rsidRPr="00B146D9" w:rsidRDefault="00B146D9" w:rsidP="00B146D9">
      <w:pPr>
        <w:rPr>
          <w:rFonts w:ascii="Courier New" w:eastAsia="Times New Roman" w:hAnsi="Courier New" w:cs="Courier New"/>
        </w:rPr>
      </w:pPr>
      <w:r w:rsidRPr="00B146D9">
        <w:rPr>
          <w:rFonts w:ascii="Courier New" w:eastAsia="Times New Roman" w:hAnsi="Courier New" w:cs="Courier New"/>
        </w:rPr>
        <w:t xml:space="preserve">    }</w:t>
      </w:r>
    </w:p>
    <w:p w14:paraId="7E17888D" w14:textId="77777777" w:rsidR="000379C6" w:rsidRDefault="00B146D9" w:rsidP="00840796">
      <w:pPr>
        <w:spacing w:after="200"/>
        <w:rPr>
          <w:rFonts w:ascii="Courier New" w:eastAsia="Times New Roman" w:hAnsi="Courier New" w:cs="Courier New"/>
        </w:rPr>
      </w:pPr>
      <w:r w:rsidRPr="00B146D9">
        <w:rPr>
          <w:rFonts w:ascii="Courier New" w:eastAsia="Times New Roman" w:hAnsi="Courier New" w:cs="Courier New"/>
        </w:rPr>
        <w:t>}</w:t>
      </w:r>
    </w:p>
    <w:p w14:paraId="672176C7" w14:textId="2E643CDE" w:rsidR="00E54428" w:rsidRPr="00D84FDE" w:rsidDel="00391274" w:rsidRDefault="00E54428" w:rsidP="00840796">
      <w:pPr>
        <w:spacing w:after="200"/>
        <w:rPr>
          <w:del w:id="1035" w:author="Admin1" w:date="2014-03-26T16:57:00Z"/>
          <w:i/>
        </w:rPr>
      </w:pPr>
      <w:del w:id="1036" w:author="Admin1" w:date="2014-03-26T16:57:00Z">
        <w:r w:rsidRPr="00D84FDE" w:rsidDel="00391274">
          <w:rPr>
            <w:rFonts w:eastAsia="Times New Roman"/>
            <w:i/>
          </w:rPr>
          <w:delText xml:space="preserve">If blob data version </w:delText>
        </w:r>
        <w:r w:rsidR="00D84FDE" w:rsidDel="00391274">
          <w:rPr>
            <w:rFonts w:eastAsia="Times New Roman"/>
            <w:i/>
          </w:rPr>
          <w:delText xml:space="preserve">is </w:delText>
        </w:r>
        <w:r w:rsidRPr="00D84FDE" w:rsidDel="00391274">
          <w:rPr>
            <w:rFonts w:eastAsia="Times New Roman"/>
            <w:i/>
          </w:rPr>
          <w:delText>provided</w:delText>
        </w:r>
        <w:r w:rsidR="00840796" w:rsidRPr="00D84FDE" w:rsidDel="00391274">
          <w:rPr>
            <w:rFonts w:eastAsia="Times New Roman"/>
            <w:i/>
          </w:rPr>
          <w:delText>:</w:delText>
        </w:r>
      </w:del>
    </w:p>
    <w:p w14:paraId="09D695D3" w14:textId="0059FCDE" w:rsidR="00063B4E" w:rsidRPr="00063B4E" w:rsidDel="00391274" w:rsidRDefault="00063B4E" w:rsidP="00063B4E">
      <w:pPr>
        <w:rPr>
          <w:del w:id="1037" w:author="Admin1" w:date="2014-03-26T16:57:00Z"/>
          <w:rFonts w:eastAsia="Times New Roman"/>
        </w:rPr>
      </w:pPr>
      <w:del w:id="1038" w:author="Admin1" w:date="2014-03-26T16:57:00Z">
        <w:r w:rsidRPr="00063B4E" w:rsidDel="00391274">
          <w:rPr>
            <w:rFonts w:eastAsia="Times New Roman"/>
          </w:rPr>
          <w:delText>{</w:delText>
        </w:r>
      </w:del>
    </w:p>
    <w:p w14:paraId="083E77DA" w14:textId="075E9044" w:rsidR="00063B4E" w:rsidRPr="00063B4E" w:rsidDel="00391274" w:rsidRDefault="00063B4E" w:rsidP="00063B4E">
      <w:pPr>
        <w:rPr>
          <w:del w:id="1039" w:author="Admin1" w:date="2014-03-26T16:57:00Z"/>
          <w:rFonts w:eastAsia="Times New Roman"/>
        </w:rPr>
      </w:pPr>
      <w:del w:id="1040" w:author="Admin1" w:date="2014-03-26T16:57:00Z">
        <w:r w:rsidRPr="00063B4E" w:rsidDel="00391274">
          <w:rPr>
            <w:rFonts w:eastAsia="Times New Roman"/>
          </w:rPr>
          <w:delText xml:space="preserve">    "status": 0,</w:delText>
        </w:r>
      </w:del>
    </w:p>
    <w:p w14:paraId="5F88A283" w14:textId="64B0810C" w:rsidR="00063B4E" w:rsidRPr="00063B4E" w:rsidDel="00391274" w:rsidRDefault="00063B4E" w:rsidP="00063B4E">
      <w:pPr>
        <w:rPr>
          <w:del w:id="1041" w:author="Admin1" w:date="2014-03-26T16:57:00Z"/>
          <w:rFonts w:eastAsia="Times New Roman"/>
        </w:rPr>
      </w:pPr>
      <w:del w:id="1042" w:author="Admin1" w:date="2014-03-26T16:57:00Z">
        <w:r w:rsidRPr="00063B4E" w:rsidDel="00391274">
          <w:rPr>
            <w:rFonts w:eastAsia="Times New Roman"/>
          </w:rPr>
          <w:delText xml:space="preserve">    "result": {</w:delText>
        </w:r>
      </w:del>
    </w:p>
    <w:p w14:paraId="17CF5DE6" w14:textId="3C07A8BB" w:rsidR="00063B4E" w:rsidRPr="00063B4E" w:rsidDel="00391274" w:rsidRDefault="00063B4E" w:rsidP="00063B4E">
      <w:pPr>
        <w:rPr>
          <w:del w:id="1043" w:author="Admin1" w:date="2014-03-26T16:57:00Z"/>
          <w:rFonts w:eastAsia="Times New Roman"/>
        </w:rPr>
      </w:pPr>
      <w:del w:id="1044" w:author="Admin1" w:date="2014-03-26T16:57:00Z">
        <w:r w:rsidRPr="00063B4E" w:rsidDel="00391274">
          <w:rPr>
            <w:rFonts w:eastAsia="Times New Roman"/>
          </w:rPr>
          <w:delText xml:space="preserve">        "success": true,</w:delText>
        </w:r>
      </w:del>
    </w:p>
    <w:p w14:paraId="09520006" w14:textId="2967FCC7" w:rsidR="00063B4E" w:rsidRPr="00063B4E" w:rsidDel="00391274" w:rsidRDefault="00063B4E" w:rsidP="00063B4E">
      <w:pPr>
        <w:rPr>
          <w:del w:id="1045" w:author="Admin1" w:date="2014-03-26T16:57:00Z"/>
          <w:rFonts w:eastAsia="Times New Roman"/>
        </w:rPr>
      </w:pPr>
      <w:del w:id="1046" w:author="Admin1" w:date="2014-03-26T16:57:00Z">
        <w:r w:rsidRPr="00063B4E" w:rsidDel="00391274">
          <w:rPr>
            <w:rFonts w:eastAsia="Times New Roman"/>
          </w:rPr>
          <w:delText xml:space="preserve">        "message": "You have successfully updated robot schedule data.",</w:delText>
        </w:r>
      </w:del>
    </w:p>
    <w:p w14:paraId="29D793E3" w14:textId="195592D7" w:rsidR="00063B4E" w:rsidRPr="00063B4E" w:rsidDel="00391274" w:rsidRDefault="00063B4E" w:rsidP="00063B4E">
      <w:pPr>
        <w:rPr>
          <w:del w:id="1047" w:author="Admin1" w:date="2014-03-26T16:57:00Z"/>
          <w:rFonts w:eastAsia="Times New Roman"/>
        </w:rPr>
      </w:pPr>
      <w:del w:id="1048" w:author="Admin1" w:date="2014-03-26T16:57:00Z">
        <w:r w:rsidRPr="00063B4E" w:rsidDel="00391274">
          <w:rPr>
            <w:rFonts w:eastAsia="Times New Roman"/>
          </w:rPr>
          <w:delText xml:space="preserve">        "schedule_version": " XML Data Latest Version "</w:delText>
        </w:r>
      </w:del>
    </w:p>
    <w:p w14:paraId="4E513DA9" w14:textId="240B29E8" w:rsidR="00063B4E" w:rsidRPr="00063B4E" w:rsidDel="00391274" w:rsidRDefault="00063B4E" w:rsidP="00063B4E">
      <w:pPr>
        <w:rPr>
          <w:del w:id="1049" w:author="Admin1" w:date="2014-03-26T16:57:00Z"/>
          <w:rFonts w:eastAsia="Times New Roman"/>
        </w:rPr>
      </w:pPr>
      <w:del w:id="1050" w:author="Admin1" w:date="2014-03-26T16:57:00Z">
        <w:r w:rsidRPr="00063B4E" w:rsidDel="00391274">
          <w:rPr>
            <w:rFonts w:eastAsia="Times New Roman"/>
          </w:rPr>
          <w:delText xml:space="preserve">    }</w:delText>
        </w:r>
      </w:del>
    </w:p>
    <w:p w14:paraId="5BE113A8" w14:textId="2B5C01A6" w:rsidR="000379C6" w:rsidDel="00391274" w:rsidRDefault="00063B4E" w:rsidP="00840796">
      <w:pPr>
        <w:spacing w:after="200"/>
        <w:rPr>
          <w:del w:id="1051" w:author="Admin1" w:date="2014-03-26T16:57:00Z"/>
          <w:rFonts w:eastAsia="Times New Roman"/>
        </w:rPr>
      </w:pPr>
      <w:del w:id="1052" w:author="Admin1" w:date="2014-03-26T16:57:00Z">
        <w:r w:rsidRPr="00063B4E" w:rsidDel="00391274">
          <w:rPr>
            <w:rFonts w:eastAsia="Times New Roman"/>
          </w:rPr>
          <w:delText>}</w:delText>
        </w:r>
      </w:del>
    </w:p>
    <w:p w14:paraId="1EF25C45" w14:textId="7BC150E0" w:rsidR="00E54428" w:rsidRPr="00DB2F7A" w:rsidDel="00A73A37" w:rsidRDefault="00E54428" w:rsidP="00840796">
      <w:pPr>
        <w:spacing w:after="200"/>
        <w:rPr>
          <w:del w:id="1053" w:author="Admin1" w:date="2014-03-26T16:57:00Z"/>
        </w:rPr>
      </w:pPr>
      <w:del w:id="1054" w:author="Admin1" w:date="2014-03-26T16:57:00Z">
        <w:r w:rsidRPr="00840796" w:rsidDel="00A73A37">
          <w:rPr>
            <w:rFonts w:eastAsia="Times New Roman"/>
          </w:rPr>
          <w:delText xml:space="preserve">If both </w:delText>
        </w:r>
        <w:r w:rsidR="00D84FDE" w:rsidDel="00A73A37">
          <w:rPr>
            <w:rFonts w:eastAsia="Times New Roman"/>
          </w:rPr>
          <w:delText>XML</w:delText>
        </w:r>
        <w:r w:rsidRPr="00840796" w:rsidDel="00A73A37">
          <w:rPr>
            <w:rFonts w:eastAsia="Times New Roman"/>
          </w:rPr>
          <w:delText xml:space="preserve"> and blob data version</w:delText>
        </w:r>
        <w:r w:rsidR="00840796" w:rsidDel="00A73A37">
          <w:rPr>
            <w:rFonts w:eastAsia="Times New Roman"/>
          </w:rPr>
          <w:delText>s are</w:delText>
        </w:r>
        <w:r w:rsidRPr="00840796" w:rsidDel="00A73A37">
          <w:rPr>
            <w:rFonts w:eastAsia="Times New Roman"/>
          </w:rPr>
          <w:delText xml:space="preserve"> provided</w:delText>
        </w:r>
        <w:r w:rsidR="00840796" w:rsidDel="00A73A37">
          <w:rPr>
            <w:rFonts w:eastAsia="Times New Roman"/>
          </w:rPr>
          <w:delText>:</w:delText>
        </w:r>
      </w:del>
    </w:p>
    <w:p w14:paraId="52CA9171" w14:textId="764C0971" w:rsidR="00063B4E" w:rsidRPr="00063B4E" w:rsidDel="00A73A37" w:rsidRDefault="00063B4E" w:rsidP="00063B4E">
      <w:pPr>
        <w:rPr>
          <w:del w:id="1055" w:author="Admin1" w:date="2014-03-26T16:57:00Z"/>
          <w:rFonts w:ascii="Courier New" w:eastAsia="Times New Roman" w:hAnsi="Courier New" w:cs="Courier New"/>
        </w:rPr>
      </w:pPr>
      <w:del w:id="1056" w:author="Admin1" w:date="2014-03-26T16:57:00Z">
        <w:r w:rsidRPr="00063B4E" w:rsidDel="00A73A37">
          <w:rPr>
            <w:rFonts w:ascii="Courier New" w:eastAsia="Times New Roman" w:hAnsi="Courier New" w:cs="Courier New"/>
          </w:rPr>
          <w:delText>{</w:delText>
        </w:r>
      </w:del>
    </w:p>
    <w:p w14:paraId="403A75BE" w14:textId="2147191B" w:rsidR="00063B4E" w:rsidRPr="00063B4E" w:rsidDel="00A73A37" w:rsidRDefault="00063B4E" w:rsidP="00063B4E">
      <w:pPr>
        <w:rPr>
          <w:del w:id="1057" w:author="Admin1" w:date="2014-03-26T16:57:00Z"/>
          <w:rFonts w:ascii="Courier New" w:eastAsia="Times New Roman" w:hAnsi="Courier New" w:cs="Courier New"/>
        </w:rPr>
      </w:pPr>
      <w:del w:id="1058" w:author="Admin1" w:date="2014-03-26T16:57:00Z">
        <w:r w:rsidRPr="00063B4E" w:rsidDel="00A73A37">
          <w:rPr>
            <w:rFonts w:ascii="Courier New" w:eastAsia="Times New Roman" w:hAnsi="Courier New" w:cs="Courier New"/>
          </w:rPr>
          <w:delText xml:space="preserve">    "status": 0,</w:delText>
        </w:r>
      </w:del>
    </w:p>
    <w:p w14:paraId="1DC3BDC3" w14:textId="3E624329" w:rsidR="00063B4E" w:rsidRPr="00063B4E" w:rsidDel="00A73A37" w:rsidRDefault="00063B4E" w:rsidP="00063B4E">
      <w:pPr>
        <w:rPr>
          <w:del w:id="1059" w:author="Admin1" w:date="2014-03-26T16:57:00Z"/>
          <w:rFonts w:ascii="Courier New" w:eastAsia="Times New Roman" w:hAnsi="Courier New" w:cs="Courier New"/>
        </w:rPr>
      </w:pPr>
      <w:del w:id="1060" w:author="Admin1" w:date="2014-03-26T16:57:00Z">
        <w:r w:rsidRPr="00063B4E" w:rsidDel="00A73A37">
          <w:rPr>
            <w:rFonts w:ascii="Courier New" w:eastAsia="Times New Roman" w:hAnsi="Courier New" w:cs="Courier New"/>
          </w:rPr>
          <w:delText xml:space="preserve">    "result": {</w:delText>
        </w:r>
      </w:del>
    </w:p>
    <w:p w14:paraId="79539D1B" w14:textId="45472BA5" w:rsidR="00063B4E" w:rsidRPr="00063B4E" w:rsidDel="00A73A37" w:rsidRDefault="00063B4E" w:rsidP="00063B4E">
      <w:pPr>
        <w:rPr>
          <w:del w:id="1061" w:author="Admin1" w:date="2014-03-26T16:57:00Z"/>
          <w:rFonts w:ascii="Courier New" w:eastAsia="Times New Roman" w:hAnsi="Courier New" w:cs="Courier New"/>
        </w:rPr>
      </w:pPr>
      <w:del w:id="1062" w:author="Admin1" w:date="2014-03-26T16:57:00Z">
        <w:r w:rsidRPr="00063B4E" w:rsidDel="00A73A37">
          <w:rPr>
            <w:rFonts w:ascii="Courier New" w:eastAsia="Times New Roman" w:hAnsi="Courier New" w:cs="Courier New"/>
          </w:rPr>
          <w:delText xml:space="preserve">        "success": true,</w:delText>
        </w:r>
      </w:del>
    </w:p>
    <w:p w14:paraId="17BF08A7" w14:textId="0D7A1468" w:rsidR="00063B4E" w:rsidRPr="00063B4E" w:rsidDel="00A73A37" w:rsidRDefault="00063B4E" w:rsidP="00063B4E">
      <w:pPr>
        <w:rPr>
          <w:del w:id="1063" w:author="Admin1" w:date="2014-03-26T16:57:00Z"/>
          <w:rFonts w:ascii="Courier New" w:eastAsia="Times New Roman" w:hAnsi="Courier New" w:cs="Courier New"/>
        </w:rPr>
      </w:pPr>
      <w:del w:id="1064" w:author="Admin1" w:date="2014-03-26T16:57:00Z">
        <w:r w:rsidRPr="00063B4E" w:rsidDel="00A73A37">
          <w:rPr>
            <w:rFonts w:ascii="Courier New" w:eastAsia="Times New Roman" w:hAnsi="Courier New" w:cs="Courier New"/>
          </w:rPr>
          <w:delText xml:space="preserve">        "message": "You have successfully updated robot schedule data.",</w:delText>
        </w:r>
      </w:del>
    </w:p>
    <w:p w14:paraId="16BB9B41" w14:textId="46AEC738" w:rsidR="00063B4E" w:rsidRPr="00063B4E" w:rsidDel="00A73A37" w:rsidRDefault="00063B4E" w:rsidP="00063B4E">
      <w:pPr>
        <w:rPr>
          <w:del w:id="1065" w:author="Admin1" w:date="2014-03-26T16:57:00Z"/>
          <w:rFonts w:ascii="Courier New" w:eastAsia="Times New Roman" w:hAnsi="Courier New" w:cs="Courier New"/>
        </w:rPr>
      </w:pPr>
      <w:del w:id="1066" w:author="Admin1" w:date="2014-03-26T16:57:00Z">
        <w:r w:rsidRPr="00063B4E" w:rsidDel="00A73A37">
          <w:rPr>
            <w:rFonts w:ascii="Courier New" w:eastAsia="Times New Roman" w:hAnsi="Courier New" w:cs="Courier New"/>
          </w:rPr>
          <w:delText xml:space="preserve">        "schedule_version": " XML Data Latest Version "</w:delText>
        </w:r>
      </w:del>
    </w:p>
    <w:p w14:paraId="363FC303" w14:textId="1C6F075E" w:rsidR="00063B4E" w:rsidRPr="00063B4E" w:rsidDel="00A73A37" w:rsidRDefault="00063B4E" w:rsidP="00063B4E">
      <w:pPr>
        <w:rPr>
          <w:del w:id="1067" w:author="Admin1" w:date="2014-03-26T16:57:00Z"/>
          <w:rFonts w:ascii="Courier New" w:eastAsia="Times New Roman" w:hAnsi="Courier New" w:cs="Courier New"/>
        </w:rPr>
      </w:pPr>
      <w:del w:id="1068" w:author="Admin1" w:date="2014-03-26T16:57:00Z">
        <w:r w:rsidRPr="00063B4E" w:rsidDel="00A73A37">
          <w:rPr>
            <w:rFonts w:ascii="Courier New" w:eastAsia="Times New Roman" w:hAnsi="Courier New" w:cs="Courier New"/>
          </w:rPr>
          <w:delText xml:space="preserve">    }</w:delText>
        </w:r>
      </w:del>
    </w:p>
    <w:p w14:paraId="1D613EFB" w14:textId="727A8AE1" w:rsidR="000379C6" w:rsidDel="00A73A37" w:rsidRDefault="00063B4E" w:rsidP="00E54428">
      <w:pPr>
        <w:rPr>
          <w:del w:id="1069" w:author="Admin1" w:date="2014-03-26T16:57:00Z"/>
          <w:rFonts w:ascii="Courier New" w:eastAsia="Times New Roman" w:hAnsi="Courier New" w:cs="Courier New"/>
        </w:rPr>
      </w:pPr>
      <w:del w:id="1070" w:author="Admin1" w:date="2014-03-26T16:57:00Z">
        <w:r w:rsidRPr="00063B4E" w:rsidDel="00A73A37">
          <w:rPr>
            <w:rFonts w:ascii="Courier New" w:eastAsia="Times New Roman" w:hAnsi="Courier New" w:cs="Courier New"/>
          </w:rPr>
          <w:delText>}</w:delText>
        </w:r>
      </w:del>
    </w:p>
    <w:p w14:paraId="15949EBB" w14:textId="77777777" w:rsidR="000379C6" w:rsidRDefault="000379C6" w:rsidP="00E54428">
      <w:pPr>
        <w:rPr>
          <w:rFonts w:ascii="Courier New" w:eastAsia="Times New Roman" w:hAnsi="Courier New" w:cs="Courier New"/>
        </w:rPr>
      </w:pPr>
    </w:p>
    <w:p w14:paraId="0F967BAC" w14:textId="77777777" w:rsidR="00E54428" w:rsidRPr="00F74489" w:rsidRDefault="00C16B9D" w:rsidP="00E54428">
      <w:pPr>
        <w:rPr>
          <w:b/>
        </w:rPr>
      </w:pPr>
      <w:r w:rsidRPr="00F74489">
        <w:rPr>
          <w:rFonts w:eastAsia="Times New Roman"/>
          <w:b/>
        </w:rPr>
        <w:t>Failure Response</w:t>
      </w:r>
    </w:p>
    <w:p w14:paraId="1B132BF6" w14:textId="77777777" w:rsidR="00E54428" w:rsidRPr="00D84FDE" w:rsidRDefault="00E54428" w:rsidP="00840796">
      <w:pPr>
        <w:spacing w:after="200"/>
        <w:rPr>
          <w:i/>
        </w:rPr>
      </w:pPr>
      <w:r w:rsidRPr="00D84FDE">
        <w:rPr>
          <w:rFonts w:eastAsia="Times New Roman"/>
          <w:i/>
        </w:rPr>
        <w:t xml:space="preserve">If robot schedule id </w:t>
      </w:r>
      <w:r w:rsidR="00840796" w:rsidRPr="00D84FDE">
        <w:rPr>
          <w:rFonts w:eastAsia="Times New Roman"/>
          <w:i/>
        </w:rPr>
        <w:t>does</w:t>
      </w:r>
      <w:r w:rsidRPr="00D84FDE">
        <w:rPr>
          <w:rFonts w:eastAsia="Times New Roman"/>
          <w:i/>
        </w:rPr>
        <w:t xml:space="preserve"> not exist:</w:t>
      </w:r>
    </w:p>
    <w:p w14:paraId="498A31DE" w14:textId="77777777" w:rsidR="00B146D9" w:rsidRPr="00B146D9" w:rsidRDefault="00B146D9" w:rsidP="00B146D9">
      <w:pPr>
        <w:rPr>
          <w:rFonts w:eastAsia="Times New Roman"/>
        </w:rPr>
      </w:pPr>
      <w:r w:rsidRPr="00B146D9">
        <w:rPr>
          <w:rFonts w:eastAsia="Times New Roman"/>
        </w:rPr>
        <w:t>{</w:t>
      </w:r>
    </w:p>
    <w:p w14:paraId="55A7DFA6" w14:textId="77777777" w:rsidR="00B146D9" w:rsidRPr="00B146D9" w:rsidRDefault="00B146D9" w:rsidP="00B146D9">
      <w:pPr>
        <w:rPr>
          <w:rFonts w:eastAsia="Times New Roman"/>
        </w:rPr>
      </w:pPr>
      <w:r w:rsidRPr="00B146D9">
        <w:rPr>
          <w:rFonts w:eastAsia="Times New Roman"/>
        </w:rPr>
        <w:t xml:space="preserve">    "status": -1,</w:t>
      </w:r>
    </w:p>
    <w:p w14:paraId="243BC084" w14:textId="77777777" w:rsidR="00B146D9" w:rsidRPr="00B146D9" w:rsidRDefault="00B146D9" w:rsidP="00B146D9">
      <w:pPr>
        <w:rPr>
          <w:rFonts w:eastAsia="Times New Roman"/>
        </w:rPr>
      </w:pPr>
      <w:r w:rsidRPr="00B146D9">
        <w:rPr>
          <w:rFonts w:eastAsia="Times New Roman"/>
        </w:rPr>
        <w:t xml:space="preserve">    "message": "Robot schedule id does not exist",</w:t>
      </w:r>
    </w:p>
    <w:p w14:paraId="2355604C" w14:textId="77777777" w:rsidR="00B146D9" w:rsidRPr="00B146D9" w:rsidRDefault="00B146D9" w:rsidP="00B146D9">
      <w:pPr>
        <w:rPr>
          <w:rFonts w:eastAsia="Times New Roman"/>
        </w:rPr>
      </w:pPr>
      <w:r w:rsidRPr="00B146D9">
        <w:rPr>
          <w:rFonts w:eastAsia="Times New Roman"/>
        </w:rPr>
        <w:t xml:space="preserve">    "error": {</w:t>
      </w:r>
    </w:p>
    <w:p w14:paraId="1D5BFD02" w14:textId="77777777" w:rsidR="00B146D9" w:rsidRPr="00B146D9" w:rsidRDefault="00B146D9" w:rsidP="00B146D9">
      <w:pPr>
        <w:rPr>
          <w:rFonts w:eastAsia="Times New Roman"/>
        </w:rPr>
      </w:pPr>
      <w:r w:rsidRPr="00B146D9">
        <w:rPr>
          <w:rFonts w:eastAsia="Times New Roman"/>
        </w:rPr>
        <w:t xml:space="preserve">        "code": "-134",</w:t>
      </w:r>
    </w:p>
    <w:p w14:paraId="6D05EE72" w14:textId="77777777" w:rsidR="00B146D9" w:rsidRPr="00B146D9" w:rsidRDefault="00B146D9" w:rsidP="00B146D9">
      <w:pPr>
        <w:rPr>
          <w:rFonts w:eastAsia="Times New Roman"/>
        </w:rPr>
      </w:pPr>
      <w:r w:rsidRPr="00B146D9">
        <w:rPr>
          <w:rFonts w:eastAsia="Times New Roman"/>
        </w:rPr>
        <w:t xml:space="preserve">        "message": "Robot schedule id does not exist."</w:t>
      </w:r>
    </w:p>
    <w:p w14:paraId="17997883" w14:textId="77777777" w:rsidR="00B146D9" w:rsidRPr="00B146D9" w:rsidRDefault="00B146D9" w:rsidP="00B146D9">
      <w:pPr>
        <w:rPr>
          <w:rFonts w:eastAsia="Times New Roman"/>
        </w:rPr>
      </w:pPr>
      <w:r w:rsidRPr="00B146D9">
        <w:rPr>
          <w:rFonts w:eastAsia="Times New Roman"/>
        </w:rPr>
        <w:t xml:space="preserve">    }</w:t>
      </w:r>
    </w:p>
    <w:p w14:paraId="4FAF7656" w14:textId="77777777" w:rsidR="00964928" w:rsidRDefault="00B146D9" w:rsidP="00840796">
      <w:pPr>
        <w:spacing w:after="200"/>
        <w:rPr>
          <w:rFonts w:eastAsia="Times New Roman"/>
        </w:rPr>
      </w:pPr>
      <w:r w:rsidRPr="00B146D9">
        <w:rPr>
          <w:rFonts w:eastAsia="Times New Roman"/>
        </w:rPr>
        <w:t>}</w:t>
      </w:r>
    </w:p>
    <w:p w14:paraId="223557D0" w14:textId="77777777" w:rsidR="00E54428" w:rsidRPr="00C703D1" w:rsidRDefault="00E54428" w:rsidP="00840796">
      <w:pPr>
        <w:spacing w:after="200"/>
        <w:rPr>
          <w:i/>
        </w:rPr>
      </w:pPr>
      <w:r w:rsidRPr="00C703D1">
        <w:rPr>
          <w:rFonts w:eastAsia="Times New Roman"/>
          <w:i/>
        </w:rPr>
        <w:t>If schedule type not valid or missing</w:t>
      </w:r>
    </w:p>
    <w:p w14:paraId="73768221" w14:textId="77777777" w:rsidR="00B146D9" w:rsidRPr="00B146D9" w:rsidRDefault="00B146D9" w:rsidP="00B146D9">
      <w:pPr>
        <w:rPr>
          <w:rFonts w:eastAsia="Times New Roman"/>
        </w:rPr>
      </w:pPr>
      <w:r w:rsidRPr="00B146D9">
        <w:rPr>
          <w:rFonts w:eastAsia="Times New Roman"/>
        </w:rPr>
        <w:t>{</w:t>
      </w:r>
    </w:p>
    <w:p w14:paraId="246B1557" w14:textId="77777777" w:rsidR="00B146D9" w:rsidRPr="00B146D9" w:rsidRDefault="00B146D9" w:rsidP="00B146D9">
      <w:pPr>
        <w:rPr>
          <w:rFonts w:eastAsia="Times New Roman"/>
        </w:rPr>
      </w:pPr>
      <w:r w:rsidRPr="00B146D9">
        <w:rPr>
          <w:rFonts w:eastAsia="Times New Roman"/>
        </w:rPr>
        <w:t xml:space="preserve">    "status": -1,</w:t>
      </w:r>
    </w:p>
    <w:p w14:paraId="3B1E6D11" w14:textId="77777777" w:rsidR="00B146D9" w:rsidRPr="00B146D9" w:rsidRDefault="00B146D9" w:rsidP="00B146D9">
      <w:pPr>
        <w:rPr>
          <w:rFonts w:eastAsia="Times New Roman"/>
        </w:rPr>
      </w:pPr>
      <w:r w:rsidRPr="00B146D9">
        <w:rPr>
          <w:rFonts w:eastAsia="Times New Roman"/>
        </w:rPr>
        <w:t xml:space="preserve">    "message": "Robot schedule type is not valid",</w:t>
      </w:r>
    </w:p>
    <w:p w14:paraId="194B0370" w14:textId="77777777" w:rsidR="00B146D9" w:rsidRPr="00B146D9" w:rsidRDefault="00B146D9" w:rsidP="00B146D9">
      <w:pPr>
        <w:rPr>
          <w:rFonts w:eastAsia="Times New Roman"/>
        </w:rPr>
      </w:pPr>
      <w:r w:rsidRPr="00B146D9">
        <w:rPr>
          <w:rFonts w:eastAsia="Times New Roman"/>
        </w:rPr>
        <w:t xml:space="preserve">    "error": {</w:t>
      </w:r>
    </w:p>
    <w:p w14:paraId="6DCFA67E" w14:textId="77777777" w:rsidR="00B146D9" w:rsidRPr="00B146D9" w:rsidRDefault="00B146D9" w:rsidP="00B146D9">
      <w:pPr>
        <w:rPr>
          <w:rFonts w:eastAsia="Times New Roman"/>
        </w:rPr>
      </w:pPr>
      <w:r w:rsidRPr="00B146D9">
        <w:rPr>
          <w:rFonts w:eastAsia="Times New Roman"/>
        </w:rPr>
        <w:t xml:space="preserve">        "code": -133,</w:t>
      </w:r>
    </w:p>
    <w:p w14:paraId="52332290" w14:textId="77777777" w:rsidR="00B146D9" w:rsidRPr="00B146D9" w:rsidRDefault="00B146D9" w:rsidP="00B146D9">
      <w:pPr>
        <w:rPr>
          <w:rFonts w:eastAsia="Times New Roman"/>
        </w:rPr>
      </w:pPr>
      <w:r w:rsidRPr="00B146D9">
        <w:rPr>
          <w:rFonts w:eastAsia="Times New Roman"/>
        </w:rPr>
        <w:t xml:space="preserve">        "message": "Robot schedule type is not valid."</w:t>
      </w:r>
    </w:p>
    <w:p w14:paraId="0EC1D2A5" w14:textId="77777777" w:rsidR="00B146D9" w:rsidRPr="00B146D9" w:rsidRDefault="00B146D9" w:rsidP="00B146D9">
      <w:pPr>
        <w:rPr>
          <w:rFonts w:eastAsia="Times New Roman"/>
        </w:rPr>
      </w:pPr>
      <w:r w:rsidRPr="00B146D9">
        <w:rPr>
          <w:rFonts w:eastAsia="Times New Roman"/>
        </w:rPr>
        <w:t xml:space="preserve">    }</w:t>
      </w:r>
    </w:p>
    <w:p w14:paraId="6D27E5F8" w14:textId="77777777" w:rsidR="00964928" w:rsidRDefault="00B146D9" w:rsidP="00840796">
      <w:pPr>
        <w:spacing w:after="200"/>
        <w:rPr>
          <w:rFonts w:eastAsia="Times New Roman"/>
        </w:rPr>
      </w:pPr>
      <w:r w:rsidRPr="00B146D9">
        <w:rPr>
          <w:rFonts w:eastAsia="Times New Roman"/>
        </w:rPr>
        <w:t>}</w:t>
      </w:r>
    </w:p>
    <w:p w14:paraId="635A6730" w14:textId="77777777" w:rsidR="00E54428" w:rsidRPr="00C703D1" w:rsidRDefault="00E54428" w:rsidP="00840796">
      <w:pPr>
        <w:spacing w:after="200"/>
        <w:rPr>
          <w:i/>
        </w:rPr>
      </w:pPr>
      <w:r w:rsidRPr="00C703D1">
        <w:rPr>
          <w:rFonts w:eastAsia="Times New Roman"/>
          <w:i/>
        </w:rPr>
        <w:lastRenderedPageBreak/>
        <w:t>If both the data versions are missing</w:t>
      </w:r>
    </w:p>
    <w:p w14:paraId="1E3578C0" w14:textId="77777777" w:rsidR="00B146D9" w:rsidRPr="00B146D9" w:rsidRDefault="00B146D9" w:rsidP="00B146D9">
      <w:pPr>
        <w:rPr>
          <w:rFonts w:ascii="Courier New" w:eastAsia="Times New Roman" w:hAnsi="Courier New"/>
        </w:rPr>
      </w:pPr>
      <w:r w:rsidRPr="00B146D9">
        <w:rPr>
          <w:rFonts w:ascii="Courier New" w:eastAsia="Times New Roman" w:hAnsi="Courier New"/>
        </w:rPr>
        <w:t>{</w:t>
      </w:r>
    </w:p>
    <w:p w14:paraId="04662F33" w14:textId="77777777" w:rsidR="00B146D9" w:rsidRPr="00B146D9" w:rsidRDefault="00B146D9" w:rsidP="00B146D9">
      <w:pPr>
        <w:rPr>
          <w:rFonts w:ascii="Courier New" w:eastAsia="Times New Roman" w:hAnsi="Courier New"/>
        </w:rPr>
      </w:pPr>
      <w:r w:rsidRPr="00B146D9">
        <w:rPr>
          <w:rFonts w:ascii="Courier New" w:eastAsia="Times New Roman" w:hAnsi="Courier New"/>
        </w:rPr>
        <w:t xml:space="preserve">    "status": -1,</w:t>
      </w:r>
    </w:p>
    <w:p w14:paraId="5F2D7C03" w14:textId="77777777" w:rsidR="00B146D9" w:rsidRPr="00B146D9" w:rsidRDefault="00B146D9" w:rsidP="00B146D9">
      <w:pPr>
        <w:rPr>
          <w:rFonts w:ascii="Courier New" w:eastAsia="Times New Roman" w:hAnsi="Courier New"/>
        </w:rPr>
      </w:pPr>
      <w:r w:rsidRPr="00B146D9">
        <w:rPr>
          <w:rFonts w:ascii="Courier New" w:eastAsia="Times New Roman" w:hAnsi="Courier New"/>
        </w:rPr>
        <w:t xml:space="preserve">    "message": "Provide at least one data version(xml or blob) or schedule type.",</w:t>
      </w:r>
    </w:p>
    <w:p w14:paraId="6EFB59AD" w14:textId="77777777" w:rsidR="00B146D9" w:rsidRPr="00B146D9" w:rsidRDefault="00B146D9" w:rsidP="00B146D9">
      <w:pPr>
        <w:rPr>
          <w:rFonts w:ascii="Courier New" w:eastAsia="Times New Roman" w:hAnsi="Courier New"/>
        </w:rPr>
      </w:pPr>
      <w:r w:rsidRPr="00B146D9">
        <w:rPr>
          <w:rFonts w:ascii="Courier New" w:eastAsia="Times New Roman" w:hAnsi="Courier New"/>
        </w:rPr>
        <w:t xml:space="preserve">    "error": {</w:t>
      </w:r>
    </w:p>
    <w:p w14:paraId="3BAC32D7" w14:textId="77777777" w:rsidR="00B146D9" w:rsidRPr="00B146D9" w:rsidRDefault="00B146D9" w:rsidP="00B146D9">
      <w:pPr>
        <w:rPr>
          <w:rFonts w:ascii="Courier New" w:eastAsia="Times New Roman" w:hAnsi="Courier New"/>
        </w:rPr>
      </w:pPr>
      <w:r w:rsidRPr="00B146D9">
        <w:rPr>
          <w:rFonts w:ascii="Courier New" w:eastAsia="Times New Roman" w:hAnsi="Courier New"/>
        </w:rPr>
        <w:t xml:space="preserve">        "code": "-128",</w:t>
      </w:r>
    </w:p>
    <w:p w14:paraId="582738A6" w14:textId="77777777" w:rsidR="00B146D9" w:rsidRPr="00B146D9" w:rsidRDefault="00B146D9" w:rsidP="00B146D9">
      <w:pPr>
        <w:rPr>
          <w:rFonts w:ascii="Courier New" w:eastAsia="Times New Roman" w:hAnsi="Courier New"/>
        </w:rPr>
      </w:pPr>
      <w:r w:rsidRPr="00B146D9">
        <w:rPr>
          <w:rFonts w:ascii="Courier New" w:eastAsia="Times New Roman" w:hAnsi="Courier New"/>
        </w:rPr>
        <w:t xml:space="preserve">        "message": "Provide at least one data version(xml or blob) or schedule type."</w:t>
      </w:r>
    </w:p>
    <w:p w14:paraId="73B50A46" w14:textId="77777777" w:rsidR="00B146D9" w:rsidRPr="00B146D9" w:rsidRDefault="00B146D9" w:rsidP="00B146D9">
      <w:pPr>
        <w:rPr>
          <w:rFonts w:ascii="Courier New" w:eastAsia="Times New Roman" w:hAnsi="Courier New"/>
        </w:rPr>
      </w:pPr>
      <w:r w:rsidRPr="00B146D9">
        <w:rPr>
          <w:rFonts w:ascii="Courier New" w:eastAsia="Times New Roman" w:hAnsi="Courier New"/>
        </w:rPr>
        <w:t xml:space="preserve">    }</w:t>
      </w:r>
    </w:p>
    <w:p w14:paraId="6CF4FDC6" w14:textId="77777777" w:rsidR="00964928" w:rsidRDefault="00B146D9" w:rsidP="00840796">
      <w:pPr>
        <w:spacing w:after="200"/>
        <w:rPr>
          <w:rFonts w:ascii="Courier New" w:eastAsia="Times New Roman" w:hAnsi="Courier New"/>
        </w:rPr>
      </w:pPr>
      <w:r w:rsidRPr="00B146D9">
        <w:rPr>
          <w:rFonts w:ascii="Courier New" w:eastAsia="Times New Roman" w:hAnsi="Courier New"/>
        </w:rPr>
        <w:t>}</w:t>
      </w:r>
    </w:p>
    <w:p w14:paraId="651EAE7A" w14:textId="5D190C0D" w:rsidR="00E54428" w:rsidRPr="00C703D1" w:rsidRDefault="00E54428" w:rsidP="00840796">
      <w:pPr>
        <w:spacing w:after="200"/>
        <w:rPr>
          <w:i/>
        </w:rPr>
      </w:pPr>
      <w:r w:rsidRPr="00C703D1">
        <w:rPr>
          <w:rFonts w:eastAsia="Times New Roman"/>
          <w:i/>
        </w:rPr>
        <w:t xml:space="preserve">If </w:t>
      </w:r>
      <w:r w:rsidR="00840796" w:rsidRPr="00C703D1">
        <w:rPr>
          <w:rFonts w:eastAsia="Times New Roman"/>
          <w:i/>
        </w:rPr>
        <w:t xml:space="preserve">provided </w:t>
      </w:r>
      <w:del w:id="1071" w:author="Admin1" w:date="2014-03-26T16:57:00Z">
        <w:r w:rsidR="00840796" w:rsidRPr="00C703D1" w:rsidDel="00301C22">
          <w:rPr>
            <w:rFonts w:eastAsia="Times New Roman"/>
            <w:i/>
          </w:rPr>
          <w:delText>XML</w:delText>
        </w:r>
        <w:r w:rsidRPr="00C703D1" w:rsidDel="00301C22">
          <w:rPr>
            <w:rFonts w:eastAsia="Times New Roman"/>
            <w:i/>
          </w:rPr>
          <w:delText xml:space="preserve"> </w:delText>
        </w:r>
      </w:del>
      <w:ins w:id="1072" w:author="Admin1" w:date="2014-03-26T16:57:00Z">
        <w:r w:rsidR="00301C22">
          <w:rPr>
            <w:rFonts w:eastAsia="Times New Roman"/>
            <w:i/>
          </w:rPr>
          <w:t>JSON</w:t>
        </w:r>
        <w:r w:rsidR="00301C22" w:rsidRPr="00C703D1">
          <w:rPr>
            <w:rFonts w:eastAsia="Times New Roman"/>
            <w:i/>
          </w:rPr>
          <w:t xml:space="preserve"> </w:t>
        </w:r>
      </w:ins>
      <w:r w:rsidRPr="00C703D1">
        <w:rPr>
          <w:rFonts w:eastAsia="Times New Roman"/>
          <w:i/>
        </w:rPr>
        <w:t xml:space="preserve">data version </w:t>
      </w:r>
      <w:r w:rsidR="00840796" w:rsidRPr="00C703D1">
        <w:rPr>
          <w:rFonts w:eastAsia="Times New Roman"/>
          <w:i/>
        </w:rPr>
        <w:t>does not match</w:t>
      </w:r>
      <w:r w:rsidRPr="00C703D1">
        <w:rPr>
          <w:rFonts w:eastAsia="Times New Roman"/>
          <w:i/>
        </w:rPr>
        <w:t xml:space="preserve"> with </w:t>
      </w:r>
      <w:r w:rsidR="00840796" w:rsidRPr="00C703D1">
        <w:rPr>
          <w:rFonts w:eastAsia="Times New Roman"/>
          <w:i/>
        </w:rPr>
        <w:t xml:space="preserve">the </w:t>
      </w:r>
      <w:r w:rsidRPr="00C703D1">
        <w:rPr>
          <w:rFonts w:eastAsia="Times New Roman"/>
          <w:i/>
        </w:rPr>
        <w:t xml:space="preserve">latest </w:t>
      </w:r>
      <w:del w:id="1073" w:author="Admin1" w:date="2014-03-26T16:57:00Z">
        <w:r w:rsidR="00840796" w:rsidRPr="00C703D1" w:rsidDel="00AA640A">
          <w:rPr>
            <w:rFonts w:eastAsia="Times New Roman"/>
            <w:i/>
          </w:rPr>
          <w:delText>XML</w:delText>
        </w:r>
        <w:r w:rsidRPr="00C703D1" w:rsidDel="00AA640A">
          <w:rPr>
            <w:rFonts w:eastAsia="Times New Roman"/>
            <w:i/>
          </w:rPr>
          <w:delText xml:space="preserve"> </w:delText>
        </w:r>
      </w:del>
      <w:ins w:id="1074" w:author="Admin1" w:date="2014-03-26T16:57:00Z">
        <w:r w:rsidR="00AA640A">
          <w:rPr>
            <w:rFonts w:eastAsia="Times New Roman"/>
            <w:i/>
          </w:rPr>
          <w:t>JSON</w:t>
        </w:r>
        <w:r w:rsidR="00AA640A" w:rsidRPr="00C703D1">
          <w:rPr>
            <w:rFonts w:eastAsia="Times New Roman"/>
            <w:i/>
          </w:rPr>
          <w:t xml:space="preserve"> </w:t>
        </w:r>
      </w:ins>
      <w:r w:rsidRPr="00C703D1">
        <w:rPr>
          <w:rFonts w:eastAsia="Times New Roman"/>
          <w:i/>
        </w:rPr>
        <w:t>data version</w:t>
      </w:r>
    </w:p>
    <w:p w14:paraId="651878E7" w14:textId="77777777" w:rsidR="00B146D9" w:rsidRPr="00B146D9" w:rsidRDefault="00B146D9" w:rsidP="00B146D9">
      <w:pPr>
        <w:rPr>
          <w:rFonts w:ascii="Courier New" w:eastAsia="Times New Roman" w:hAnsi="Courier New"/>
        </w:rPr>
      </w:pPr>
      <w:r w:rsidRPr="00B146D9">
        <w:rPr>
          <w:rFonts w:ascii="Courier New" w:eastAsia="Times New Roman" w:hAnsi="Courier New"/>
        </w:rPr>
        <w:t>{</w:t>
      </w:r>
    </w:p>
    <w:p w14:paraId="76E3160C" w14:textId="77777777" w:rsidR="00B146D9" w:rsidRPr="00B146D9" w:rsidRDefault="00B146D9" w:rsidP="00B146D9">
      <w:pPr>
        <w:rPr>
          <w:rFonts w:ascii="Courier New" w:eastAsia="Times New Roman" w:hAnsi="Courier New"/>
        </w:rPr>
      </w:pPr>
      <w:r w:rsidRPr="00B146D9">
        <w:rPr>
          <w:rFonts w:ascii="Courier New" w:eastAsia="Times New Roman" w:hAnsi="Courier New"/>
        </w:rPr>
        <w:t xml:space="preserve">    "status": -1,</w:t>
      </w:r>
    </w:p>
    <w:p w14:paraId="00D1CC4A" w14:textId="77777777" w:rsidR="00B146D9" w:rsidRPr="00B146D9" w:rsidRDefault="00B146D9" w:rsidP="00B146D9">
      <w:pPr>
        <w:rPr>
          <w:rFonts w:ascii="Courier New" w:eastAsia="Times New Roman" w:hAnsi="Courier New"/>
        </w:rPr>
      </w:pPr>
      <w:r w:rsidRPr="00B146D9">
        <w:rPr>
          <w:rFonts w:ascii="Courier New" w:eastAsia="Times New Roman" w:hAnsi="Courier New"/>
        </w:rPr>
        <w:t xml:space="preserve">    "message": "Version mismatch for schedule xml data.",</w:t>
      </w:r>
    </w:p>
    <w:p w14:paraId="0B96E52A" w14:textId="77777777" w:rsidR="00B146D9" w:rsidRPr="00B146D9" w:rsidRDefault="00B146D9" w:rsidP="00B146D9">
      <w:pPr>
        <w:rPr>
          <w:rFonts w:ascii="Courier New" w:eastAsia="Times New Roman" w:hAnsi="Courier New"/>
        </w:rPr>
      </w:pPr>
      <w:r w:rsidRPr="00B146D9">
        <w:rPr>
          <w:rFonts w:ascii="Courier New" w:eastAsia="Times New Roman" w:hAnsi="Courier New"/>
        </w:rPr>
        <w:t xml:space="preserve">    "error": {</w:t>
      </w:r>
    </w:p>
    <w:p w14:paraId="36E22B2A" w14:textId="77777777" w:rsidR="00B146D9" w:rsidRPr="00B146D9" w:rsidRDefault="00B146D9" w:rsidP="00B146D9">
      <w:pPr>
        <w:rPr>
          <w:rFonts w:ascii="Courier New" w:eastAsia="Times New Roman" w:hAnsi="Courier New"/>
        </w:rPr>
      </w:pPr>
      <w:r w:rsidRPr="00B146D9">
        <w:rPr>
          <w:rFonts w:ascii="Courier New" w:eastAsia="Times New Roman" w:hAnsi="Courier New"/>
        </w:rPr>
        <w:t xml:space="preserve">        "code": "-129",</w:t>
      </w:r>
    </w:p>
    <w:p w14:paraId="1D9EC45D" w14:textId="77777777" w:rsidR="00B146D9" w:rsidRPr="00B146D9" w:rsidRDefault="00B146D9" w:rsidP="00B146D9">
      <w:pPr>
        <w:rPr>
          <w:rFonts w:ascii="Courier New" w:eastAsia="Times New Roman" w:hAnsi="Courier New"/>
        </w:rPr>
      </w:pPr>
      <w:r w:rsidRPr="00B146D9">
        <w:rPr>
          <w:rFonts w:ascii="Courier New" w:eastAsia="Times New Roman" w:hAnsi="Courier New"/>
        </w:rPr>
        <w:t xml:space="preserve">        "message": "Version mismatch for xml data."</w:t>
      </w:r>
    </w:p>
    <w:p w14:paraId="6EDFD456" w14:textId="77777777" w:rsidR="00B146D9" w:rsidRPr="00B146D9" w:rsidRDefault="00B146D9" w:rsidP="00B146D9">
      <w:pPr>
        <w:rPr>
          <w:rFonts w:ascii="Courier New" w:eastAsia="Times New Roman" w:hAnsi="Courier New"/>
        </w:rPr>
      </w:pPr>
      <w:r w:rsidRPr="00B146D9">
        <w:rPr>
          <w:rFonts w:ascii="Courier New" w:eastAsia="Times New Roman" w:hAnsi="Courier New"/>
        </w:rPr>
        <w:t xml:space="preserve">    }</w:t>
      </w:r>
    </w:p>
    <w:p w14:paraId="7C77B418" w14:textId="77777777" w:rsidR="00964928" w:rsidRDefault="00B146D9" w:rsidP="00840796">
      <w:pPr>
        <w:spacing w:after="200"/>
        <w:rPr>
          <w:rFonts w:ascii="Courier New" w:eastAsia="Times New Roman" w:hAnsi="Courier New"/>
        </w:rPr>
      </w:pPr>
      <w:r w:rsidRPr="00B146D9">
        <w:rPr>
          <w:rFonts w:ascii="Courier New" w:eastAsia="Times New Roman" w:hAnsi="Courier New"/>
        </w:rPr>
        <w:t>}</w:t>
      </w:r>
    </w:p>
    <w:p w14:paraId="42C3E5D2" w14:textId="2C386EDA" w:rsidR="00E54428" w:rsidRPr="00C703D1" w:rsidDel="001F6A87" w:rsidRDefault="00E54428" w:rsidP="00840796">
      <w:pPr>
        <w:spacing w:after="200"/>
        <w:rPr>
          <w:del w:id="1075" w:author="Admin1" w:date="2014-03-26T16:57:00Z"/>
          <w:i/>
        </w:rPr>
      </w:pPr>
      <w:del w:id="1076" w:author="Admin1" w:date="2014-03-26T16:57:00Z">
        <w:r w:rsidRPr="00C703D1" w:rsidDel="001F6A87">
          <w:rPr>
            <w:rFonts w:eastAsia="Times New Roman"/>
            <w:i/>
          </w:rPr>
          <w:delText xml:space="preserve">If </w:delText>
        </w:r>
        <w:r w:rsidR="00840796" w:rsidRPr="00C703D1" w:rsidDel="001F6A87">
          <w:rPr>
            <w:rFonts w:eastAsia="Times New Roman"/>
            <w:i/>
          </w:rPr>
          <w:delText xml:space="preserve">provided </w:delText>
        </w:r>
        <w:r w:rsidRPr="00C703D1" w:rsidDel="001F6A87">
          <w:rPr>
            <w:rFonts w:eastAsia="Times New Roman"/>
            <w:i/>
          </w:rPr>
          <w:delText>blob data version</w:delText>
        </w:r>
        <w:r w:rsidR="00840796" w:rsidRPr="00C703D1" w:rsidDel="001F6A87">
          <w:rPr>
            <w:rFonts w:eastAsia="Times New Roman"/>
            <w:i/>
          </w:rPr>
          <w:delText xml:space="preserve"> is </w:delText>
        </w:r>
        <w:r w:rsidRPr="00C703D1" w:rsidDel="001F6A87">
          <w:rPr>
            <w:rFonts w:eastAsia="Times New Roman"/>
            <w:i/>
          </w:rPr>
          <w:delText>not matching with latest blob data version</w:delText>
        </w:r>
      </w:del>
    </w:p>
    <w:p w14:paraId="70546FDE" w14:textId="2B6A6D07" w:rsidR="00B146D9" w:rsidRPr="00B146D9" w:rsidDel="001F6A87" w:rsidRDefault="00B146D9" w:rsidP="00B146D9">
      <w:pPr>
        <w:rPr>
          <w:del w:id="1077" w:author="Admin1" w:date="2014-03-26T16:57:00Z"/>
          <w:rFonts w:eastAsia="Times New Roman"/>
        </w:rPr>
      </w:pPr>
      <w:del w:id="1078" w:author="Admin1" w:date="2014-03-26T16:57:00Z">
        <w:r w:rsidRPr="00B146D9" w:rsidDel="001F6A87">
          <w:rPr>
            <w:rFonts w:eastAsia="Times New Roman"/>
          </w:rPr>
          <w:delText>{</w:delText>
        </w:r>
      </w:del>
    </w:p>
    <w:p w14:paraId="72549BE5" w14:textId="77FEEAAE" w:rsidR="00B146D9" w:rsidRPr="00B146D9" w:rsidDel="001F6A87" w:rsidRDefault="00B146D9" w:rsidP="00B146D9">
      <w:pPr>
        <w:rPr>
          <w:del w:id="1079" w:author="Admin1" w:date="2014-03-26T16:57:00Z"/>
          <w:rFonts w:eastAsia="Times New Roman"/>
        </w:rPr>
      </w:pPr>
      <w:del w:id="1080" w:author="Admin1" w:date="2014-03-26T16:57:00Z">
        <w:r w:rsidRPr="00B146D9" w:rsidDel="001F6A87">
          <w:rPr>
            <w:rFonts w:eastAsia="Times New Roman"/>
          </w:rPr>
          <w:delText xml:space="preserve">    "status": -1,</w:delText>
        </w:r>
      </w:del>
    </w:p>
    <w:p w14:paraId="32ED90F6" w14:textId="446A3C4B" w:rsidR="00B146D9" w:rsidRPr="00B146D9" w:rsidDel="001F6A87" w:rsidRDefault="00B146D9" w:rsidP="00B146D9">
      <w:pPr>
        <w:rPr>
          <w:del w:id="1081" w:author="Admin1" w:date="2014-03-26T16:57:00Z"/>
          <w:rFonts w:eastAsia="Times New Roman"/>
        </w:rPr>
      </w:pPr>
      <w:del w:id="1082" w:author="Admin1" w:date="2014-03-26T16:57:00Z">
        <w:r w:rsidRPr="00B146D9" w:rsidDel="001F6A87">
          <w:rPr>
            <w:rFonts w:eastAsia="Times New Roman"/>
          </w:rPr>
          <w:delText xml:space="preserve">    "message": "Version mismatch for schedule blob data.",</w:delText>
        </w:r>
      </w:del>
    </w:p>
    <w:p w14:paraId="5EDEEF14" w14:textId="6F573B84" w:rsidR="00B146D9" w:rsidRPr="00B146D9" w:rsidDel="001F6A87" w:rsidRDefault="00B146D9" w:rsidP="00B146D9">
      <w:pPr>
        <w:rPr>
          <w:del w:id="1083" w:author="Admin1" w:date="2014-03-26T16:57:00Z"/>
          <w:rFonts w:eastAsia="Times New Roman"/>
        </w:rPr>
      </w:pPr>
      <w:del w:id="1084" w:author="Admin1" w:date="2014-03-26T16:57:00Z">
        <w:r w:rsidRPr="00B146D9" w:rsidDel="001F6A87">
          <w:rPr>
            <w:rFonts w:eastAsia="Times New Roman"/>
          </w:rPr>
          <w:delText xml:space="preserve">    "error": {</w:delText>
        </w:r>
      </w:del>
    </w:p>
    <w:p w14:paraId="2986B792" w14:textId="28E34049" w:rsidR="00B146D9" w:rsidRPr="00B146D9" w:rsidDel="001F6A87" w:rsidRDefault="00B146D9" w:rsidP="00B146D9">
      <w:pPr>
        <w:rPr>
          <w:del w:id="1085" w:author="Admin1" w:date="2014-03-26T16:57:00Z"/>
          <w:rFonts w:eastAsia="Times New Roman"/>
        </w:rPr>
      </w:pPr>
      <w:del w:id="1086" w:author="Admin1" w:date="2014-03-26T16:57:00Z">
        <w:r w:rsidRPr="00B146D9" w:rsidDel="001F6A87">
          <w:rPr>
            <w:rFonts w:eastAsia="Times New Roman"/>
          </w:rPr>
          <w:delText xml:space="preserve">        "code": "-130",</w:delText>
        </w:r>
      </w:del>
    </w:p>
    <w:p w14:paraId="303D25B2" w14:textId="188589D6" w:rsidR="00B146D9" w:rsidRPr="00B146D9" w:rsidDel="001F6A87" w:rsidRDefault="00B146D9" w:rsidP="00B146D9">
      <w:pPr>
        <w:rPr>
          <w:del w:id="1087" w:author="Admin1" w:date="2014-03-26T16:57:00Z"/>
          <w:rFonts w:eastAsia="Times New Roman"/>
        </w:rPr>
      </w:pPr>
      <w:del w:id="1088" w:author="Admin1" w:date="2014-03-26T16:57:00Z">
        <w:r w:rsidRPr="00B146D9" w:rsidDel="001F6A87">
          <w:rPr>
            <w:rFonts w:eastAsia="Times New Roman"/>
          </w:rPr>
          <w:delText xml:space="preserve">        "message": "Version mismatch for blob data."</w:delText>
        </w:r>
      </w:del>
    </w:p>
    <w:p w14:paraId="34DBE658" w14:textId="2D734981" w:rsidR="00B146D9" w:rsidRPr="00B146D9" w:rsidDel="001F6A87" w:rsidRDefault="00B146D9" w:rsidP="00B146D9">
      <w:pPr>
        <w:rPr>
          <w:del w:id="1089" w:author="Admin1" w:date="2014-03-26T16:57:00Z"/>
          <w:rFonts w:eastAsia="Times New Roman"/>
        </w:rPr>
      </w:pPr>
      <w:del w:id="1090" w:author="Admin1" w:date="2014-03-26T16:57:00Z">
        <w:r w:rsidRPr="00B146D9" w:rsidDel="001F6A87">
          <w:rPr>
            <w:rFonts w:eastAsia="Times New Roman"/>
          </w:rPr>
          <w:delText xml:space="preserve">    }</w:delText>
        </w:r>
      </w:del>
    </w:p>
    <w:p w14:paraId="45866532" w14:textId="7E80844B" w:rsidR="00E54428" w:rsidRPr="00DB2F7A" w:rsidDel="001F6A87" w:rsidRDefault="00B146D9" w:rsidP="00E54428">
      <w:pPr>
        <w:rPr>
          <w:del w:id="1091" w:author="Admin1" w:date="2014-03-26T16:57:00Z"/>
        </w:rPr>
      </w:pPr>
      <w:del w:id="1092" w:author="Admin1" w:date="2014-03-26T16:57:00Z">
        <w:r w:rsidRPr="00B146D9" w:rsidDel="001F6A87">
          <w:rPr>
            <w:rFonts w:eastAsia="Times New Roman"/>
          </w:rPr>
          <w:delText>}</w:delText>
        </w:r>
      </w:del>
    </w:p>
    <w:p w14:paraId="4B4BEB34" w14:textId="77777777" w:rsidR="00964928" w:rsidRDefault="00964928" w:rsidP="00435286">
      <w:pPr>
        <w:pStyle w:val="Heading4"/>
      </w:pPr>
    </w:p>
    <w:p w14:paraId="4FE51AAF" w14:textId="77777777" w:rsidR="00E54428" w:rsidRPr="00DB2F7A" w:rsidRDefault="002810DA" w:rsidP="00435286">
      <w:pPr>
        <w:pStyle w:val="Heading4"/>
      </w:pPr>
      <w:r>
        <w:t>Delete</w:t>
      </w:r>
      <w:r w:rsidR="00E54428" w:rsidRPr="00DB2F7A">
        <w:t>Robo</w:t>
      </w:r>
      <w:r>
        <w:t>tSchedule</w:t>
      </w:r>
      <w:r w:rsidR="00E54428" w:rsidRPr="00DB2F7A">
        <w:t>Data</w:t>
      </w:r>
    </w:p>
    <w:p w14:paraId="233D9E84" w14:textId="77777777" w:rsidR="00435286" w:rsidRPr="00DB2F7A" w:rsidRDefault="00435286" w:rsidP="00435286"/>
    <w:p w14:paraId="0DF6F9DC" w14:textId="77777777" w:rsidR="003B6AF2" w:rsidRDefault="003B6AF2" w:rsidP="0068503A">
      <w:pPr>
        <w:rPr>
          <w:rFonts w:eastAsia="Times New Roman"/>
        </w:rPr>
      </w:pPr>
      <w:r w:rsidRPr="00DB2F7A">
        <w:rPr>
          <w:rFonts w:eastAsia="Times New Roman"/>
        </w:rPr>
        <w:t xml:space="preserve">This API is used to </w:t>
      </w:r>
      <w:r w:rsidR="00CD39A5" w:rsidRPr="00DB2F7A">
        <w:rPr>
          <w:rFonts w:eastAsia="Times New Roman"/>
        </w:rPr>
        <w:t xml:space="preserve">delete </w:t>
      </w:r>
      <w:r w:rsidRPr="00DB2F7A">
        <w:rPr>
          <w:rFonts w:eastAsia="Times New Roman"/>
        </w:rPr>
        <w:t xml:space="preserve">a specific </w:t>
      </w:r>
      <w:r w:rsidR="00CD39A5" w:rsidRPr="00DB2F7A">
        <w:rPr>
          <w:rFonts w:eastAsia="Times New Roman"/>
        </w:rPr>
        <w:t>robot Schedule.</w:t>
      </w:r>
      <w:r w:rsidR="00E54428" w:rsidRPr="00DB2F7A">
        <w:br/>
      </w:r>
      <w:r w:rsidR="00E54428" w:rsidRPr="00DB2F7A">
        <w:br/>
      </w:r>
      <w:hyperlink r:id="rId60" w:history="1">
        <w:r w:rsidR="00C703D1" w:rsidRPr="00AB2F08">
          <w:rPr>
            <w:rStyle w:val="Hyperlink"/>
            <w:rFonts w:eastAsia="Times New Roman"/>
          </w:rPr>
          <w:t>http://neatostaging.rajatogo.com/api/rest/json?method=robotschedule.delete_data</w:t>
        </w:r>
      </w:hyperlink>
    </w:p>
    <w:p w14:paraId="56DC2079" w14:textId="77777777" w:rsidR="00C703D1" w:rsidRPr="0068503A" w:rsidRDefault="00C703D1" w:rsidP="0068503A">
      <w:pPr>
        <w:rPr>
          <w:rFonts w:eastAsia="Times New Roman"/>
        </w:rPr>
      </w:pPr>
    </w:p>
    <w:p w14:paraId="55D69A99" w14:textId="77777777" w:rsidR="00E54428" w:rsidRPr="00C703D1" w:rsidRDefault="00CD39A5" w:rsidP="003B6AF2">
      <w:pPr>
        <w:rPr>
          <w:rFonts w:eastAsia="Times New Roman"/>
          <w:b/>
        </w:rPr>
      </w:pPr>
      <w:r w:rsidRPr="00C703D1">
        <w:rPr>
          <w:rFonts w:eastAsia="Times New Roman"/>
          <w:b/>
        </w:rPr>
        <w:t>Parameters</w:t>
      </w:r>
    </w:p>
    <w:p w14:paraId="24F5B4DA" w14:textId="12D82C4C" w:rsidR="00E54428" w:rsidRPr="00C703D1" w:rsidRDefault="00E54428" w:rsidP="00AB472B">
      <w:r w:rsidRPr="00C703D1">
        <w:rPr>
          <w:rFonts w:eastAsia="Times New Roman"/>
          <w:bCs/>
        </w:rPr>
        <w:t>api_key</w:t>
      </w:r>
      <w:ins w:id="1093" w:author="Admin1" w:date="2014-03-26T16:20:00Z">
        <w:r w:rsidR="00EE033E">
          <w:rPr>
            <w:rFonts w:eastAsia="Times New Roman"/>
            <w:bCs/>
          </w:rPr>
          <w:t xml:space="preserve">   </w:t>
        </w:r>
      </w:ins>
      <w:r w:rsidR="001E2A33" w:rsidRPr="00C703D1">
        <w:rPr>
          <w:rFonts w:eastAsia="Times New Roman"/>
        </w:rPr>
        <w:t>your API key</w:t>
      </w:r>
    </w:p>
    <w:p w14:paraId="0127DDCD" w14:textId="0A280A40" w:rsidR="00E54428" w:rsidRPr="00C703D1" w:rsidRDefault="00E54428" w:rsidP="00AB472B">
      <w:r w:rsidRPr="00C703D1">
        <w:rPr>
          <w:rFonts w:eastAsia="Times New Roman"/>
          <w:bCs/>
        </w:rPr>
        <w:t>robot_schedule_id</w:t>
      </w:r>
      <w:ins w:id="1094" w:author="Admin1" w:date="2014-03-26T16:20:00Z">
        <w:r w:rsidR="00EE033E">
          <w:rPr>
            <w:rFonts w:eastAsia="Times New Roman"/>
            <w:bCs/>
          </w:rPr>
          <w:t xml:space="preserve">   </w:t>
        </w:r>
      </w:ins>
      <w:r w:rsidRPr="00C703D1">
        <w:rPr>
          <w:rFonts w:eastAsia="Times New Roman"/>
        </w:rPr>
        <w:t>Robot Schedule Id</w:t>
      </w:r>
    </w:p>
    <w:p w14:paraId="7174A356" w14:textId="77777777" w:rsidR="00C703D1" w:rsidRDefault="00C703D1" w:rsidP="00E54428">
      <w:pPr>
        <w:rPr>
          <w:rFonts w:eastAsia="Times New Roman"/>
        </w:rPr>
      </w:pPr>
    </w:p>
    <w:p w14:paraId="22AB1E58" w14:textId="77777777" w:rsidR="00DC6563" w:rsidRPr="00C703D1" w:rsidRDefault="00DC6563" w:rsidP="00E54428">
      <w:pPr>
        <w:rPr>
          <w:rFonts w:eastAsia="Times New Roman"/>
          <w:b/>
        </w:rPr>
      </w:pPr>
      <w:r w:rsidRPr="00C703D1">
        <w:rPr>
          <w:rFonts w:eastAsia="Times New Roman"/>
          <w:b/>
        </w:rPr>
        <w:t>Success Response</w:t>
      </w:r>
    </w:p>
    <w:p w14:paraId="19B7DDFA" w14:textId="77777777" w:rsidR="00B146D9" w:rsidRPr="00B146D9" w:rsidRDefault="00B146D9" w:rsidP="00B146D9">
      <w:pPr>
        <w:rPr>
          <w:rFonts w:ascii="Courier New" w:eastAsia="Times New Roman" w:hAnsi="Courier New"/>
        </w:rPr>
      </w:pPr>
      <w:r w:rsidRPr="00B146D9">
        <w:rPr>
          <w:rFonts w:ascii="Courier New" w:eastAsia="Times New Roman" w:hAnsi="Courier New"/>
        </w:rPr>
        <w:t>{</w:t>
      </w:r>
    </w:p>
    <w:p w14:paraId="3DCB88A7" w14:textId="77777777" w:rsidR="00B146D9" w:rsidRPr="00B146D9" w:rsidRDefault="00B146D9" w:rsidP="00B146D9">
      <w:pPr>
        <w:rPr>
          <w:rFonts w:ascii="Courier New" w:eastAsia="Times New Roman" w:hAnsi="Courier New"/>
        </w:rPr>
      </w:pPr>
      <w:r w:rsidRPr="00B146D9">
        <w:rPr>
          <w:rFonts w:ascii="Courier New" w:eastAsia="Times New Roman" w:hAnsi="Courier New"/>
        </w:rPr>
        <w:t xml:space="preserve">    "status": 0,</w:t>
      </w:r>
    </w:p>
    <w:p w14:paraId="4446376C" w14:textId="77777777" w:rsidR="00B146D9" w:rsidRPr="00B146D9" w:rsidRDefault="00B146D9" w:rsidP="00B146D9">
      <w:pPr>
        <w:rPr>
          <w:rFonts w:ascii="Courier New" w:eastAsia="Times New Roman" w:hAnsi="Courier New"/>
        </w:rPr>
      </w:pPr>
      <w:r w:rsidRPr="00B146D9">
        <w:rPr>
          <w:rFonts w:ascii="Courier New" w:eastAsia="Times New Roman" w:hAnsi="Courier New"/>
        </w:rPr>
        <w:lastRenderedPageBreak/>
        <w:t xml:space="preserve">    "result": {</w:t>
      </w:r>
    </w:p>
    <w:p w14:paraId="54C91262" w14:textId="77777777" w:rsidR="00B146D9" w:rsidRPr="00B146D9" w:rsidRDefault="00B146D9" w:rsidP="00B146D9">
      <w:pPr>
        <w:rPr>
          <w:rFonts w:ascii="Courier New" w:eastAsia="Times New Roman" w:hAnsi="Courier New"/>
        </w:rPr>
      </w:pPr>
      <w:r w:rsidRPr="00B146D9">
        <w:rPr>
          <w:rFonts w:ascii="Courier New" w:eastAsia="Times New Roman" w:hAnsi="Courier New"/>
        </w:rPr>
        <w:t xml:space="preserve">        "success": true,</w:t>
      </w:r>
    </w:p>
    <w:p w14:paraId="40D325E0" w14:textId="77777777" w:rsidR="00B146D9" w:rsidRPr="00B146D9" w:rsidRDefault="00B146D9" w:rsidP="00B146D9">
      <w:pPr>
        <w:rPr>
          <w:rFonts w:ascii="Courier New" w:eastAsia="Times New Roman" w:hAnsi="Courier New"/>
        </w:rPr>
      </w:pPr>
      <w:r w:rsidRPr="00B146D9">
        <w:rPr>
          <w:rFonts w:ascii="Courier New" w:eastAsia="Times New Roman" w:hAnsi="Courier New"/>
        </w:rPr>
        <w:t xml:space="preserve">        "message": "You have successfully deleted robot schedule data."</w:t>
      </w:r>
    </w:p>
    <w:p w14:paraId="7F60C7E8" w14:textId="77777777" w:rsidR="00B146D9" w:rsidRPr="00B146D9" w:rsidRDefault="00B146D9" w:rsidP="00B146D9">
      <w:pPr>
        <w:rPr>
          <w:rFonts w:ascii="Courier New" w:eastAsia="Times New Roman" w:hAnsi="Courier New"/>
        </w:rPr>
      </w:pPr>
      <w:r w:rsidRPr="00B146D9">
        <w:rPr>
          <w:rFonts w:ascii="Courier New" w:eastAsia="Times New Roman" w:hAnsi="Courier New"/>
        </w:rPr>
        <w:t xml:space="preserve">    }</w:t>
      </w:r>
    </w:p>
    <w:p w14:paraId="59A92E7D" w14:textId="77777777" w:rsidR="007B3B4B" w:rsidRDefault="00B146D9" w:rsidP="00E54428">
      <w:pPr>
        <w:rPr>
          <w:rFonts w:ascii="Courier New" w:eastAsia="Times New Roman" w:hAnsi="Courier New"/>
        </w:rPr>
      </w:pPr>
      <w:r w:rsidRPr="00B146D9">
        <w:rPr>
          <w:rFonts w:ascii="Courier New" w:eastAsia="Times New Roman" w:hAnsi="Courier New"/>
        </w:rPr>
        <w:t>}</w:t>
      </w:r>
    </w:p>
    <w:p w14:paraId="485E1B0C" w14:textId="77777777" w:rsidR="007B3B4B" w:rsidRDefault="007B3B4B" w:rsidP="00E54428">
      <w:pPr>
        <w:rPr>
          <w:rFonts w:ascii="Courier New" w:eastAsia="Times New Roman" w:hAnsi="Courier New"/>
        </w:rPr>
      </w:pPr>
    </w:p>
    <w:p w14:paraId="7EF4F6C2" w14:textId="77777777" w:rsidR="00E54428" w:rsidRPr="00DB5E1D" w:rsidRDefault="00DC6563" w:rsidP="00E54428">
      <w:pPr>
        <w:rPr>
          <w:b/>
        </w:rPr>
      </w:pPr>
      <w:r w:rsidRPr="00DB5E1D">
        <w:rPr>
          <w:rFonts w:eastAsia="Times New Roman"/>
          <w:b/>
        </w:rPr>
        <w:t>Failure Responses</w:t>
      </w:r>
    </w:p>
    <w:p w14:paraId="16AB7999" w14:textId="77777777" w:rsidR="00E54428" w:rsidRPr="00DB5E1D" w:rsidRDefault="00E54428" w:rsidP="00773136">
      <w:pPr>
        <w:spacing w:after="200"/>
        <w:rPr>
          <w:i/>
        </w:rPr>
      </w:pPr>
      <w:r w:rsidRPr="00DB5E1D">
        <w:rPr>
          <w:rFonts w:eastAsia="Times New Roman"/>
          <w:i/>
        </w:rPr>
        <w:t xml:space="preserve">If robot schedule </w:t>
      </w:r>
      <w:r w:rsidR="00773136" w:rsidRPr="00DB5E1D">
        <w:rPr>
          <w:rFonts w:eastAsia="Times New Roman"/>
          <w:i/>
        </w:rPr>
        <w:t xml:space="preserve">does </w:t>
      </w:r>
      <w:r w:rsidRPr="00DB5E1D">
        <w:rPr>
          <w:rFonts w:eastAsia="Times New Roman"/>
          <w:i/>
        </w:rPr>
        <w:t>not exist:</w:t>
      </w:r>
    </w:p>
    <w:p w14:paraId="4B64A5A4" w14:textId="77777777" w:rsidR="00B146D9" w:rsidRPr="00B146D9" w:rsidRDefault="00B146D9" w:rsidP="00B146D9">
      <w:pPr>
        <w:rPr>
          <w:rFonts w:ascii="Courier New" w:eastAsia="Times New Roman" w:hAnsi="Courier New" w:cs="Courier New"/>
        </w:rPr>
      </w:pPr>
      <w:r w:rsidRPr="00B146D9">
        <w:rPr>
          <w:rFonts w:ascii="Courier New" w:eastAsia="Times New Roman" w:hAnsi="Courier New" w:cs="Courier New"/>
        </w:rPr>
        <w:t>{</w:t>
      </w:r>
    </w:p>
    <w:p w14:paraId="6F337438" w14:textId="77777777" w:rsidR="00B146D9" w:rsidRPr="00B146D9" w:rsidRDefault="00B146D9" w:rsidP="00B146D9">
      <w:pPr>
        <w:rPr>
          <w:rFonts w:ascii="Courier New" w:eastAsia="Times New Roman" w:hAnsi="Courier New" w:cs="Courier New"/>
        </w:rPr>
      </w:pPr>
      <w:r w:rsidRPr="00B146D9">
        <w:rPr>
          <w:rFonts w:ascii="Courier New" w:eastAsia="Times New Roman" w:hAnsi="Courier New" w:cs="Courier New"/>
        </w:rPr>
        <w:t xml:space="preserve">    "status": -1,</w:t>
      </w:r>
    </w:p>
    <w:p w14:paraId="23FE7AE9" w14:textId="77777777" w:rsidR="00B146D9" w:rsidRPr="00B146D9" w:rsidRDefault="00B146D9" w:rsidP="00B146D9">
      <w:pPr>
        <w:rPr>
          <w:rFonts w:ascii="Courier New" w:eastAsia="Times New Roman" w:hAnsi="Courier New" w:cs="Courier New"/>
        </w:rPr>
      </w:pPr>
      <w:r w:rsidRPr="00B146D9">
        <w:rPr>
          <w:rFonts w:ascii="Courier New" w:eastAsia="Times New Roman" w:hAnsi="Courier New" w:cs="Courier New"/>
        </w:rPr>
        <w:t xml:space="preserve">    "message": "Robot schedule id does not exist",</w:t>
      </w:r>
    </w:p>
    <w:p w14:paraId="74BE0C24" w14:textId="77777777" w:rsidR="00B146D9" w:rsidRPr="00B146D9" w:rsidRDefault="00B146D9" w:rsidP="00B146D9">
      <w:pPr>
        <w:rPr>
          <w:rFonts w:ascii="Courier New" w:eastAsia="Times New Roman" w:hAnsi="Courier New" w:cs="Courier New"/>
        </w:rPr>
      </w:pPr>
      <w:r w:rsidRPr="00B146D9">
        <w:rPr>
          <w:rFonts w:ascii="Courier New" w:eastAsia="Times New Roman" w:hAnsi="Courier New" w:cs="Courier New"/>
        </w:rPr>
        <w:t xml:space="preserve">    "error": {</w:t>
      </w:r>
    </w:p>
    <w:p w14:paraId="39E4B691" w14:textId="77777777" w:rsidR="00B146D9" w:rsidRPr="00B146D9" w:rsidRDefault="00B146D9" w:rsidP="00B146D9">
      <w:pPr>
        <w:rPr>
          <w:rFonts w:ascii="Courier New" w:eastAsia="Times New Roman" w:hAnsi="Courier New" w:cs="Courier New"/>
        </w:rPr>
      </w:pPr>
      <w:r w:rsidRPr="00B146D9">
        <w:rPr>
          <w:rFonts w:ascii="Courier New" w:eastAsia="Times New Roman" w:hAnsi="Courier New" w:cs="Courier New"/>
        </w:rPr>
        <w:t xml:space="preserve">        "code": "-134",</w:t>
      </w:r>
    </w:p>
    <w:p w14:paraId="163CAB53" w14:textId="77777777" w:rsidR="00B146D9" w:rsidRPr="00B146D9" w:rsidRDefault="00B146D9" w:rsidP="00B146D9">
      <w:pPr>
        <w:rPr>
          <w:rFonts w:ascii="Courier New" w:eastAsia="Times New Roman" w:hAnsi="Courier New" w:cs="Courier New"/>
        </w:rPr>
      </w:pPr>
      <w:r w:rsidRPr="00B146D9">
        <w:rPr>
          <w:rFonts w:ascii="Courier New" w:eastAsia="Times New Roman" w:hAnsi="Courier New" w:cs="Courier New"/>
        </w:rPr>
        <w:t xml:space="preserve">        "message": "Robot schedule id does not exist."</w:t>
      </w:r>
    </w:p>
    <w:p w14:paraId="3085500B" w14:textId="77777777" w:rsidR="00B146D9" w:rsidRPr="00B146D9" w:rsidRDefault="00B146D9" w:rsidP="00B146D9">
      <w:pPr>
        <w:rPr>
          <w:rFonts w:ascii="Courier New" w:eastAsia="Times New Roman" w:hAnsi="Courier New" w:cs="Courier New"/>
        </w:rPr>
      </w:pPr>
      <w:r w:rsidRPr="00B146D9">
        <w:rPr>
          <w:rFonts w:ascii="Courier New" w:eastAsia="Times New Roman" w:hAnsi="Courier New" w:cs="Courier New"/>
        </w:rPr>
        <w:t xml:space="preserve">    }</w:t>
      </w:r>
    </w:p>
    <w:p w14:paraId="4701C4B6" w14:textId="57E055DA" w:rsidR="00C703D1" w:rsidRDefault="00B146D9" w:rsidP="003A381F">
      <w:pPr>
        <w:pStyle w:val="Heading4"/>
      </w:pPr>
      <w:r w:rsidRPr="00B146D9">
        <w:rPr>
          <w:rFonts w:ascii="Courier New" w:eastAsia="Times New Roman" w:hAnsi="Courier New" w:cs="Courier New"/>
        </w:rPr>
        <w:t>}</w:t>
      </w:r>
    </w:p>
    <w:p w14:paraId="29E4650B" w14:textId="77777777" w:rsidR="00E54428" w:rsidRPr="00DB2F7A" w:rsidRDefault="002810DA" w:rsidP="003A381F">
      <w:pPr>
        <w:pStyle w:val="Heading4"/>
      </w:pPr>
      <w:r>
        <w:t>GetScheduleBasedOn</w:t>
      </w:r>
      <w:r w:rsidR="00E54428" w:rsidRPr="00DB2F7A">
        <w:t>Type</w:t>
      </w:r>
    </w:p>
    <w:p w14:paraId="3A051231" w14:textId="77777777" w:rsidR="003A381F" w:rsidRPr="00DB2F7A" w:rsidRDefault="003A381F" w:rsidP="003A381F"/>
    <w:p w14:paraId="6F97A84E" w14:textId="77777777" w:rsidR="003B6AF2" w:rsidRPr="00DB2F7A" w:rsidRDefault="003B6AF2" w:rsidP="00E54428">
      <w:pPr>
        <w:rPr>
          <w:rFonts w:eastAsia="Times New Roman"/>
        </w:rPr>
      </w:pPr>
      <w:r w:rsidRPr="00DB2F7A">
        <w:rPr>
          <w:rFonts w:eastAsia="Times New Roman"/>
        </w:rPr>
        <w:t>This API returns either the basic or the advanced schedule for a robot.</w:t>
      </w:r>
    </w:p>
    <w:p w14:paraId="2820B59E" w14:textId="77777777" w:rsidR="003B6AF2" w:rsidRDefault="00E54428" w:rsidP="00C76305">
      <w:pPr>
        <w:rPr>
          <w:rFonts w:eastAsia="Times New Roman"/>
        </w:rPr>
      </w:pPr>
      <w:r w:rsidRPr="00DB2F7A">
        <w:br/>
      </w:r>
      <w:hyperlink r:id="rId61" w:history="1">
        <w:r w:rsidR="00AB472B" w:rsidRPr="00AB2F08">
          <w:rPr>
            <w:rStyle w:val="Hyperlink"/>
            <w:rFonts w:eastAsia="Times New Roman"/>
          </w:rPr>
          <w:t>http://neatostaging.rajatogo.com/api/rest/json?method=robotschedule.get_schedule_based_on_type</w:t>
        </w:r>
      </w:hyperlink>
    </w:p>
    <w:p w14:paraId="09E43CDA" w14:textId="77777777" w:rsidR="00AB472B" w:rsidRPr="00C76305" w:rsidRDefault="00AB472B" w:rsidP="00C76305">
      <w:pPr>
        <w:rPr>
          <w:rFonts w:eastAsia="Times New Roman"/>
        </w:rPr>
      </w:pPr>
    </w:p>
    <w:p w14:paraId="13FF317E" w14:textId="77777777" w:rsidR="00DB5E1D" w:rsidRDefault="00DB5E1D" w:rsidP="003B6AF2">
      <w:pPr>
        <w:rPr>
          <w:rFonts w:eastAsia="Times New Roman"/>
          <w:b/>
        </w:rPr>
      </w:pPr>
    </w:p>
    <w:p w14:paraId="401A6E63" w14:textId="77777777" w:rsidR="00E54428" w:rsidRPr="00DB5E1D" w:rsidRDefault="00F53C5E" w:rsidP="003B6AF2">
      <w:pPr>
        <w:rPr>
          <w:b/>
        </w:rPr>
      </w:pPr>
      <w:r w:rsidRPr="00DB5E1D">
        <w:rPr>
          <w:rFonts w:eastAsia="Times New Roman"/>
          <w:b/>
        </w:rPr>
        <w:t>Parameters</w:t>
      </w:r>
    </w:p>
    <w:p w14:paraId="5109ADF8" w14:textId="6F80E22A" w:rsidR="00E54428" w:rsidRPr="00DB5E1D" w:rsidRDefault="00E54428" w:rsidP="00AB472B">
      <w:pPr>
        <w:spacing w:line="240" w:lineRule="auto"/>
      </w:pPr>
      <w:r w:rsidRPr="00DB5E1D">
        <w:rPr>
          <w:rFonts w:eastAsia="Times New Roman"/>
          <w:bCs/>
        </w:rPr>
        <w:t>api_key</w:t>
      </w:r>
      <w:ins w:id="1095" w:author="Admin1" w:date="2014-03-26T16:20:00Z">
        <w:r w:rsidR="000837D0">
          <w:rPr>
            <w:rFonts w:eastAsia="Times New Roman"/>
            <w:bCs/>
          </w:rPr>
          <w:t xml:space="preserve">  </w:t>
        </w:r>
      </w:ins>
      <w:r w:rsidR="001E2A33" w:rsidRPr="00DB5E1D">
        <w:rPr>
          <w:rFonts w:eastAsia="Times New Roman"/>
        </w:rPr>
        <w:t>your API key</w:t>
      </w:r>
    </w:p>
    <w:p w14:paraId="7B63F368" w14:textId="77777777" w:rsidR="00E54428" w:rsidRPr="00DB5E1D" w:rsidRDefault="00E54428" w:rsidP="00AB472B">
      <w:pPr>
        <w:spacing w:line="240" w:lineRule="auto"/>
      </w:pPr>
      <w:r w:rsidRPr="00DB5E1D">
        <w:rPr>
          <w:rFonts w:eastAsia="Times New Roman"/>
          <w:bCs/>
        </w:rPr>
        <w:t>robot_serial_number</w:t>
      </w:r>
      <w:r w:rsidRPr="00DB5E1D">
        <w:rPr>
          <w:rFonts w:eastAsia="Times New Roman"/>
        </w:rPr>
        <w:t xml:space="preserve"> Serial Number of Robot</w:t>
      </w:r>
    </w:p>
    <w:p w14:paraId="447DE7B3" w14:textId="77777777" w:rsidR="00E54428" w:rsidRDefault="00E54428" w:rsidP="00AB472B">
      <w:pPr>
        <w:spacing w:line="240" w:lineRule="auto"/>
        <w:rPr>
          <w:rFonts w:eastAsia="Times New Roman"/>
        </w:rPr>
      </w:pPr>
      <w:r w:rsidRPr="00DB5E1D">
        <w:rPr>
          <w:rFonts w:eastAsia="Times New Roman"/>
          <w:bCs/>
        </w:rPr>
        <w:t>schedule_type</w:t>
      </w:r>
      <w:r w:rsidRPr="00DB5E1D">
        <w:rPr>
          <w:rFonts w:eastAsia="Times New Roman"/>
        </w:rPr>
        <w:t xml:space="preserve"> Robot Schedule Type</w:t>
      </w:r>
      <w:r w:rsidR="00661504" w:rsidRPr="00DB5E1D">
        <w:rPr>
          <w:rFonts w:eastAsia="Times New Roman"/>
        </w:rPr>
        <w:t xml:space="preserve"> (</w:t>
      </w:r>
      <w:r w:rsidRPr="00DB5E1D">
        <w:rPr>
          <w:rFonts w:eastAsia="Times New Roman"/>
          <w:bCs/>
        </w:rPr>
        <w:t>1</w:t>
      </w:r>
      <w:r w:rsidRPr="00DB5E1D">
        <w:rPr>
          <w:rFonts w:eastAsia="Times New Roman"/>
        </w:rPr>
        <w:t xml:space="preserve"> for 'Basic'</w:t>
      </w:r>
      <w:r w:rsidRPr="00DB5E1D">
        <w:rPr>
          <w:rFonts w:eastAsia="Times New Roman"/>
          <w:bCs/>
        </w:rPr>
        <w:t>2</w:t>
      </w:r>
      <w:r w:rsidRPr="00DB5E1D">
        <w:rPr>
          <w:rFonts w:eastAsia="Times New Roman"/>
        </w:rPr>
        <w:t xml:space="preserve"> for 'Advance'</w:t>
      </w:r>
      <w:r w:rsidR="00661504" w:rsidRPr="00DB5E1D">
        <w:rPr>
          <w:rFonts w:eastAsia="Times New Roman"/>
        </w:rPr>
        <w:t>)</w:t>
      </w:r>
    </w:p>
    <w:p w14:paraId="2D2E8EE0" w14:textId="77777777" w:rsidR="00C703D1" w:rsidRPr="00DB2F7A" w:rsidRDefault="00C703D1" w:rsidP="00C703D1">
      <w:pPr>
        <w:spacing w:line="240" w:lineRule="auto"/>
        <w:ind w:left="360"/>
      </w:pPr>
    </w:p>
    <w:p w14:paraId="6E2C00D6" w14:textId="77777777" w:rsidR="00E54428" w:rsidRPr="00DB5E1D" w:rsidRDefault="0061613D" w:rsidP="00E54428">
      <w:pPr>
        <w:rPr>
          <w:b/>
        </w:rPr>
      </w:pPr>
      <w:r w:rsidRPr="00DB5E1D">
        <w:rPr>
          <w:rFonts w:eastAsia="Times New Roman"/>
          <w:b/>
        </w:rPr>
        <w:t>Success Response</w:t>
      </w:r>
    </w:p>
    <w:p w14:paraId="29290D4D" w14:textId="77777777" w:rsidR="00B146D9" w:rsidRPr="00B146D9" w:rsidRDefault="00B146D9" w:rsidP="00B146D9">
      <w:pPr>
        <w:rPr>
          <w:rFonts w:ascii="Courier New" w:eastAsia="Times New Roman" w:hAnsi="Courier New" w:cs="Courier New"/>
        </w:rPr>
      </w:pPr>
      <w:r w:rsidRPr="00B146D9">
        <w:rPr>
          <w:rFonts w:ascii="Courier New" w:eastAsia="Times New Roman" w:hAnsi="Courier New" w:cs="Courier New"/>
        </w:rPr>
        <w:t>{</w:t>
      </w:r>
    </w:p>
    <w:p w14:paraId="26F00AAE" w14:textId="77777777" w:rsidR="00B146D9" w:rsidRPr="00B146D9" w:rsidRDefault="00B146D9" w:rsidP="00B146D9">
      <w:pPr>
        <w:rPr>
          <w:rFonts w:ascii="Courier New" w:eastAsia="Times New Roman" w:hAnsi="Courier New" w:cs="Courier New"/>
        </w:rPr>
      </w:pPr>
      <w:r w:rsidRPr="00B146D9">
        <w:rPr>
          <w:rFonts w:ascii="Courier New" w:eastAsia="Times New Roman" w:hAnsi="Courier New" w:cs="Courier New"/>
        </w:rPr>
        <w:t xml:space="preserve">    "status": 0,</w:t>
      </w:r>
    </w:p>
    <w:p w14:paraId="61D68888" w14:textId="77777777" w:rsidR="00B146D9" w:rsidRPr="00B146D9" w:rsidRDefault="00B146D9" w:rsidP="00B146D9">
      <w:pPr>
        <w:rPr>
          <w:rFonts w:ascii="Courier New" w:eastAsia="Times New Roman" w:hAnsi="Courier New" w:cs="Courier New"/>
        </w:rPr>
      </w:pPr>
      <w:r w:rsidRPr="00B146D9">
        <w:rPr>
          <w:rFonts w:ascii="Courier New" w:eastAsia="Times New Roman" w:hAnsi="Courier New" w:cs="Courier New"/>
        </w:rPr>
        <w:t xml:space="preserve">    "result": [</w:t>
      </w:r>
    </w:p>
    <w:p w14:paraId="7E40A2A4" w14:textId="77777777" w:rsidR="00B146D9" w:rsidRPr="00B146D9" w:rsidRDefault="00B146D9" w:rsidP="00B146D9">
      <w:pPr>
        <w:rPr>
          <w:rFonts w:ascii="Courier New" w:eastAsia="Times New Roman" w:hAnsi="Courier New" w:cs="Courier New"/>
        </w:rPr>
      </w:pPr>
      <w:r w:rsidRPr="00B146D9">
        <w:rPr>
          <w:rFonts w:ascii="Courier New" w:eastAsia="Times New Roman" w:hAnsi="Courier New" w:cs="Courier New"/>
        </w:rPr>
        <w:t xml:space="preserve">        {</w:t>
      </w:r>
    </w:p>
    <w:p w14:paraId="10AC7A99" w14:textId="77777777" w:rsidR="00B146D9" w:rsidRPr="00B146D9" w:rsidRDefault="00B146D9" w:rsidP="00B146D9">
      <w:pPr>
        <w:rPr>
          <w:rFonts w:ascii="Courier New" w:eastAsia="Times New Roman" w:hAnsi="Courier New" w:cs="Courier New"/>
        </w:rPr>
      </w:pPr>
      <w:r w:rsidRPr="00B146D9">
        <w:rPr>
          <w:rFonts w:ascii="Courier New" w:eastAsia="Times New Roman" w:hAnsi="Courier New" w:cs="Courier New"/>
        </w:rPr>
        <w:t xml:space="preserve">            "schedule_id": "68",</w:t>
      </w:r>
    </w:p>
    <w:p w14:paraId="43E7ED5D" w14:textId="77777777" w:rsidR="00B146D9" w:rsidRPr="00B146D9" w:rsidRDefault="00B146D9" w:rsidP="00B146D9">
      <w:pPr>
        <w:rPr>
          <w:rFonts w:ascii="Courier New" w:eastAsia="Times New Roman" w:hAnsi="Courier New" w:cs="Courier New"/>
        </w:rPr>
      </w:pPr>
      <w:r w:rsidRPr="00B146D9">
        <w:rPr>
          <w:rFonts w:ascii="Courier New" w:eastAsia="Times New Roman" w:hAnsi="Courier New" w:cs="Courier New"/>
        </w:rPr>
        <w:t xml:space="preserve">            "schedule_type": "Advanced",</w:t>
      </w:r>
    </w:p>
    <w:p w14:paraId="3389E1F3" w14:textId="77777777" w:rsidR="00B146D9" w:rsidRPr="00B146D9" w:rsidRDefault="00B146D9" w:rsidP="00B146D9">
      <w:pPr>
        <w:rPr>
          <w:rFonts w:ascii="Courier New" w:eastAsia="Times New Roman" w:hAnsi="Courier New" w:cs="Courier New"/>
        </w:rPr>
      </w:pPr>
      <w:r w:rsidRPr="00B146D9">
        <w:rPr>
          <w:rFonts w:ascii="Courier New" w:eastAsia="Times New Roman" w:hAnsi="Courier New" w:cs="Courier New"/>
        </w:rPr>
        <w:t xml:space="preserve">            "schedule_version": "1",</w:t>
      </w:r>
    </w:p>
    <w:p w14:paraId="4BAE06F6" w14:textId="77777777" w:rsidR="00B146D9" w:rsidRPr="00B146D9" w:rsidRDefault="00B146D9" w:rsidP="00B146D9">
      <w:pPr>
        <w:rPr>
          <w:rFonts w:ascii="Courier New" w:eastAsia="Times New Roman" w:hAnsi="Courier New" w:cs="Courier New"/>
        </w:rPr>
      </w:pPr>
      <w:r w:rsidRPr="00B146D9">
        <w:rPr>
          <w:rFonts w:ascii="Courier New" w:eastAsia="Times New Roman" w:hAnsi="Courier New" w:cs="Courier New"/>
        </w:rPr>
        <w:t xml:space="preserve">            "schedule_data": "{\"book\":{\"@attributes\":{\"id\":\"bk101\"},\"author\":\"Gambardella, Matthew\",\"title\":\"XML Developer's Guide\",\"genre\":\"Computer\",\"price\":\"44.95\",\"publish_date\":\"2000-10-01\",\"description\":\"An in-depth look at creating applications with XML.\"}}"</w:t>
      </w:r>
    </w:p>
    <w:p w14:paraId="6E4DE37B" w14:textId="77777777" w:rsidR="00B146D9" w:rsidRPr="00B146D9" w:rsidRDefault="00B146D9" w:rsidP="00B146D9">
      <w:pPr>
        <w:rPr>
          <w:rFonts w:ascii="Courier New" w:eastAsia="Times New Roman" w:hAnsi="Courier New" w:cs="Courier New"/>
        </w:rPr>
      </w:pPr>
      <w:r w:rsidRPr="00B146D9">
        <w:rPr>
          <w:rFonts w:ascii="Courier New" w:eastAsia="Times New Roman" w:hAnsi="Courier New" w:cs="Courier New"/>
        </w:rPr>
        <w:t xml:space="preserve">        },</w:t>
      </w:r>
    </w:p>
    <w:p w14:paraId="3D1CD6E7" w14:textId="77777777" w:rsidR="00B146D9" w:rsidRPr="00B146D9" w:rsidRDefault="00B146D9" w:rsidP="00B146D9">
      <w:pPr>
        <w:rPr>
          <w:rFonts w:ascii="Courier New" w:eastAsia="Times New Roman" w:hAnsi="Courier New" w:cs="Courier New"/>
        </w:rPr>
      </w:pPr>
      <w:r w:rsidRPr="00B146D9">
        <w:rPr>
          <w:rFonts w:ascii="Courier New" w:eastAsia="Times New Roman" w:hAnsi="Courier New" w:cs="Courier New"/>
        </w:rPr>
        <w:t xml:space="preserve">        {</w:t>
      </w:r>
    </w:p>
    <w:p w14:paraId="166D2114" w14:textId="77777777" w:rsidR="00B146D9" w:rsidRPr="00B146D9" w:rsidRDefault="00B146D9" w:rsidP="00B146D9">
      <w:pPr>
        <w:rPr>
          <w:rFonts w:ascii="Courier New" w:eastAsia="Times New Roman" w:hAnsi="Courier New" w:cs="Courier New"/>
        </w:rPr>
      </w:pPr>
      <w:r w:rsidRPr="00B146D9">
        <w:rPr>
          <w:rFonts w:ascii="Courier New" w:eastAsia="Times New Roman" w:hAnsi="Courier New" w:cs="Courier New"/>
        </w:rPr>
        <w:t xml:space="preserve">            "schedule_id": "71",</w:t>
      </w:r>
    </w:p>
    <w:p w14:paraId="739AC8D7" w14:textId="77777777" w:rsidR="00B146D9" w:rsidRPr="00B146D9" w:rsidRDefault="00B146D9" w:rsidP="00B146D9">
      <w:pPr>
        <w:rPr>
          <w:rFonts w:ascii="Courier New" w:eastAsia="Times New Roman" w:hAnsi="Courier New" w:cs="Courier New"/>
        </w:rPr>
      </w:pPr>
      <w:r w:rsidRPr="00B146D9">
        <w:rPr>
          <w:rFonts w:ascii="Courier New" w:eastAsia="Times New Roman" w:hAnsi="Courier New" w:cs="Courier New"/>
        </w:rPr>
        <w:t xml:space="preserve">            "schedule_type": "Advanced",</w:t>
      </w:r>
    </w:p>
    <w:p w14:paraId="1417D260" w14:textId="77777777" w:rsidR="00B146D9" w:rsidRPr="00B146D9" w:rsidRDefault="00B146D9" w:rsidP="00B146D9">
      <w:pPr>
        <w:rPr>
          <w:rFonts w:ascii="Courier New" w:eastAsia="Times New Roman" w:hAnsi="Courier New" w:cs="Courier New"/>
        </w:rPr>
      </w:pPr>
      <w:r w:rsidRPr="00B146D9">
        <w:rPr>
          <w:rFonts w:ascii="Courier New" w:eastAsia="Times New Roman" w:hAnsi="Courier New" w:cs="Courier New"/>
        </w:rPr>
        <w:t xml:space="preserve">            "schedule_version": "1",</w:t>
      </w:r>
    </w:p>
    <w:p w14:paraId="70EE607F" w14:textId="77777777" w:rsidR="00B146D9" w:rsidRPr="00B146D9" w:rsidRDefault="00B146D9" w:rsidP="00B146D9">
      <w:pPr>
        <w:rPr>
          <w:rFonts w:ascii="Courier New" w:eastAsia="Times New Roman" w:hAnsi="Courier New" w:cs="Courier New"/>
        </w:rPr>
      </w:pPr>
      <w:r w:rsidRPr="00B146D9">
        <w:rPr>
          <w:rFonts w:ascii="Courier New" w:eastAsia="Times New Roman" w:hAnsi="Courier New" w:cs="Courier New"/>
        </w:rPr>
        <w:lastRenderedPageBreak/>
        <w:t xml:space="preserve">            "schedule_data": "{\"book\":{\"@attributes\":{\"id\":\"bk112\"},\"author\":\"Galos, Mike\",\"title\":\"Visual Studio 7: A Comprehensive Guide\",\"genre\":\"Computer\"}}"</w:t>
      </w:r>
    </w:p>
    <w:p w14:paraId="03F8EE1D" w14:textId="77777777" w:rsidR="00B146D9" w:rsidRPr="00B146D9" w:rsidRDefault="00B146D9" w:rsidP="00B146D9">
      <w:pPr>
        <w:rPr>
          <w:rFonts w:ascii="Courier New" w:eastAsia="Times New Roman" w:hAnsi="Courier New" w:cs="Courier New"/>
        </w:rPr>
      </w:pPr>
      <w:r w:rsidRPr="00B146D9">
        <w:rPr>
          <w:rFonts w:ascii="Courier New" w:eastAsia="Times New Roman" w:hAnsi="Courier New" w:cs="Courier New"/>
        </w:rPr>
        <w:t xml:space="preserve">        }</w:t>
      </w:r>
    </w:p>
    <w:p w14:paraId="7FD37951" w14:textId="77777777" w:rsidR="00B146D9" w:rsidRPr="00B146D9" w:rsidRDefault="00B146D9" w:rsidP="00B146D9">
      <w:pPr>
        <w:rPr>
          <w:rFonts w:ascii="Courier New" w:eastAsia="Times New Roman" w:hAnsi="Courier New" w:cs="Courier New"/>
        </w:rPr>
      </w:pPr>
      <w:r w:rsidRPr="00B146D9">
        <w:rPr>
          <w:rFonts w:ascii="Courier New" w:eastAsia="Times New Roman" w:hAnsi="Courier New" w:cs="Courier New"/>
        </w:rPr>
        <w:t xml:space="preserve">    ]</w:t>
      </w:r>
    </w:p>
    <w:p w14:paraId="5D406A2F" w14:textId="77777777" w:rsidR="007B3B4B" w:rsidRDefault="00B146D9" w:rsidP="007E0C26">
      <w:pPr>
        <w:rPr>
          <w:rFonts w:ascii="Courier New" w:eastAsia="Times New Roman" w:hAnsi="Courier New" w:cs="Courier New"/>
        </w:rPr>
      </w:pPr>
      <w:r w:rsidRPr="00B146D9">
        <w:rPr>
          <w:rFonts w:ascii="Courier New" w:eastAsia="Times New Roman" w:hAnsi="Courier New" w:cs="Courier New"/>
        </w:rPr>
        <w:t>}</w:t>
      </w:r>
    </w:p>
    <w:p w14:paraId="41956AFD" w14:textId="77777777" w:rsidR="007B3B4B" w:rsidRDefault="007B3B4B" w:rsidP="007E0C26">
      <w:pPr>
        <w:rPr>
          <w:rFonts w:ascii="Courier New" w:eastAsia="Times New Roman" w:hAnsi="Courier New" w:cs="Courier New"/>
        </w:rPr>
      </w:pPr>
    </w:p>
    <w:p w14:paraId="7136DD0F" w14:textId="77777777" w:rsidR="007E0C26" w:rsidRPr="00DB5E1D" w:rsidRDefault="00D95824" w:rsidP="007E0C26">
      <w:pPr>
        <w:rPr>
          <w:rFonts w:eastAsia="Times New Roman"/>
          <w:b/>
        </w:rPr>
      </w:pPr>
      <w:r w:rsidRPr="00DB5E1D">
        <w:rPr>
          <w:rFonts w:eastAsia="Times New Roman"/>
          <w:b/>
        </w:rPr>
        <w:t>Failure Responses</w:t>
      </w:r>
    </w:p>
    <w:p w14:paraId="60CB85F4" w14:textId="77777777" w:rsidR="00E54428" w:rsidRPr="00DB5E1D" w:rsidRDefault="00E54428" w:rsidP="00DB5E1D">
      <w:pPr>
        <w:spacing w:after="200"/>
        <w:rPr>
          <w:rFonts w:eastAsia="Times New Roman"/>
          <w:i/>
        </w:rPr>
      </w:pPr>
      <w:r w:rsidRPr="00DB5E1D">
        <w:rPr>
          <w:rFonts w:eastAsia="Times New Roman"/>
          <w:i/>
        </w:rPr>
        <w:t xml:space="preserve">If robot_serial_number </w:t>
      </w:r>
      <w:r w:rsidR="00661504" w:rsidRPr="00DB5E1D">
        <w:rPr>
          <w:rFonts w:eastAsia="Times New Roman"/>
          <w:i/>
        </w:rPr>
        <w:t>does</w:t>
      </w:r>
      <w:r w:rsidRPr="00DB5E1D">
        <w:rPr>
          <w:rFonts w:eastAsia="Times New Roman"/>
          <w:i/>
        </w:rPr>
        <w:t xml:space="preserve"> not exist</w:t>
      </w:r>
    </w:p>
    <w:p w14:paraId="7ADEC511" w14:textId="77777777" w:rsidR="00B146D9" w:rsidRPr="00B146D9" w:rsidRDefault="00B146D9" w:rsidP="00B146D9">
      <w:pPr>
        <w:rPr>
          <w:rFonts w:eastAsia="Times New Roman"/>
        </w:rPr>
      </w:pPr>
      <w:r w:rsidRPr="00B146D9">
        <w:rPr>
          <w:rFonts w:eastAsia="Times New Roman"/>
        </w:rPr>
        <w:t>{</w:t>
      </w:r>
    </w:p>
    <w:p w14:paraId="4F3B1ECD" w14:textId="77777777" w:rsidR="00B146D9" w:rsidRPr="00B146D9" w:rsidRDefault="00B146D9" w:rsidP="00B146D9">
      <w:pPr>
        <w:rPr>
          <w:rFonts w:eastAsia="Times New Roman"/>
        </w:rPr>
      </w:pPr>
      <w:r w:rsidRPr="00B146D9">
        <w:rPr>
          <w:rFonts w:eastAsia="Times New Roman"/>
        </w:rPr>
        <w:t xml:space="preserve">    "status": -1,</w:t>
      </w:r>
    </w:p>
    <w:p w14:paraId="2A19819B" w14:textId="77777777" w:rsidR="00B146D9" w:rsidRPr="00B146D9" w:rsidRDefault="00B146D9" w:rsidP="00B146D9">
      <w:pPr>
        <w:rPr>
          <w:rFonts w:eastAsia="Times New Roman"/>
        </w:rPr>
      </w:pPr>
      <w:r w:rsidRPr="00B146D9">
        <w:rPr>
          <w:rFonts w:eastAsia="Times New Roman"/>
        </w:rPr>
        <w:t xml:space="preserve">    "message": "Robot serial number does not exist",</w:t>
      </w:r>
    </w:p>
    <w:p w14:paraId="2F8DD6B3" w14:textId="77777777" w:rsidR="00B146D9" w:rsidRPr="00B146D9" w:rsidRDefault="00B146D9" w:rsidP="00B146D9">
      <w:pPr>
        <w:rPr>
          <w:rFonts w:eastAsia="Times New Roman"/>
        </w:rPr>
      </w:pPr>
      <w:r w:rsidRPr="00B146D9">
        <w:rPr>
          <w:rFonts w:eastAsia="Times New Roman"/>
        </w:rPr>
        <w:t xml:space="preserve">    "error": {</w:t>
      </w:r>
    </w:p>
    <w:p w14:paraId="6F725E20" w14:textId="77777777" w:rsidR="00B146D9" w:rsidRPr="00B146D9" w:rsidRDefault="00B146D9" w:rsidP="00B146D9">
      <w:pPr>
        <w:rPr>
          <w:rFonts w:eastAsia="Times New Roman"/>
        </w:rPr>
      </w:pPr>
      <w:r w:rsidRPr="00B146D9">
        <w:rPr>
          <w:rFonts w:eastAsia="Times New Roman"/>
        </w:rPr>
        <w:t xml:space="preserve">        "code": "-114",</w:t>
      </w:r>
    </w:p>
    <w:p w14:paraId="1191EE4F" w14:textId="77777777" w:rsidR="00B146D9" w:rsidRPr="00B146D9" w:rsidRDefault="00B146D9" w:rsidP="00B146D9">
      <w:pPr>
        <w:rPr>
          <w:rFonts w:eastAsia="Times New Roman"/>
        </w:rPr>
      </w:pPr>
      <w:r w:rsidRPr="00B146D9">
        <w:rPr>
          <w:rFonts w:eastAsia="Times New Roman"/>
        </w:rPr>
        <w:t xml:space="preserve">        "message": "Serial number does not exist."</w:t>
      </w:r>
    </w:p>
    <w:p w14:paraId="267009C5" w14:textId="77777777" w:rsidR="00B146D9" w:rsidRPr="00B146D9" w:rsidRDefault="00B146D9" w:rsidP="00B146D9">
      <w:pPr>
        <w:rPr>
          <w:rFonts w:eastAsia="Times New Roman"/>
        </w:rPr>
      </w:pPr>
      <w:r w:rsidRPr="00B146D9">
        <w:rPr>
          <w:rFonts w:eastAsia="Times New Roman"/>
        </w:rPr>
        <w:t xml:space="preserve">    }</w:t>
      </w:r>
    </w:p>
    <w:p w14:paraId="0EE43BE6" w14:textId="77777777" w:rsidR="000B00EC" w:rsidRDefault="00B146D9" w:rsidP="007E0C26">
      <w:pPr>
        <w:spacing w:after="200"/>
        <w:rPr>
          <w:rFonts w:eastAsia="Times New Roman"/>
        </w:rPr>
      </w:pPr>
      <w:r w:rsidRPr="00B146D9">
        <w:rPr>
          <w:rFonts w:eastAsia="Times New Roman"/>
        </w:rPr>
        <w:t>}</w:t>
      </w:r>
    </w:p>
    <w:p w14:paraId="59ADDB36" w14:textId="77777777" w:rsidR="00DB5E1D" w:rsidRPr="00DB5E1D" w:rsidRDefault="00E72416" w:rsidP="007E0C26">
      <w:pPr>
        <w:spacing w:after="200"/>
        <w:rPr>
          <w:i/>
        </w:rPr>
      </w:pPr>
      <w:r w:rsidRPr="00DB5E1D">
        <w:rPr>
          <w:rFonts w:eastAsia="Times New Roman"/>
          <w:i/>
        </w:rPr>
        <w:t>If didn't get any schedule data</w:t>
      </w:r>
    </w:p>
    <w:p w14:paraId="7DBF7E6E" w14:textId="77777777" w:rsidR="00B146D9" w:rsidRPr="00B146D9" w:rsidRDefault="00B146D9" w:rsidP="00B146D9">
      <w:pPr>
        <w:rPr>
          <w:rFonts w:eastAsia="Times New Roman"/>
        </w:rPr>
      </w:pPr>
      <w:r w:rsidRPr="00B146D9">
        <w:rPr>
          <w:rFonts w:eastAsia="Times New Roman"/>
        </w:rPr>
        <w:t>{</w:t>
      </w:r>
    </w:p>
    <w:p w14:paraId="36623DAB" w14:textId="77777777" w:rsidR="00B146D9" w:rsidRPr="00B146D9" w:rsidRDefault="00B146D9" w:rsidP="00B146D9">
      <w:pPr>
        <w:rPr>
          <w:rFonts w:eastAsia="Times New Roman"/>
        </w:rPr>
      </w:pPr>
      <w:r w:rsidRPr="00B146D9">
        <w:rPr>
          <w:rFonts w:eastAsia="Times New Roman"/>
        </w:rPr>
        <w:t xml:space="preserve">    "status": -1,</w:t>
      </w:r>
    </w:p>
    <w:p w14:paraId="71E49EC3" w14:textId="77777777" w:rsidR="00B146D9" w:rsidRPr="00B146D9" w:rsidRDefault="00B146D9" w:rsidP="00B146D9">
      <w:pPr>
        <w:rPr>
          <w:rFonts w:eastAsia="Times New Roman"/>
        </w:rPr>
      </w:pPr>
      <w:r w:rsidRPr="00B146D9">
        <w:rPr>
          <w:rFonts w:eastAsia="Times New Roman"/>
        </w:rPr>
        <w:t xml:space="preserve">    "message": "Sorry, we didn't find any schedule data for given robot serial number and schedule type",</w:t>
      </w:r>
    </w:p>
    <w:p w14:paraId="6AAB9047" w14:textId="77777777" w:rsidR="00B146D9" w:rsidRPr="00B146D9" w:rsidRDefault="00B146D9" w:rsidP="00B146D9">
      <w:pPr>
        <w:rPr>
          <w:rFonts w:eastAsia="Times New Roman"/>
        </w:rPr>
      </w:pPr>
      <w:r w:rsidRPr="00B146D9">
        <w:rPr>
          <w:rFonts w:eastAsia="Times New Roman"/>
        </w:rPr>
        <w:t xml:space="preserve">    "error": {</w:t>
      </w:r>
    </w:p>
    <w:p w14:paraId="52CAF44B" w14:textId="77777777" w:rsidR="00B146D9" w:rsidRPr="00B146D9" w:rsidRDefault="00B146D9" w:rsidP="00B146D9">
      <w:pPr>
        <w:rPr>
          <w:rFonts w:eastAsia="Times New Roman"/>
        </w:rPr>
      </w:pPr>
      <w:r w:rsidRPr="00B146D9">
        <w:rPr>
          <w:rFonts w:eastAsia="Times New Roman"/>
        </w:rPr>
        <w:t xml:space="preserve">        "code": "-159",</w:t>
      </w:r>
    </w:p>
    <w:p w14:paraId="4F0ACECA" w14:textId="77777777" w:rsidR="00B146D9" w:rsidRPr="00B146D9" w:rsidRDefault="00B146D9" w:rsidP="00B146D9">
      <w:pPr>
        <w:rPr>
          <w:rFonts w:eastAsia="Times New Roman"/>
        </w:rPr>
      </w:pPr>
      <w:r w:rsidRPr="00B146D9">
        <w:rPr>
          <w:rFonts w:eastAsia="Times New Roman"/>
        </w:rPr>
        <w:t xml:space="preserve">        "message": "No schedule data found for this robot"</w:t>
      </w:r>
    </w:p>
    <w:p w14:paraId="6CAC0AA6" w14:textId="77777777" w:rsidR="00B146D9" w:rsidRPr="00B146D9" w:rsidRDefault="00B146D9" w:rsidP="00B146D9">
      <w:pPr>
        <w:rPr>
          <w:rFonts w:eastAsia="Times New Roman"/>
        </w:rPr>
      </w:pPr>
      <w:r w:rsidRPr="00B146D9">
        <w:rPr>
          <w:rFonts w:eastAsia="Times New Roman"/>
        </w:rPr>
        <w:t xml:space="preserve">    }</w:t>
      </w:r>
    </w:p>
    <w:p w14:paraId="2F687832" w14:textId="77777777" w:rsidR="000B00EC" w:rsidRDefault="00B146D9" w:rsidP="00455975">
      <w:pPr>
        <w:rPr>
          <w:rFonts w:eastAsia="Times New Roman"/>
        </w:rPr>
      </w:pPr>
      <w:r w:rsidRPr="00B146D9">
        <w:rPr>
          <w:rFonts w:eastAsia="Times New Roman"/>
        </w:rPr>
        <w:t>}</w:t>
      </w:r>
    </w:p>
    <w:p w14:paraId="56A0D93C" w14:textId="77777777" w:rsidR="000B00EC" w:rsidRDefault="000B00EC" w:rsidP="00455975">
      <w:pPr>
        <w:rPr>
          <w:rFonts w:eastAsia="Times New Roman"/>
        </w:rPr>
      </w:pPr>
    </w:p>
    <w:p w14:paraId="6214785B" w14:textId="77777777" w:rsidR="00125426" w:rsidRPr="00DB2F7A" w:rsidRDefault="00760649" w:rsidP="00455975">
      <w:r>
        <w:t>End.</w:t>
      </w:r>
    </w:p>
    <w:sectPr w:rsidR="00125426" w:rsidRPr="00DB2F7A" w:rsidSect="00A26A79">
      <w:footerReference w:type="default" r:id="rId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EBD48F" w14:textId="77777777" w:rsidR="00795C79" w:rsidRDefault="00795C79" w:rsidP="006218F4">
      <w:r>
        <w:separator/>
      </w:r>
    </w:p>
  </w:endnote>
  <w:endnote w:type="continuationSeparator" w:id="0">
    <w:p w14:paraId="6E3E286B" w14:textId="77777777" w:rsidR="00795C79" w:rsidRDefault="00795C79" w:rsidP="0062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F54B16" w14:textId="77777777" w:rsidR="007C5ACD" w:rsidRPr="00C55773" w:rsidRDefault="007C5ACD" w:rsidP="00744287">
    <w:pPr>
      <w:pStyle w:val="Footer"/>
      <w:tabs>
        <w:tab w:val="clear" w:pos="4680"/>
      </w:tabs>
    </w:pPr>
    <w:r w:rsidRPr="00C55773">
      <w:t>Raja Software</w:t>
    </w:r>
    <w:r>
      <w:t xml:space="preserve"> C</w:t>
    </w:r>
    <w:r w:rsidRPr="00C55773">
      <w:t>onfidential</w:t>
    </w:r>
    <w:r w:rsidRPr="00C55773">
      <w:tab/>
    </w:r>
    <w:r>
      <w:fldChar w:fldCharType="begin"/>
    </w:r>
    <w:r>
      <w:instrText xml:space="preserve"> PAGE   \* MERGEFORMAT </w:instrText>
    </w:r>
    <w:r>
      <w:fldChar w:fldCharType="separate"/>
    </w:r>
    <w:r w:rsidR="009B6A52">
      <w:rPr>
        <w:noProof/>
      </w:rPr>
      <w:t>70</w:t>
    </w:r>
    <w:r>
      <w:rPr>
        <w:noProof/>
      </w:rPr>
      <w:fldChar w:fldCharType="end"/>
    </w:r>
  </w:p>
  <w:p w14:paraId="3A4E4836" w14:textId="77777777" w:rsidR="007C5ACD" w:rsidRDefault="007C5ACD" w:rsidP="006218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85026D" w14:textId="77777777" w:rsidR="00795C79" w:rsidRDefault="00795C79" w:rsidP="006218F4">
      <w:r>
        <w:separator/>
      </w:r>
    </w:p>
  </w:footnote>
  <w:footnote w:type="continuationSeparator" w:id="0">
    <w:p w14:paraId="23EA64B8" w14:textId="77777777" w:rsidR="00795C79" w:rsidRDefault="00795C79" w:rsidP="006218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A1E91"/>
    <w:multiLevelType w:val="hybridMultilevel"/>
    <w:tmpl w:val="2D080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B4A27"/>
    <w:multiLevelType w:val="hybridMultilevel"/>
    <w:tmpl w:val="F86E5632"/>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7F45E5"/>
    <w:multiLevelType w:val="hybridMultilevel"/>
    <w:tmpl w:val="2C784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91BB9"/>
    <w:multiLevelType w:val="hybridMultilevel"/>
    <w:tmpl w:val="6BBCA8E2"/>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9267F6"/>
    <w:multiLevelType w:val="hybridMultilevel"/>
    <w:tmpl w:val="13F4D6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2ED50AF"/>
    <w:multiLevelType w:val="hybridMultilevel"/>
    <w:tmpl w:val="0C683F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FA02E1"/>
    <w:multiLevelType w:val="hybridMultilevel"/>
    <w:tmpl w:val="EE84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007C01"/>
    <w:multiLevelType w:val="hybridMultilevel"/>
    <w:tmpl w:val="ED626BB2"/>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273E65"/>
    <w:multiLevelType w:val="hybridMultilevel"/>
    <w:tmpl w:val="E642F08E"/>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A97766"/>
    <w:multiLevelType w:val="hybridMultilevel"/>
    <w:tmpl w:val="D0B08F14"/>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F93808"/>
    <w:multiLevelType w:val="hybridMultilevel"/>
    <w:tmpl w:val="9ADEC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8D2BFF"/>
    <w:multiLevelType w:val="hybridMultilevel"/>
    <w:tmpl w:val="3530E028"/>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F3462"/>
    <w:multiLevelType w:val="hybridMultilevel"/>
    <w:tmpl w:val="B61E184C"/>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7231B6"/>
    <w:multiLevelType w:val="hybridMultilevel"/>
    <w:tmpl w:val="8E4A3F02"/>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FF3D4F"/>
    <w:multiLevelType w:val="hybridMultilevel"/>
    <w:tmpl w:val="D696C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80E560E"/>
    <w:multiLevelType w:val="hybridMultilevel"/>
    <w:tmpl w:val="88CCA4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DBF395E"/>
    <w:multiLevelType w:val="hybridMultilevel"/>
    <w:tmpl w:val="1A0E0096"/>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2A2210"/>
    <w:multiLevelType w:val="hybridMultilevel"/>
    <w:tmpl w:val="E0ACE8F8"/>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AC39E4"/>
    <w:multiLevelType w:val="hybridMultilevel"/>
    <w:tmpl w:val="1F0EC87C"/>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201F39"/>
    <w:multiLevelType w:val="hybridMultilevel"/>
    <w:tmpl w:val="F0FC8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B56540"/>
    <w:multiLevelType w:val="hybridMultilevel"/>
    <w:tmpl w:val="189681DE"/>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1E453D"/>
    <w:multiLevelType w:val="hybridMultilevel"/>
    <w:tmpl w:val="D2883886"/>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870BA9"/>
    <w:multiLevelType w:val="hybridMultilevel"/>
    <w:tmpl w:val="36385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EB6464"/>
    <w:multiLevelType w:val="hybridMultilevel"/>
    <w:tmpl w:val="1F041DDE"/>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2816FB"/>
    <w:multiLevelType w:val="hybridMultilevel"/>
    <w:tmpl w:val="810E6E04"/>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9828C7"/>
    <w:multiLevelType w:val="hybridMultilevel"/>
    <w:tmpl w:val="41FE2688"/>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D10DAD"/>
    <w:multiLevelType w:val="hybridMultilevel"/>
    <w:tmpl w:val="CCD481EA"/>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DE5B40"/>
    <w:multiLevelType w:val="hybridMultilevel"/>
    <w:tmpl w:val="BA70F74C"/>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7219A4"/>
    <w:multiLevelType w:val="hybridMultilevel"/>
    <w:tmpl w:val="D832B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2F7E29"/>
    <w:multiLevelType w:val="hybridMultilevel"/>
    <w:tmpl w:val="BDBA4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2E08DB"/>
    <w:multiLevelType w:val="multilevel"/>
    <w:tmpl w:val="B438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0702D0C"/>
    <w:multiLevelType w:val="hybridMultilevel"/>
    <w:tmpl w:val="A822AE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2195F42"/>
    <w:multiLevelType w:val="hybridMultilevel"/>
    <w:tmpl w:val="41606B28"/>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2961844"/>
    <w:multiLevelType w:val="hybridMultilevel"/>
    <w:tmpl w:val="24567340"/>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2A723C5"/>
    <w:multiLevelType w:val="hybridMultilevel"/>
    <w:tmpl w:val="E212822C"/>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389709D"/>
    <w:multiLevelType w:val="hybridMultilevel"/>
    <w:tmpl w:val="1B0AB2A0"/>
    <w:lvl w:ilvl="0" w:tplc="2E46A1C4">
      <w:start w:val="1"/>
      <w:numFmt w:val="bullet"/>
      <w:lvlText w:val=""/>
      <w:lvlJc w:val="left"/>
      <w:pPr>
        <w:ind w:left="720" w:hanging="360"/>
      </w:pPr>
      <w:rPr>
        <w:rFonts w:ascii="Symbol" w:hAnsi="Symbol" w:hint="default"/>
      </w:rPr>
    </w:lvl>
    <w:lvl w:ilvl="1" w:tplc="553439BA">
      <w:start w:val="1"/>
      <w:numFmt w:val="bullet"/>
      <w:lvlText w:val="o"/>
      <w:lvlJc w:val="left"/>
      <w:pPr>
        <w:ind w:left="1440" w:hanging="360"/>
      </w:pPr>
      <w:rPr>
        <w:rFonts w:ascii="Courier New" w:hAnsi="Courier New" w:hint="default"/>
      </w:rPr>
    </w:lvl>
    <w:lvl w:ilvl="2" w:tplc="E2EE785A">
      <w:start w:val="1"/>
      <w:numFmt w:val="bullet"/>
      <w:lvlText w:val=""/>
      <w:lvlJc w:val="left"/>
      <w:pPr>
        <w:ind w:left="2160" w:hanging="360"/>
      </w:pPr>
      <w:rPr>
        <w:rFonts w:ascii="Wingdings" w:hAnsi="Wingdings" w:hint="default"/>
      </w:rPr>
    </w:lvl>
    <w:lvl w:ilvl="3" w:tplc="7FEE7048">
      <w:start w:val="1"/>
      <w:numFmt w:val="bullet"/>
      <w:lvlText w:val=""/>
      <w:lvlJc w:val="left"/>
      <w:pPr>
        <w:ind w:left="2880" w:hanging="360"/>
      </w:pPr>
      <w:rPr>
        <w:rFonts w:ascii="Symbol" w:hAnsi="Symbol" w:hint="default"/>
      </w:rPr>
    </w:lvl>
    <w:lvl w:ilvl="4" w:tplc="1D6C1AEE">
      <w:start w:val="1"/>
      <w:numFmt w:val="bullet"/>
      <w:lvlText w:val="o"/>
      <w:lvlJc w:val="left"/>
      <w:pPr>
        <w:ind w:left="3600" w:hanging="360"/>
      </w:pPr>
      <w:rPr>
        <w:rFonts w:ascii="Courier New" w:hAnsi="Courier New" w:hint="default"/>
      </w:rPr>
    </w:lvl>
    <w:lvl w:ilvl="5" w:tplc="8E2CD0AE">
      <w:start w:val="1"/>
      <w:numFmt w:val="bullet"/>
      <w:lvlText w:val=""/>
      <w:lvlJc w:val="left"/>
      <w:pPr>
        <w:ind w:left="4320" w:hanging="360"/>
      </w:pPr>
      <w:rPr>
        <w:rFonts w:ascii="Wingdings" w:hAnsi="Wingdings" w:hint="default"/>
      </w:rPr>
    </w:lvl>
    <w:lvl w:ilvl="6" w:tplc="2BD6FD96">
      <w:start w:val="1"/>
      <w:numFmt w:val="bullet"/>
      <w:lvlText w:val=""/>
      <w:lvlJc w:val="left"/>
      <w:pPr>
        <w:ind w:left="5040" w:hanging="360"/>
      </w:pPr>
      <w:rPr>
        <w:rFonts w:ascii="Symbol" w:hAnsi="Symbol" w:hint="default"/>
      </w:rPr>
    </w:lvl>
    <w:lvl w:ilvl="7" w:tplc="05F851FE">
      <w:start w:val="1"/>
      <w:numFmt w:val="bullet"/>
      <w:lvlText w:val="o"/>
      <w:lvlJc w:val="left"/>
      <w:pPr>
        <w:ind w:left="5760" w:hanging="360"/>
      </w:pPr>
      <w:rPr>
        <w:rFonts w:ascii="Courier New" w:hAnsi="Courier New" w:hint="default"/>
      </w:rPr>
    </w:lvl>
    <w:lvl w:ilvl="8" w:tplc="E2CE80D4">
      <w:start w:val="1"/>
      <w:numFmt w:val="bullet"/>
      <w:lvlText w:val=""/>
      <w:lvlJc w:val="left"/>
      <w:pPr>
        <w:ind w:left="6480" w:hanging="360"/>
      </w:pPr>
      <w:rPr>
        <w:rFonts w:ascii="Wingdings" w:hAnsi="Wingdings" w:hint="default"/>
      </w:rPr>
    </w:lvl>
  </w:abstractNum>
  <w:abstractNum w:abstractNumId="36">
    <w:nsid w:val="54EB025B"/>
    <w:multiLevelType w:val="hybridMultilevel"/>
    <w:tmpl w:val="1C8EEA98"/>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84047B9"/>
    <w:multiLevelType w:val="hybridMultilevel"/>
    <w:tmpl w:val="B51A15F6"/>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89E637B"/>
    <w:multiLevelType w:val="hybridMultilevel"/>
    <w:tmpl w:val="5972C962"/>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3D826E1"/>
    <w:multiLevelType w:val="hybridMultilevel"/>
    <w:tmpl w:val="8576969E"/>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42767C5"/>
    <w:multiLevelType w:val="hybridMultilevel"/>
    <w:tmpl w:val="7E7CD024"/>
    <w:lvl w:ilvl="0" w:tplc="9030E8A8">
      <w:start w:val="1"/>
      <w:numFmt w:val="bullet"/>
      <w:lvlText w:val=""/>
      <w:lvlJc w:val="left"/>
      <w:pPr>
        <w:ind w:left="720" w:hanging="360"/>
      </w:pPr>
      <w:rPr>
        <w:rFonts w:ascii="Symbol" w:hAnsi="Symbol" w:hint="default"/>
      </w:rPr>
    </w:lvl>
    <w:lvl w:ilvl="1" w:tplc="3092D60A">
      <w:start w:val="1"/>
      <w:numFmt w:val="bullet"/>
      <w:lvlText w:val="o"/>
      <w:lvlJc w:val="left"/>
      <w:pPr>
        <w:ind w:left="1440" w:hanging="360"/>
      </w:pPr>
      <w:rPr>
        <w:rFonts w:ascii="Courier New" w:hAnsi="Courier New" w:hint="default"/>
      </w:rPr>
    </w:lvl>
    <w:lvl w:ilvl="2" w:tplc="D0C81A46">
      <w:start w:val="1"/>
      <w:numFmt w:val="bullet"/>
      <w:lvlText w:val=""/>
      <w:lvlJc w:val="left"/>
      <w:pPr>
        <w:ind w:left="2160" w:hanging="360"/>
      </w:pPr>
      <w:rPr>
        <w:rFonts w:ascii="Wingdings" w:hAnsi="Wingdings" w:hint="default"/>
      </w:rPr>
    </w:lvl>
    <w:lvl w:ilvl="3" w:tplc="78087012">
      <w:start w:val="1"/>
      <w:numFmt w:val="bullet"/>
      <w:lvlText w:val=""/>
      <w:lvlJc w:val="left"/>
      <w:pPr>
        <w:ind w:left="2880" w:hanging="360"/>
      </w:pPr>
      <w:rPr>
        <w:rFonts w:ascii="Symbol" w:hAnsi="Symbol" w:hint="default"/>
      </w:rPr>
    </w:lvl>
    <w:lvl w:ilvl="4" w:tplc="F6E8CAE6">
      <w:start w:val="1"/>
      <w:numFmt w:val="bullet"/>
      <w:lvlText w:val="o"/>
      <w:lvlJc w:val="left"/>
      <w:pPr>
        <w:ind w:left="3600" w:hanging="360"/>
      </w:pPr>
      <w:rPr>
        <w:rFonts w:ascii="Courier New" w:hAnsi="Courier New" w:hint="default"/>
      </w:rPr>
    </w:lvl>
    <w:lvl w:ilvl="5" w:tplc="86BC4D64">
      <w:start w:val="1"/>
      <w:numFmt w:val="bullet"/>
      <w:lvlText w:val=""/>
      <w:lvlJc w:val="left"/>
      <w:pPr>
        <w:ind w:left="4320" w:hanging="360"/>
      </w:pPr>
      <w:rPr>
        <w:rFonts w:ascii="Wingdings" w:hAnsi="Wingdings" w:hint="default"/>
      </w:rPr>
    </w:lvl>
    <w:lvl w:ilvl="6" w:tplc="5B00AA88">
      <w:start w:val="1"/>
      <w:numFmt w:val="bullet"/>
      <w:lvlText w:val=""/>
      <w:lvlJc w:val="left"/>
      <w:pPr>
        <w:ind w:left="5040" w:hanging="360"/>
      </w:pPr>
      <w:rPr>
        <w:rFonts w:ascii="Symbol" w:hAnsi="Symbol" w:hint="default"/>
      </w:rPr>
    </w:lvl>
    <w:lvl w:ilvl="7" w:tplc="CC3EDABA">
      <w:start w:val="1"/>
      <w:numFmt w:val="bullet"/>
      <w:lvlText w:val="o"/>
      <w:lvlJc w:val="left"/>
      <w:pPr>
        <w:ind w:left="5760" w:hanging="360"/>
      </w:pPr>
      <w:rPr>
        <w:rFonts w:ascii="Courier New" w:hAnsi="Courier New" w:hint="default"/>
      </w:rPr>
    </w:lvl>
    <w:lvl w:ilvl="8" w:tplc="CDCE16C6">
      <w:start w:val="1"/>
      <w:numFmt w:val="bullet"/>
      <w:lvlText w:val=""/>
      <w:lvlJc w:val="left"/>
      <w:pPr>
        <w:ind w:left="6480" w:hanging="360"/>
      </w:pPr>
      <w:rPr>
        <w:rFonts w:ascii="Wingdings" w:hAnsi="Wingdings" w:hint="default"/>
      </w:rPr>
    </w:lvl>
  </w:abstractNum>
  <w:abstractNum w:abstractNumId="41">
    <w:nsid w:val="655006AC"/>
    <w:multiLevelType w:val="hybridMultilevel"/>
    <w:tmpl w:val="25360C8C"/>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72255F9"/>
    <w:multiLevelType w:val="hybridMultilevel"/>
    <w:tmpl w:val="004CA59C"/>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FFC78F6"/>
    <w:multiLevelType w:val="hybridMultilevel"/>
    <w:tmpl w:val="9ABE0D78"/>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49E3503"/>
    <w:multiLevelType w:val="hybridMultilevel"/>
    <w:tmpl w:val="D85CD4EE"/>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084F00"/>
    <w:multiLevelType w:val="hybridMultilevel"/>
    <w:tmpl w:val="F09C4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FF5478"/>
    <w:multiLevelType w:val="hybridMultilevel"/>
    <w:tmpl w:val="ACE09F08"/>
    <w:lvl w:ilvl="0" w:tplc="65003518">
      <w:start w:val="1"/>
      <w:numFmt w:val="decimal"/>
      <w:lvlText w:val="%1."/>
      <w:lvlJc w:val="left"/>
      <w:pPr>
        <w:ind w:left="720" w:hanging="360"/>
      </w:pPr>
    </w:lvl>
    <w:lvl w:ilvl="1" w:tplc="3412F7AE">
      <w:start w:val="1"/>
      <w:numFmt w:val="lowerLetter"/>
      <w:lvlText w:val="%2."/>
      <w:lvlJc w:val="left"/>
      <w:pPr>
        <w:ind w:left="1440" w:hanging="360"/>
      </w:pPr>
    </w:lvl>
    <w:lvl w:ilvl="2" w:tplc="7968EE90">
      <w:start w:val="1"/>
      <w:numFmt w:val="lowerRoman"/>
      <w:lvlText w:val="%3."/>
      <w:lvlJc w:val="right"/>
      <w:pPr>
        <w:ind w:left="2160" w:hanging="180"/>
      </w:pPr>
    </w:lvl>
    <w:lvl w:ilvl="3" w:tplc="BC827DF2">
      <w:start w:val="1"/>
      <w:numFmt w:val="decimal"/>
      <w:lvlText w:val="%4."/>
      <w:lvlJc w:val="left"/>
      <w:pPr>
        <w:ind w:left="2880" w:hanging="360"/>
      </w:pPr>
    </w:lvl>
    <w:lvl w:ilvl="4" w:tplc="4D4245DC">
      <w:start w:val="1"/>
      <w:numFmt w:val="lowerLetter"/>
      <w:lvlText w:val="%5."/>
      <w:lvlJc w:val="left"/>
      <w:pPr>
        <w:ind w:left="3600" w:hanging="360"/>
      </w:pPr>
    </w:lvl>
    <w:lvl w:ilvl="5" w:tplc="7B42F25E">
      <w:start w:val="1"/>
      <w:numFmt w:val="lowerRoman"/>
      <w:lvlText w:val="%6."/>
      <w:lvlJc w:val="right"/>
      <w:pPr>
        <w:ind w:left="4320" w:hanging="180"/>
      </w:pPr>
    </w:lvl>
    <w:lvl w:ilvl="6" w:tplc="8D544096">
      <w:start w:val="1"/>
      <w:numFmt w:val="decimal"/>
      <w:lvlText w:val="%7."/>
      <w:lvlJc w:val="left"/>
      <w:pPr>
        <w:ind w:left="5040" w:hanging="360"/>
      </w:pPr>
    </w:lvl>
    <w:lvl w:ilvl="7" w:tplc="3ADC7050">
      <w:start w:val="1"/>
      <w:numFmt w:val="lowerLetter"/>
      <w:lvlText w:val="%8."/>
      <w:lvlJc w:val="left"/>
      <w:pPr>
        <w:ind w:left="5760" w:hanging="360"/>
      </w:pPr>
    </w:lvl>
    <w:lvl w:ilvl="8" w:tplc="49F6F278">
      <w:start w:val="1"/>
      <w:numFmt w:val="lowerRoman"/>
      <w:lvlText w:val="%9."/>
      <w:lvlJc w:val="right"/>
      <w:pPr>
        <w:ind w:left="6480" w:hanging="180"/>
      </w:pPr>
    </w:lvl>
  </w:abstractNum>
  <w:abstractNum w:abstractNumId="47">
    <w:nsid w:val="7E8346F2"/>
    <w:multiLevelType w:val="hybridMultilevel"/>
    <w:tmpl w:val="0E52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
  </w:num>
  <w:num w:numId="3">
    <w:abstractNumId w:val="45"/>
  </w:num>
  <w:num w:numId="4">
    <w:abstractNumId w:val="47"/>
  </w:num>
  <w:num w:numId="5">
    <w:abstractNumId w:val="22"/>
  </w:num>
  <w:num w:numId="6">
    <w:abstractNumId w:val="10"/>
  </w:num>
  <w:num w:numId="7">
    <w:abstractNumId w:val="28"/>
  </w:num>
  <w:num w:numId="8">
    <w:abstractNumId w:val="6"/>
  </w:num>
  <w:num w:numId="9">
    <w:abstractNumId w:val="0"/>
  </w:num>
  <w:num w:numId="10">
    <w:abstractNumId w:val="5"/>
  </w:num>
  <w:num w:numId="11">
    <w:abstractNumId w:val="40"/>
  </w:num>
  <w:num w:numId="12">
    <w:abstractNumId w:val="46"/>
  </w:num>
  <w:num w:numId="13">
    <w:abstractNumId w:val="35"/>
  </w:num>
  <w:num w:numId="14">
    <w:abstractNumId w:val="14"/>
  </w:num>
  <w:num w:numId="15">
    <w:abstractNumId w:val="15"/>
  </w:num>
  <w:num w:numId="16">
    <w:abstractNumId w:val="4"/>
  </w:num>
  <w:num w:numId="17">
    <w:abstractNumId w:val="31"/>
  </w:num>
  <w:num w:numId="18">
    <w:abstractNumId w:val="29"/>
  </w:num>
  <w:num w:numId="19">
    <w:abstractNumId w:val="1"/>
  </w:num>
  <w:num w:numId="20">
    <w:abstractNumId w:val="13"/>
  </w:num>
  <w:num w:numId="21">
    <w:abstractNumId w:val="24"/>
  </w:num>
  <w:num w:numId="22">
    <w:abstractNumId w:val="23"/>
  </w:num>
  <w:num w:numId="23">
    <w:abstractNumId w:val="16"/>
  </w:num>
  <w:num w:numId="24">
    <w:abstractNumId w:val="37"/>
  </w:num>
  <w:num w:numId="25">
    <w:abstractNumId w:val="26"/>
  </w:num>
  <w:num w:numId="26">
    <w:abstractNumId w:val="25"/>
  </w:num>
  <w:num w:numId="27">
    <w:abstractNumId w:val="39"/>
  </w:num>
  <w:num w:numId="28">
    <w:abstractNumId w:val="41"/>
  </w:num>
  <w:num w:numId="29">
    <w:abstractNumId w:val="8"/>
  </w:num>
  <w:num w:numId="30">
    <w:abstractNumId w:val="27"/>
  </w:num>
  <w:num w:numId="31">
    <w:abstractNumId w:val="33"/>
  </w:num>
  <w:num w:numId="32">
    <w:abstractNumId w:val="32"/>
  </w:num>
  <w:num w:numId="33">
    <w:abstractNumId w:val="43"/>
  </w:num>
  <w:num w:numId="34">
    <w:abstractNumId w:val="38"/>
  </w:num>
  <w:num w:numId="35">
    <w:abstractNumId w:val="34"/>
  </w:num>
  <w:num w:numId="36">
    <w:abstractNumId w:val="42"/>
  </w:num>
  <w:num w:numId="37">
    <w:abstractNumId w:val="9"/>
  </w:num>
  <w:num w:numId="38">
    <w:abstractNumId w:val="11"/>
  </w:num>
  <w:num w:numId="39">
    <w:abstractNumId w:val="17"/>
  </w:num>
  <w:num w:numId="40">
    <w:abstractNumId w:val="20"/>
  </w:num>
  <w:num w:numId="41">
    <w:abstractNumId w:val="7"/>
  </w:num>
  <w:num w:numId="42">
    <w:abstractNumId w:val="18"/>
  </w:num>
  <w:num w:numId="43">
    <w:abstractNumId w:val="36"/>
  </w:num>
  <w:num w:numId="44">
    <w:abstractNumId w:val="21"/>
  </w:num>
  <w:num w:numId="45">
    <w:abstractNumId w:val="3"/>
  </w:num>
  <w:num w:numId="46">
    <w:abstractNumId w:val="12"/>
  </w:num>
  <w:num w:numId="47">
    <w:abstractNumId w:val="44"/>
  </w:num>
  <w:num w:numId="48">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2CD"/>
    <w:rsid w:val="0000099C"/>
    <w:rsid w:val="000022E8"/>
    <w:rsid w:val="00003910"/>
    <w:rsid w:val="00003BF4"/>
    <w:rsid w:val="00005799"/>
    <w:rsid w:val="000069BD"/>
    <w:rsid w:val="00006AAD"/>
    <w:rsid w:val="00010AAE"/>
    <w:rsid w:val="00011178"/>
    <w:rsid w:val="00013B5A"/>
    <w:rsid w:val="000152E0"/>
    <w:rsid w:val="00015944"/>
    <w:rsid w:val="00015D8C"/>
    <w:rsid w:val="00016B43"/>
    <w:rsid w:val="00016EE3"/>
    <w:rsid w:val="00017AD5"/>
    <w:rsid w:val="00017CC7"/>
    <w:rsid w:val="00020654"/>
    <w:rsid w:val="00020F41"/>
    <w:rsid w:val="00020FBD"/>
    <w:rsid w:val="00021595"/>
    <w:rsid w:val="00025D09"/>
    <w:rsid w:val="000267B8"/>
    <w:rsid w:val="00026DEE"/>
    <w:rsid w:val="000277E0"/>
    <w:rsid w:val="000278E7"/>
    <w:rsid w:val="0003023F"/>
    <w:rsid w:val="000322B2"/>
    <w:rsid w:val="00035DCD"/>
    <w:rsid w:val="00037254"/>
    <w:rsid w:val="00037420"/>
    <w:rsid w:val="000379C6"/>
    <w:rsid w:val="00037C7F"/>
    <w:rsid w:val="00040CDA"/>
    <w:rsid w:val="00040EE6"/>
    <w:rsid w:val="000411E1"/>
    <w:rsid w:val="00042440"/>
    <w:rsid w:val="00045845"/>
    <w:rsid w:val="00045E89"/>
    <w:rsid w:val="000500FA"/>
    <w:rsid w:val="000514F4"/>
    <w:rsid w:val="00052DE2"/>
    <w:rsid w:val="00054A79"/>
    <w:rsid w:val="00056ABD"/>
    <w:rsid w:val="00057744"/>
    <w:rsid w:val="000613B5"/>
    <w:rsid w:val="0006326C"/>
    <w:rsid w:val="000635CA"/>
    <w:rsid w:val="00063B4E"/>
    <w:rsid w:val="000653F3"/>
    <w:rsid w:val="00065D9D"/>
    <w:rsid w:val="00066131"/>
    <w:rsid w:val="00066D9D"/>
    <w:rsid w:val="00070DBC"/>
    <w:rsid w:val="00070DE9"/>
    <w:rsid w:val="00072E07"/>
    <w:rsid w:val="000748F4"/>
    <w:rsid w:val="000767FF"/>
    <w:rsid w:val="000776EE"/>
    <w:rsid w:val="00077B6B"/>
    <w:rsid w:val="00077BBB"/>
    <w:rsid w:val="00080ADF"/>
    <w:rsid w:val="00081986"/>
    <w:rsid w:val="00082D72"/>
    <w:rsid w:val="00083362"/>
    <w:rsid w:val="000837D0"/>
    <w:rsid w:val="00083819"/>
    <w:rsid w:val="00083B8C"/>
    <w:rsid w:val="00083F9C"/>
    <w:rsid w:val="00084D89"/>
    <w:rsid w:val="000851BD"/>
    <w:rsid w:val="000868ED"/>
    <w:rsid w:val="00086F3A"/>
    <w:rsid w:val="00087FA1"/>
    <w:rsid w:val="00093D7C"/>
    <w:rsid w:val="00094C38"/>
    <w:rsid w:val="0009532C"/>
    <w:rsid w:val="00095F87"/>
    <w:rsid w:val="00096617"/>
    <w:rsid w:val="00096B77"/>
    <w:rsid w:val="00096BD7"/>
    <w:rsid w:val="00096CA2"/>
    <w:rsid w:val="00097132"/>
    <w:rsid w:val="000A0A9F"/>
    <w:rsid w:val="000A1F5D"/>
    <w:rsid w:val="000A250B"/>
    <w:rsid w:val="000A5EF1"/>
    <w:rsid w:val="000B00EC"/>
    <w:rsid w:val="000B23AA"/>
    <w:rsid w:val="000B2D9E"/>
    <w:rsid w:val="000B3F5F"/>
    <w:rsid w:val="000B4643"/>
    <w:rsid w:val="000B47B4"/>
    <w:rsid w:val="000B4B70"/>
    <w:rsid w:val="000B675A"/>
    <w:rsid w:val="000B74C4"/>
    <w:rsid w:val="000B7DC4"/>
    <w:rsid w:val="000C4514"/>
    <w:rsid w:val="000C5723"/>
    <w:rsid w:val="000C6989"/>
    <w:rsid w:val="000D129B"/>
    <w:rsid w:val="000D2123"/>
    <w:rsid w:val="000D347B"/>
    <w:rsid w:val="000D6F9F"/>
    <w:rsid w:val="000E04EF"/>
    <w:rsid w:val="000E0EF0"/>
    <w:rsid w:val="000E49BA"/>
    <w:rsid w:val="000E65AF"/>
    <w:rsid w:val="000E73DB"/>
    <w:rsid w:val="000E78FF"/>
    <w:rsid w:val="000F000F"/>
    <w:rsid w:val="000F0E04"/>
    <w:rsid w:val="000F1CCB"/>
    <w:rsid w:val="000F2836"/>
    <w:rsid w:val="000F36FF"/>
    <w:rsid w:val="000F40A0"/>
    <w:rsid w:val="000F69CF"/>
    <w:rsid w:val="00101D5E"/>
    <w:rsid w:val="00101EAE"/>
    <w:rsid w:val="00104919"/>
    <w:rsid w:val="00104934"/>
    <w:rsid w:val="00105A55"/>
    <w:rsid w:val="001120D4"/>
    <w:rsid w:val="00113E7F"/>
    <w:rsid w:val="00114011"/>
    <w:rsid w:val="00115692"/>
    <w:rsid w:val="001170C0"/>
    <w:rsid w:val="001173AB"/>
    <w:rsid w:val="00121EF2"/>
    <w:rsid w:val="00123324"/>
    <w:rsid w:val="00123593"/>
    <w:rsid w:val="001236A0"/>
    <w:rsid w:val="0012512D"/>
    <w:rsid w:val="00125426"/>
    <w:rsid w:val="0013033A"/>
    <w:rsid w:val="00130E89"/>
    <w:rsid w:val="00131F52"/>
    <w:rsid w:val="001330D1"/>
    <w:rsid w:val="001361CA"/>
    <w:rsid w:val="0014096C"/>
    <w:rsid w:val="00141409"/>
    <w:rsid w:val="00142D6E"/>
    <w:rsid w:val="00144F87"/>
    <w:rsid w:val="0014569B"/>
    <w:rsid w:val="00146662"/>
    <w:rsid w:val="00160689"/>
    <w:rsid w:val="001606C8"/>
    <w:rsid w:val="001617AD"/>
    <w:rsid w:val="00163036"/>
    <w:rsid w:val="00163987"/>
    <w:rsid w:val="00163E4D"/>
    <w:rsid w:val="001656E7"/>
    <w:rsid w:val="001711DF"/>
    <w:rsid w:val="00171468"/>
    <w:rsid w:val="00171E7E"/>
    <w:rsid w:val="0017327D"/>
    <w:rsid w:val="0017385F"/>
    <w:rsid w:val="0017596D"/>
    <w:rsid w:val="00176B9A"/>
    <w:rsid w:val="001772F9"/>
    <w:rsid w:val="001773EA"/>
    <w:rsid w:val="001777A8"/>
    <w:rsid w:val="001778F6"/>
    <w:rsid w:val="00181A01"/>
    <w:rsid w:val="00182384"/>
    <w:rsid w:val="00182A82"/>
    <w:rsid w:val="00184612"/>
    <w:rsid w:val="0018725D"/>
    <w:rsid w:val="00187476"/>
    <w:rsid w:val="00187A14"/>
    <w:rsid w:val="00191291"/>
    <w:rsid w:val="00192EC1"/>
    <w:rsid w:val="00194D9A"/>
    <w:rsid w:val="001977D9"/>
    <w:rsid w:val="00197F5C"/>
    <w:rsid w:val="001A080C"/>
    <w:rsid w:val="001A0DCC"/>
    <w:rsid w:val="001A2943"/>
    <w:rsid w:val="001A4D8A"/>
    <w:rsid w:val="001A54BE"/>
    <w:rsid w:val="001A5AFE"/>
    <w:rsid w:val="001A61D7"/>
    <w:rsid w:val="001A7480"/>
    <w:rsid w:val="001A772E"/>
    <w:rsid w:val="001B13EF"/>
    <w:rsid w:val="001B388E"/>
    <w:rsid w:val="001B5F58"/>
    <w:rsid w:val="001C043C"/>
    <w:rsid w:val="001C1520"/>
    <w:rsid w:val="001C15D7"/>
    <w:rsid w:val="001C3279"/>
    <w:rsid w:val="001C6058"/>
    <w:rsid w:val="001C6B88"/>
    <w:rsid w:val="001C6D41"/>
    <w:rsid w:val="001D2FAB"/>
    <w:rsid w:val="001D3793"/>
    <w:rsid w:val="001D4CA4"/>
    <w:rsid w:val="001D6104"/>
    <w:rsid w:val="001D63C2"/>
    <w:rsid w:val="001D6E94"/>
    <w:rsid w:val="001D76A9"/>
    <w:rsid w:val="001E04A3"/>
    <w:rsid w:val="001E24D2"/>
    <w:rsid w:val="001E2A33"/>
    <w:rsid w:val="001E41A6"/>
    <w:rsid w:val="001E44F7"/>
    <w:rsid w:val="001E5B15"/>
    <w:rsid w:val="001E63FC"/>
    <w:rsid w:val="001E75EE"/>
    <w:rsid w:val="001F4AB2"/>
    <w:rsid w:val="001F57CD"/>
    <w:rsid w:val="001F6A87"/>
    <w:rsid w:val="001F7188"/>
    <w:rsid w:val="001F77DE"/>
    <w:rsid w:val="001F78A7"/>
    <w:rsid w:val="001F7BC3"/>
    <w:rsid w:val="00200E4B"/>
    <w:rsid w:val="002017BA"/>
    <w:rsid w:val="00201C6B"/>
    <w:rsid w:val="0020221A"/>
    <w:rsid w:val="00203E10"/>
    <w:rsid w:val="00206307"/>
    <w:rsid w:val="002067C3"/>
    <w:rsid w:val="00207CCF"/>
    <w:rsid w:val="00207FAD"/>
    <w:rsid w:val="002106CC"/>
    <w:rsid w:val="002114B8"/>
    <w:rsid w:val="00211CA8"/>
    <w:rsid w:val="00214036"/>
    <w:rsid w:val="002156E5"/>
    <w:rsid w:val="002177F8"/>
    <w:rsid w:val="0022309F"/>
    <w:rsid w:val="002247BC"/>
    <w:rsid w:val="00225FFE"/>
    <w:rsid w:val="00230891"/>
    <w:rsid w:val="002316CC"/>
    <w:rsid w:val="002359E3"/>
    <w:rsid w:val="00235C8F"/>
    <w:rsid w:val="00236F58"/>
    <w:rsid w:val="00236F92"/>
    <w:rsid w:val="002405F3"/>
    <w:rsid w:val="00241D3B"/>
    <w:rsid w:val="00243079"/>
    <w:rsid w:val="002473A9"/>
    <w:rsid w:val="002513D2"/>
    <w:rsid w:val="00251424"/>
    <w:rsid w:val="00252172"/>
    <w:rsid w:val="00252965"/>
    <w:rsid w:val="00253A62"/>
    <w:rsid w:val="00254217"/>
    <w:rsid w:val="002579D3"/>
    <w:rsid w:val="00257C22"/>
    <w:rsid w:val="002609C0"/>
    <w:rsid w:val="00261E0C"/>
    <w:rsid w:val="00263239"/>
    <w:rsid w:val="002678DE"/>
    <w:rsid w:val="00270161"/>
    <w:rsid w:val="00270A1A"/>
    <w:rsid w:val="002719A5"/>
    <w:rsid w:val="002721D4"/>
    <w:rsid w:val="00273128"/>
    <w:rsid w:val="00273EC0"/>
    <w:rsid w:val="00276FC0"/>
    <w:rsid w:val="002771B3"/>
    <w:rsid w:val="002810DA"/>
    <w:rsid w:val="00282C8E"/>
    <w:rsid w:val="00283145"/>
    <w:rsid w:val="00283E0B"/>
    <w:rsid w:val="002841D2"/>
    <w:rsid w:val="00285A02"/>
    <w:rsid w:val="00287CD8"/>
    <w:rsid w:val="002902C4"/>
    <w:rsid w:val="0029077D"/>
    <w:rsid w:val="00290A2E"/>
    <w:rsid w:val="00291D41"/>
    <w:rsid w:val="0029429E"/>
    <w:rsid w:val="002954BE"/>
    <w:rsid w:val="00296CD4"/>
    <w:rsid w:val="002A1D5C"/>
    <w:rsid w:val="002A2AE0"/>
    <w:rsid w:val="002A2CDB"/>
    <w:rsid w:val="002A53D3"/>
    <w:rsid w:val="002A632A"/>
    <w:rsid w:val="002A6AE0"/>
    <w:rsid w:val="002A6C8B"/>
    <w:rsid w:val="002B0431"/>
    <w:rsid w:val="002B0AB3"/>
    <w:rsid w:val="002B1367"/>
    <w:rsid w:val="002B22FA"/>
    <w:rsid w:val="002B473A"/>
    <w:rsid w:val="002B4B22"/>
    <w:rsid w:val="002B72D1"/>
    <w:rsid w:val="002B7664"/>
    <w:rsid w:val="002C13EA"/>
    <w:rsid w:val="002C1FE6"/>
    <w:rsid w:val="002C2320"/>
    <w:rsid w:val="002C50D7"/>
    <w:rsid w:val="002C5FA2"/>
    <w:rsid w:val="002C60D2"/>
    <w:rsid w:val="002C6B52"/>
    <w:rsid w:val="002D0984"/>
    <w:rsid w:val="002D2350"/>
    <w:rsid w:val="002D30A3"/>
    <w:rsid w:val="002D3466"/>
    <w:rsid w:val="002D490E"/>
    <w:rsid w:val="002D60A4"/>
    <w:rsid w:val="002E02D4"/>
    <w:rsid w:val="002E0E2A"/>
    <w:rsid w:val="002E1670"/>
    <w:rsid w:val="002E25B2"/>
    <w:rsid w:val="002E2E7F"/>
    <w:rsid w:val="002E2F25"/>
    <w:rsid w:val="002E3D79"/>
    <w:rsid w:val="002E4F55"/>
    <w:rsid w:val="002E6535"/>
    <w:rsid w:val="002F0B54"/>
    <w:rsid w:val="002F3335"/>
    <w:rsid w:val="002F3DED"/>
    <w:rsid w:val="002F4542"/>
    <w:rsid w:val="002F4C0A"/>
    <w:rsid w:val="002F7E23"/>
    <w:rsid w:val="00300A4A"/>
    <w:rsid w:val="00301C22"/>
    <w:rsid w:val="00304444"/>
    <w:rsid w:val="00304936"/>
    <w:rsid w:val="00305783"/>
    <w:rsid w:val="00305DC3"/>
    <w:rsid w:val="00306AC7"/>
    <w:rsid w:val="00307BB0"/>
    <w:rsid w:val="00310885"/>
    <w:rsid w:val="003115C6"/>
    <w:rsid w:val="0031246B"/>
    <w:rsid w:val="00316393"/>
    <w:rsid w:val="00317FA7"/>
    <w:rsid w:val="003227F3"/>
    <w:rsid w:val="00322D8B"/>
    <w:rsid w:val="00322DD6"/>
    <w:rsid w:val="00333AB6"/>
    <w:rsid w:val="00334874"/>
    <w:rsid w:val="0033573C"/>
    <w:rsid w:val="00336739"/>
    <w:rsid w:val="00336A27"/>
    <w:rsid w:val="00336FFD"/>
    <w:rsid w:val="0033772B"/>
    <w:rsid w:val="0034118E"/>
    <w:rsid w:val="00341841"/>
    <w:rsid w:val="003418AE"/>
    <w:rsid w:val="00341CF6"/>
    <w:rsid w:val="0034204E"/>
    <w:rsid w:val="00345659"/>
    <w:rsid w:val="003471EC"/>
    <w:rsid w:val="0035585E"/>
    <w:rsid w:val="003570C5"/>
    <w:rsid w:val="00360687"/>
    <w:rsid w:val="00360F9B"/>
    <w:rsid w:val="00361299"/>
    <w:rsid w:val="00361D94"/>
    <w:rsid w:val="003623F8"/>
    <w:rsid w:val="0036326F"/>
    <w:rsid w:val="003639A3"/>
    <w:rsid w:val="00363CB4"/>
    <w:rsid w:val="00365929"/>
    <w:rsid w:val="00366928"/>
    <w:rsid w:val="00370958"/>
    <w:rsid w:val="00374257"/>
    <w:rsid w:val="00374EE8"/>
    <w:rsid w:val="003761E3"/>
    <w:rsid w:val="00377E13"/>
    <w:rsid w:val="003800D7"/>
    <w:rsid w:val="00381704"/>
    <w:rsid w:val="003817BA"/>
    <w:rsid w:val="00382141"/>
    <w:rsid w:val="00386745"/>
    <w:rsid w:val="003901E1"/>
    <w:rsid w:val="00391274"/>
    <w:rsid w:val="00391A9B"/>
    <w:rsid w:val="0039403E"/>
    <w:rsid w:val="00394CEB"/>
    <w:rsid w:val="00396034"/>
    <w:rsid w:val="00396281"/>
    <w:rsid w:val="00396FB7"/>
    <w:rsid w:val="003A061A"/>
    <w:rsid w:val="003A1B62"/>
    <w:rsid w:val="003A381F"/>
    <w:rsid w:val="003A547F"/>
    <w:rsid w:val="003A56C1"/>
    <w:rsid w:val="003A5D35"/>
    <w:rsid w:val="003A620D"/>
    <w:rsid w:val="003A625C"/>
    <w:rsid w:val="003A778C"/>
    <w:rsid w:val="003B14B1"/>
    <w:rsid w:val="003B3DFE"/>
    <w:rsid w:val="003B6AF2"/>
    <w:rsid w:val="003B7088"/>
    <w:rsid w:val="003C1755"/>
    <w:rsid w:val="003C27C3"/>
    <w:rsid w:val="003C3934"/>
    <w:rsid w:val="003C43B3"/>
    <w:rsid w:val="003C43C0"/>
    <w:rsid w:val="003C460B"/>
    <w:rsid w:val="003C579A"/>
    <w:rsid w:val="003C5BE6"/>
    <w:rsid w:val="003C5D26"/>
    <w:rsid w:val="003C7007"/>
    <w:rsid w:val="003D17DC"/>
    <w:rsid w:val="003D4ABB"/>
    <w:rsid w:val="003D58FC"/>
    <w:rsid w:val="003D608E"/>
    <w:rsid w:val="003D7532"/>
    <w:rsid w:val="003E080B"/>
    <w:rsid w:val="003E0C98"/>
    <w:rsid w:val="003E0FF0"/>
    <w:rsid w:val="003E1F72"/>
    <w:rsid w:val="003E2869"/>
    <w:rsid w:val="003E2A2F"/>
    <w:rsid w:val="003E46BC"/>
    <w:rsid w:val="003E4F86"/>
    <w:rsid w:val="003E53E6"/>
    <w:rsid w:val="003E59F3"/>
    <w:rsid w:val="003E649A"/>
    <w:rsid w:val="003E65C4"/>
    <w:rsid w:val="003E796E"/>
    <w:rsid w:val="003E79F6"/>
    <w:rsid w:val="003E7C26"/>
    <w:rsid w:val="003F0789"/>
    <w:rsid w:val="003F0E96"/>
    <w:rsid w:val="003F11D1"/>
    <w:rsid w:val="003F2564"/>
    <w:rsid w:val="003F2A12"/>
    <w:rsid w:val="003F2F15"/>
    <w:rsid w:val="003F365A"/>
    <w:rsid w:val="003F493A"/>
    <w:rsid w:val="003F4AF3"/>
    <w:rsid w:val="003F4DB6"/>
    <w:rsid w:val="003F5551"/>
    <w:rsid w:val="003F5899"/>
    <w:rsid w:val="003F67DB"/>
    <w:rsid w:val="00401E44"/>
    <w:rsid w:val="00405EC6"/>
    <w:rsid w:val="004070CA"/>
    <w:rsid w:val="00407BE4"/>
    <w:rsid w:val="00407C8C"/>
    <w:rsid w:val="00412B56"/>
    <w:rsid w:val="00412C1A"/>
    <w:rsid w:val="004133DB"/>
    <w:rsid w:val="00414533"/>
    <w:rsid w:val="00414995"/>
    <w:rsid w:val="004160A2"/>
    <w:rsid w:val="00416CBB"/>
    <w:rsid w:val="0041718F"/>
    <w:rsid w:val="004174A7"/>
    <w:rsid w:val="004214EA"/>
    <w:rsid w:val="00421B3F"/>
    <w:rsid w:val="00421C50"/>
    <w:rsid w:val="004221B9"/>
    <w:rsid w:val="0042706E"/>
    <w:rsid w:val="00427241"/>
    <w:rsid w:val="00427B6D"/>
    <w:rsid w:val="00431A9C"/>
    <w:rsid w:val="00434A2C"/>
    <w:rsid w:val="00435286"/>
    <w:rsid w:val="00436751"/>
    <w:rsid w:val="00440C17"/>
    <w:rsid w:val="004422F7"/>
    <w:rsid w:val="00444D53"/>
    <w:rsid w:val="0044727F"/>
    <w:rsid w:val="00447354"/>
    <w:rsid w:val="00447CBD"/>
    <w:rsid w:val="00453C9E"/>
    <w:rsid w:val="00455112"/>
    <w:rsid w:val="0045518F"/>
    <w:rsid w:val="00455975"/>
    <w:rsid w:val="00455C5F"/>
    <w:rsid w:val="00456954"/>
    <w:rsid w:val="004570F7"/>
    <w:rsid w:val="00460E9B"/>
    <w:rsid w:val="00461F40"/>
    <w:rsid w:val="004634AC"/>
    <w:rsid w:val="0046412C"/>
    <w:rsid w:val="004656C9"/>
    <w:rsid w:val="00465C91"/>
    <w:rsid w:val="00470C5A"/>
    <w:rsid w:val="004730F4"/>
    <w:rsid w:val="00473E99"/>
    <w:rsid w:val="0047435F"/>
    <w:rsid w:val="004746BF"/>
    <w:rsid w:val="004778E6"/>
    <w:rsid w:val="00477CF5"/>
    <w:rsid w:val="00481A22"/>
    <w:rsid w:val="004822F7"/>
    <w:rsid w:val="0048519D"/>
    <w:rsid w:val="0048561C"/>
    <w:rsid w:val="00485F2F"/>
    <w:rsid w:val="00486008"/>
    <w:rsid w:val="00487566"/>
    <w:rsid w:val="0049106C"/>
    <w:rsid w:val="004952DD"/>
    <w:rsid w:val="00497A8B"/>
    <w:rsid w:val="004A2A1F"/>
    <w:rsid w:val="004A574D"/>
    <w:rsid w:val="004A58D8"/>
    <w:rsid w:val="004A5FE8"/>
    <w:rsid w:val="004A6D9A"/>
    <w:rsid w:val="004A733B"/>
    <w:rsid w:val="004B0533"/>
    <w:rsid w:val="004B09A7"/>
    <w:rsid w:val="004B1CC4"/>
    <w:rsid w:val="004B288F"/>
    <w:rsid w:val="004B3B36"/>
    <w:rsid w:val="004B4101"/>
    <w:rsid w:val="004B6F1A"/>
    <w:rsid w:val="004B71AF"/>
    <w:rsid w:val="004B7624"/>
    <w:rsid w:val="004B7AA0"/>
    <w:rsid w:val="004C0B18"/>
    <w:rsid w:val="004C1023"/>
    <w:rsid w:val="004C222C"/>
    <w:rsid w:val="004C2C46"/>
    <w:rsid w:val="004C5F87"/>
    <w:rsid w:val="004C6DB6"/>
    <w:rsid w:val="004D0A41"/>
    <w:rsid w:val="004D569B"/>
    <w:rsid w:val="004D5F4E"/>
    <w:rsid w:val="004D6A99"/>
    <w:rsid w:val="004E08BA"/>
    <w:rsid w:val="004E1909"/>
    <w:rsid w:val="004E3BDC"/>
    <w:rsid w:val="004E73C9"/>
    <w:rsid w:val="004E7B69"/>
    <w:rsid w:val="004E7C7E"/>
    <w:rsid w:val="004F2D4F"/>
    <w:rsid w:val="004F4BEB"/>
    <w:rsid w:val="004F56BC"/>
    <w:rsid w:val="004F5794"/>
    <w:rsid w:val="004F5AF9"/>
    <w:rsid w:val="004F765C"/>
    <w:rsid w:val="00500F76"/>
    <w:rsid w:val="005017EA"/>
    <w:rsid w:val="00502863"/>
    <w:rsid w:val="00502DA7"/>
    <w:rsid w:val="00503854"/>
    <w:rsid w:val="00506644"/>
    <w:rsid w:val="005079D9"/>
    <w:rsid w:val="005100E2"/>
    <w:rsid w:val="005105E0"/>
    <w:rsid w:val="005118E5"/>
    <w:rsid w:val="00511B0B"/>
    <w:rsid w:val="00513236"/>
    <w:rsid w:val="005153B6"/>
    <w:rsid w:val="00515A56"/>
    <w:rsid w:val="00515BCC"/>
    <w:rsid w:val="00516AA8"/>
    <w:rsid w:val="00517663"/>
    <w:rsid w:val="00517B15"/>
    <w:rsid w:val="0052030A"/>
    <w:rsid w:val="00521C7F"/>
    <w:rsid w:val="00522270"/>
    <w:rsid w:val="00523012"/>
    <w:rsid w:val="005234DD"/>
    <w:rsid w:val="00523B1A"/>
    <w:rsid w:val="0052644B"/>
    <w:rsid w:val="0052649E"/>
    <w:rsid w:val="00526F43"/>
    <w:rsid w:val="005304B4"/>
    <w:rsid w:val="005326D0"/>
    <w:rsid w:val="005343E5"/>
    <w:rsid w:val="00534991"/>
    <w:rsid w:val="0053569F"/>
    <w:rsid w:val="00535F62"/>
    <w:rsid w:val="0053701E"/>
    <w:rsid w:val="0054002A"/>
    <w:rsid w:val="00540F3E"/>
    <w:rsid w:val="00541F23"/>
    <w:rsid w:val="005426DB"/>
    <w:rsid w:val="00543499"/>
    <w:rsid w:val="00543AE9"/>
    <w:rsid w:val="00543FEC"/>
    <w:rsid w:val="00545B32"/>
    <w:rsid w:val="00551602"/>
    <w:rsid w:val="00553767"/>
    <w:rsid w:val="005540B9"/>
    <w:rsid w:val="00556884"/>
    <w:rsid w:val="00556BD3"/>
    <w:rsid w:val="005609E8"/>
    <w:rsid w:val="00561736"/>
    <w:rsid w:val="00562391"/>
    <w:rsid w:val="00564223"/>
    <w:rsid w:val="00564359"/>
    <w:rsid w:val="00564825"/>
    <w:rsid w:val="005649D3"/>
    <w:rsid w:val="005654FD"/>
    <w:rsid w:val="00565CE4"/>
    <w:rsid w:val="005669C8"/>
    <w:rsid w:val="005709A8"/>
    <w:rsid w:val="00571732"/>
    <w:rsid w:val="00575C88"/>
    <w:rsid w:val="00580664"/>
    <w:rsid w:val="005822FB"/>
    <w:rsid w:val="0058375F"/>
    <w:rsid w:val="00584865"/>
    <w:rsid w:val="00586212"/>
    <w:rsid w:val="0059070E"/>
    <w:rsid w:val="0059414F"/>
    <w:rsid w:val="00594E74"/>
    <w:rsid w:val="0059515E"/>
    <w:rsid w:val="00595BA7"/>
    <w:rsid w:val="00595C3E"/>
    <w:rsid w:val="00595E31"/>
    <w:rsid w:val="005973B5"/>
    <w:rsid w:val="005A05D0"/>
    <w:rsid w:val="005A0961"/>
    <w:rsid w:val="005A0D6B"/>
    <w:rsid w:val="005A27EF"/>
    <w:rsid w:val="005A4258"/>
    <w:rsid w:val="005A5A34"/>
    <w:rsid w:val="005A5F04"/>
    <w:rsid w:val="005B0960"/>
    <w:rsid w:val="005B1BD1"/>
    <w:rsid w:val="005B401F"/>
    <w:rsid w:val="005B412B"/>
    <w:rsid w:val="005B465B"/>
    <w:rsid w:val="005B5128"/>
    <w:rsid w:val="005B6965"/>
    <w:rsid w:val="005B7886"/>
    <w:rsid w:val="005C152B"/>
    <w:rsid w:val="005C1D79"/>
    <w:rsid w:val="005C223E"/>
    <w:rsid w:val="005C3428"/>
    <w:rsid w:val="005C37DC"/>
    <w:rsid w:val="005C38E5"/>
    <w:rsid w:val="005C659C"/>
    <w:rsid w:val="005C6670"/>
    <w:rsid w:val="005D02E6"/>
    <w:rsid w:val="005D0C91"/>
    <w:rsid w:val="005D1914"/>
    <w:rsid w:val="005D2909"/>
    <w:rsid w:val="005D381D"/>
    <w:rsid w:val="005D5A88"/>
    <w:rsid w:val="005D6867"/>
    <w:rsid w:val="005D7714"/>
    <w:rsid w:val="005D7CF9"/>
    <w:rsid w:val="005E2B52"/>
    <w:rsid w:val="005E38D6"/>
    <w:rsid w:val="005E494E"/>
    <w:rsid w:val="005E6886"/>
    <w:rsid w:val="005E75BE"/>
    <w:rsid w:val="005E767E"/>
    <w:rsid w:val="005E7B3C"/>
    <w:rsid w:val="005F1CE6"/>
    <w:rsid w:val="005F3AA5"/>
    <w:rsid w:val="005F4345"/>
    <w:rsid w:val="005F620E"/>
    <w:rsid w:val="006000A5"/>
    <w:rsid w:val="00600169"/>
    <w:rsid w:val="006019A4"/>
    <w:rsid w:val="00602537"/>
    <w:rsid w:val="00603431"/>
    <w:rsid w:val="006063D0"/>
    <w:rsid w:val="00611B0C"/>
    <w:rsid w:val="00612332"/>
    <w:rsid w:val="006129F3"/>
    <w:rsid w:val="00612E87"/>
    <w:rsid w:val="006132DD"/>
    <w:rsid w:val="00613AA2"/>
    <w:rsid w:val="00613AE7"/>
    <w:rsid w:val="00615E07"/>
    <w:rsid w:val="00616025"/>
    <w:rsid w:val="0061613D"/>
    <w:rsid w:val="00616D1B"/>
    <w:rsid w:val="0061794D"/>
    <w:rsid w:val="0062041D"/>
    <w:rsid w:val="0062087E"/>
    <w:rsid w:val="006213B0"/>
    <w:rsid w:val="00621572"/>
    <w:rsid w:val="006215DF"/>
    <w:rsid w:val="006218F4"/>
    <w:rsid w:val="00621D0D"/>
    <w:rsid w:val="00623D74"/>
    <w:rsid w:val="00624EA3"/>
    <w:rsid w:val="00626CB9"/>
    <w:rsid w:val="00627546"/>
    <w:rsid w:val="00630F92"/>
    <w:rsid w:val="00631361"/>
    <w:rsid w:val="00632933"/>
    <w:rsid w:val="00632F64"/>
    <w:rsid w:val="00634700"/>
    <w:rsid w:val="00634FDE"/>
    <w:rsid w:val="006354DE"/>
    <w:rsid w:val="00635A2B"/>
    <w:rsid w:val="0063638F"/>
    <w:rsid w:val="006377F4"/>
    <w:rsid w:val="00640C4B"/>
    <w:rsid w:val="00643EF9"/>
    <w:rsid w:val="00645B5B"/>
    <w:rsid w:val="00646238"/>
    <w:rsid w:val="00646795"/>
    <w:rsid w:val="006468B5"/>
    <w:rsid w:val="006477BE"/>
    <w:rsid w:val="00650431"/>
    <w:rsid w:val="0065110E"/>
    <w:rsid w:val="00651C38"/>
    <w:rsid w:val="006537ED"/>
    <w:rsid w:val="00654DAC"/>
    <w:rsid w:val="00656176"/>
    <w:rsid w:val="00660CB4"/>
    <w:rsid w:val="00661504"/>
    <w:rsid w:val="00663204"/>
    <w:rsid w:val="00670F60"/>
    <w:rsid w:val="0067101C"/>
    <w:rsid w:val="00671183"/>
    <w:rsid w:val="006721E5"/>
    <w:rsid w:val="0067227A"/>
    <w:rsid w:val="00676313"/>
    <w:rsid w:val="006769A1"/>
    <w:rsid w:val="006828DE"/>
    <w:rsid w:val="0068503A"/>
    <w:rsid w:val="00685CDA"/>
    <w:rsid w:val="00685DA6"/>
    <w:rsid w:val="0068713E"/>
    <w:rsid w:val="00687C7E"/>
    <w:rsid w:val="00693BF8"/>
    <w:rsid w:val="00694340"/>
    <w:rsid w:val="006944CE"/>
    <w:rsid w:val="006952C1"/>
    <w:rsid w:val="0069659C"/>
    <w:rsid w:val="006A1823"/>
    <w:rsid w:val="006A1AFC"/>
    <w:rsid w:val="006A56F5"/>
    <w:rsid w:val="006A65A2"/>
    <w:rsid w:val="006A6A46"/>
    <w:rsid w:val="006B1565"/>
    <w:rsid w:val="006B200D"/>
    <w:rsid w:val="006B250E"/>
    <w:rsid w:val="006B2DDC"/>
    <w:rsid w:val="006B57AB"/>
    <w:rsid w:val="006B5B91"/>
    <w:rsid w:val="006B668F"/>
    <w:rsid w:val="006B75C7"/>
    <w:rsid w:val="006C223A"/>
    <w:rsid w:val="006C2C5A"/>
    <w:rsid w:val="006C3C15"/>
    <w:rsid w:val="006C7340"/>
    <w:rsid w:val="006C7F0E"/>
    <w:rsid w:val="006D15B1"/>
    <w:rsid w:val="006D23B5"/>
    <w:rsid w:val="006D2CC2"/>
    <w:rsid w:val="006D2E9F"/>
    <w:rsid w:val="006D3199"/>
    <w:rsid w:val="006D335A"/>
    <w:rsid w:val="006D4CF7"/>
    <w:rsid w:val="006D74B1"/>
    <w:rsid w:val="006E2525"/>
    <w:rsid w:val="006E2D5B"/>
    <w:rsid w:val="006E5FFA"/>
    <w:rsid w:val="006F0FB7"/>
    <w:rsid w:val="006F1BEB"/>
    <w:rsid w:val="006F27FF"/>
    <w:rsid w:val="006F2FA2"/>
    <w:rsid w:val="006F73AD"/>
    <w:rsid w:val="006F75AC"/>
    <w:rsid w:val="0070040C"/>
    <w:rsid w:val="007011A3"/>
    <w:rsid w:val="007014DF"/>
    <w:rsid w:val="00701C65"/>
    <w:rsid w:val="0070203B"/>
    <w:rsid w:val="00705707"/>
    <w:rsid w:val="00706EED"/>
    <w:rsid w:val="00710241"/>
    <w:rsid w:val="0071211C"/>
    <w:rsid w:val="0071465E"/>
    <w:rsid w:val="0071694F"/>
    <w:rsid w:val="00717549"/>
    <w:rsid w:val="00720369"/>
    <w:rsid w:val="00721AB1"/>
    <w:rsid w:val="00722BCD"/>
    <w:rsid w:val="00723711"/>
    <w:rsid w:val="00724671"/>
    <w:rsid w:val="00727AE8"/>
    <w:rsid w:val="00727B63"/>
    <w:rsid w:val="00727EE4"/>
    <w:rsid w:val="0073044C"/>
    <w:rsid w:val="00733306"/>
    <w:rsid w:val="00733562"/>
    <w:rsid w:val="00733648"/>
    <w:rsid w:val="00734924"/>
    <w:rsid w:val="00734DD6"/>
    <w:rsid w:val="00735BBE"/>
    <w:rsid w:val="00740B98"/>
    <w:rsid w:val="0074189F"/>
    <w:rsid w:val="00741A52"/>
    <w:rsid w:val="00744287"/>
    <w:rsid w:val="00746DA3"/>
    <w:rsid w:val="0075142D"/>
    <w:rsid w:val="00752CCA"/>
    <w:rsid w:val="00754AA7"/>
    <w:rsid w:val="00754E0B"/>
    <w:rsid w:val="00755A42"/>
    <w:rsid w:val="0075609D"/>
    <w:rsid w:val="007561D4"/>
    <w:rsid w:val="00760649"/>
    <w:rsid w:val="00760678"/>
    <w:rsid w:val="00760B6E"/>
    <w:rsid w:val="0076200B"/>
    <w:rsid w:val="007642D7"/>
    <w:rsid w:val="007646FC"/>
    <w:rsid w:val="00764DC2"/>
    <w:rsid w:val="00765657"/>
    <w:rsid w:val="007656CF"/>
    <w:rsid w:val="007667EC"/>
    <w:rsid w:val="007705CC"/>
    <w:rsid w:val="00770C4C"/>
    <w:rsid w:val="00773046"/>
    <w:rsid w:val="00773136"/>
    <w:rsid w:val="00773432"/>
    <w:rsid w:val="0077352F"/>
    <w:rsid w:val="0077631D"/>
    <w:rsid w:val="0077705E"/>
    <w:rsid w:val="00777ACF"/>
    <w:rsid w:val="00777C48"/>
    <w:rsid w:val="00780423"/>
    <w:rsid w:val="007811FD"/>
    <w:rsid w:val="00781664"/>
    <w:rsid w:val="00781A38"/>
    <w:rsid w:val="00781DBA"/>
    <w:rsid w:val="0078243A"/>
    <w:rsid w:val="00784E30"/>
    <w:rsid w:val="00786AF8"/>
    <w:rsid w:val="00786C2B"/>
    <w:rsid w:val="00787A6F"/>
    <w:rsid w:val="00787CD6"/>
    <w:rsid w:val="007906EB"/>
    <w:rsid w:val="00790A82"/>
    <w:rsid w:val="0079287C"/>
    <w:rsid w:val="00794681"/>
    <w:rsid w:val="00795C79"/>
    <w:rsid w:val="00795C9D"/>
    <w:rsid w:val="00796EAD"/>
    <w:rsid w:val="007A55FB"/>
    <w:rsid w:val="007A7BAB"/>
    <w:rsid w:val="007B1B8B"/>
    <w:rsid w:val="007B2794"/>
    <w:rsid w:val="007B3014"/>
    <w:rsid w:val="007B3B4B"/>
    <w:rsid w:val="007B3C1E"/>
    <w:rsid w:val="007B5D04"/>
    <w:rsid w:val="007B60BB"/>
    <w:rsid w:val="007B6359"/>
    <w:rsid w:val="007B7199"/>
    <w:rsid w:val="007B74BD"/>
    <w:rsid w:val="007B776C"/>
    <w:rsid w:val="007C01FC"/>
    <w:rsid w:val="007C1B3A"/>
    <w:rsid w:val="007C2070"/>
    <w:rsid w:val="007C230F"/>
    <w:rsid w:val="007C55D4"/>
    <w:rsid w:val="007C5761"/>
    <w:rsid w:val="007C5ACD"/>
    <w:rsid w:val="007C73FE"/>
    <w:rsid w:val="007D0FAE"/>
    <w:rsid w:val="007D124D"/>
    <w:rsid w:val="007D275C"/>
    <w:rsid w:val="007D3C54"/>
    <w:rsid w:val="007D4F08"/>
    <w:rsid w:val="007D5806"/>
    <w:rsid w:val="007D6556"/>
    <w:rsid w:val="007D7C67"/>
    <w:rsid w:val="007E0C26"/>
    <w:rsid w:val="007E2006"/>
    <w:rsid w:val="007E2377"/>
    <w:rsid w:val="007E626C"/>
    <w:rsid w:val="007F0C75"/>
    <w:rsid w:val="007F241B"/>
    <w:rsid w:val="007F4DDE"/>
    <w:rsid w:val="007F55FB"/>
    <w:rsid w:val="007F646D"/>
    <w:rsid w:val="007F78C2"/>
    <w:rsid w:val="008010BE"/>
    <w:rsid w:val="00804367"/>
    <w:rsid w:val="00805BF3"/>
    <w:rsid w:val="00807117"/>
    <w:rsid w:val="00812612"/>
    <w:rsid w:val="008135D4"/>
    <w:rsid w:val="00814662"/>
    <w:rsid w:val="0081538B"/>
    <w:rsid w:val="00815F04"/>
    <w:rsid w:val="0081760B"/>
    <w:rsid w:val="0082160D"/>
    <w:rsid w:val="00821B2D"/>
    <w:rsid w:val="008235B4"/>
    <w:rsid w:val="00824271"/>
    <w:rsid w:val="00825C8C"/>
    <w:rsid w:val="008301C0"/>
    <w:rsid w:val="00830F19"/>
    <w:rsid w:val="0083176B"/>
    <w:rsid w:val="00833008"/>
    <w:rsid w:val="008336C6"/>
    <w:rsid w:val="00834589"/>
    <w:rsid w:val="00835228"/>
    <w:rsid w:val="00835479"/>
    <w:rsid w:val="00835865"/>
    <w:rsid w:val="0083600B"/>
    <w:rsid w:val="00836CA9"/>
    <w:rsid w:val="00836CF5"/>
    <w:rsid w:val="008377F3"/>
    <w:rsid w:val="008406E9"/>
    <w:rsid w:val="00840796"/>
    <w:rsid w:val="0084200F"/>
    <w:rsid w:val="00842C92"/>
    <w:rsid w:val="00842D43"/>
    <w:rsid w:val="00844BFB"/>
    <w:rsid w:val="00845214"/>
    <w:rsid w:val="00851953"/>
    <w:rsid w:val="00852FC4"/>
    <w:rsid w:val="0085464B"/>
    <w:rsid w:val="0085466D"/>
    <w:rsid w:val="008575FC"/>
    <w:rsid w:val="00861BA8"/>
    <w:rsid w:val="00862E33"/>
    <w:rsid w:val="008630CF"/>
    <w:rsid w:val="00864201"/>
    <w:rsid w:val="00864C59"/>
    <w:rsid w:val="00864ED7"/>
    <w:rsid w:val="0086585F"/>
    <w:rsid w:val="00866526"/>
    <w:rsid w:val="00870DA0"/>
    <w:rsid w:val="00870F92"/>
    <w:rsid w:val="00871EE0"/>
    <w:rsid w:val="00872214"/>
    <w:rsid w:val="0087389F"/>
    <w:rsid w:val="008741BA"/>
    <w:rsid w:val="0087479C"/>
    <w:rsid w:val="00874C11"/>
    <w:rsid w:val="00875E20"/>
    <w:rsid w:val="00876A23"/>
    <w:rsid w:val="0087746C"/>
    <w:rsid w:val="00877B78"/>
    <w:rsid w:val="00877EF1"/>
    <w:rsid w:val="00880BDA"/>
    <w:rsid w:val="00880C61"/>
    <w:rsid w:val="00881340"/>
    <w:rsid w:val="00881555"/>
    <w:rsid w:val="00881FA7"/>
    <w:rsid w:val="00885FA8"/>
    <w:rsid w:val="0088644B"/>
    <w:rsid w:val="00887514"/>
    <w:rsid w:val="00890DF8"/>
    <w:rsid w:val="00894FED"/>
    <w:rsid w:val="0089655E"/>
    <w:rsid w:val="00897A11"/>
    <w:rsid w:val="00897B8E"/>
    <w:rsid w:val="008A0700"/>
    <w:rsid w:val="008A1CE9"/>
    <w:rsid w:val="008A1F9E"/>
    <w:rsid w:val="008A238D"/>
    <w:rsid w:val="008A426C"/>
    <w:rsid w:val="008A70B8"/>
    <w:rsid w:val="008B0693"/>
    <w:rsid w:val="008B12AF"/>
    <w:rsid w:val="008B17AD"/>
    <w:rsid w:val="008B1E6C"/>
    <w:rsid w:val="008B4F62"/>
    <w:rsid w:val="008C226F"/>
    <w:rsid w:val="008C32A0"/>
    <w:rsid w:val="008C3598"/>
    <w:rsid w:val="008C3C93"/>
    <w:rsid w:val="008C3DC9"/>
    <w:rsid w:val="008C4677"/>
    <w:rsid w:val="008C4EA9"/>
    <w:rsid w:val="008C63CE"/>
    <w:rsid w:val="008D0A32"/>
    <w:rsid w:val="008D0C11"/>
    <w:rsid w:val="008D226C"/>
    <w:rsid w:val="008D22FC"/>
    <w:rsid w:val="008D34CB"/>
    <w:rsid w:val="008D5496"/>
    <w:rsid w:val="008D7025"/>
    <w:rsid w:val="008D7153"/>
    <w:rsid w:val="008D7AA1"/>
    <w:rsid w:val="008E0816"/>
    <w:rsid w:val="008E29A0"/>
    <w:rsid w:val="008E3066"/>
    <w:rsid w:val="008E50AF"/>
    <w:rsid w:val="008E7482"/>
    <w:rsid w:val="008E7DE2"/>
    <w:rsid w:val="008E7EEF"/>
    <w:rsid w:val="008F01FA"/>
    <w:rsid w:val="008F12CD"/>
    <w:rsid w:val="008F1D4E"/>
    <w:rsid w:val="008F3E08"/>
    <w:rsid w:val="008F7B3F"/>
    <w:rsid w:val="008F7E8E"/>
    <w:rsid w:val="00905671"/>
    <w:rsid w:val="00906E88"/>
    <w:rsid w:val="00910408"/>
    <w:rsid w:val="00910D81"/>
    <w:rsid w:val="009120F7"/>
    <w:rsid w:val="0091214D"/>
    <w:rsid w:val="009126DA"/>
    <w:rsid w:val="0091282F"/>
    <w:rsid w:val="00912D11"/>
    <w:rsid w:val="00915237"/>
    <w:rsid w:val="00915BFB"/>
    <w:rsid w:val="00916B1A"/>
    <w:rsid w:val="009222B4"/>
    <w:rsid w:val="00923B2C"/>
    <w:rsid w:val="00924798"/>
    <w:rsid w:val="00926707"/>
    <w:rsid w:val="00926858"/>
    <w:rsid w:val="00926999"/>
    <w:rsid w:val="00930286"/>
    <w:rsid w:val="00931DDE"/>
    <w:rsid w:val="0093254C"/>
    <w:rsid w:val="00934F77"/>
    <w:rsid w:val="009373A8"/>
    <w:rsid w:val="00937A1C"/>
    <w:rsid w:val="0094241B"/>
    <w:rsid w:val="00943CE4"/>
    <w:rsid w:val="009440B1"/>
    <w:rsid w:val="00944203"/>
    <w:rsid w:val="009512CD"/>
    <w:rsid w:val="0095148D"/>
    <w:rsid w:val="00952080"/>
    <w:rsid w:val="0095218E"/>
    <w:rsid w:val="009537EB"/>
    <w:rsid w:val="00954AB9"/>
    <w:rsid w:val="0095612B"/>
    <w:rsid w:val="0096254A"/>
    <w:rsid w:val="00963600"/>
    <w:rsid w:val="00964928"/>
    <w:rsid w:val="009666E0"/>
    <w:rsid w:val="00966A91"/>
    <w:rsid w:val="0096768C"/>
    <w:rsid w:val="009714BA"/>
    <w:rsid w:val="009718ED"/>
    <w:rsid w:val="00973382"/>
    <w:rsid w:val="00974E01"/>
    <w:rsid w:val="00976ED3"/>
    <w:rsid w:val="00977224"/>
    <w:rsid w:val="00980E36"/>
    <w:rsid w:val="009815AE"/>
    <w:rsid w:val="00981B09"/>
    <w:rsid w:val="00981E2D"/>
    <w:rsid w:val="00983249"/>
    <w:rsid w:val="00983C04"/>
    <w:rsid w:val="00984387"/>
    <w:rsid w:val="009851E2"/>
    <w:rsid w:val="00987162"/>
    <w:rsid w:val="009901D1"/>
    <w:rsid w:val="00992112"/>
    <w:rsid w:val="00995C97"/>
    <w:rsid w:val="00996B17"/>
    <w:rsid w:val="00996D20"/>
    <w:rsid w:val="00996DEE"/>
    <w:rsid w:val="009977B6"/>
    <w:rsid w:val="00997CCC"/>
    <w:rsid w:val="009A094B"/>
    <w:rsid w:val="009A1175"/>
    <w:rsid w:val="009A460B"/>
    <w:rsid w:val="009A4E19"/>
    <w:rsid w:val="009A4FD4"/>
    <w:rsid w:val="009B05DA"/>
    <w:rsid w:val="009B178A"/>
    <w:rsid w:val="009B2CC5"/>
    <w:rsid w:val="009B5C0C"/>
    <w:rsid w:val="009B6A52"/>
    <w:rsid w:val="009C042A"/>
    <w:rsid w:val="009C17B9"/>
    <w:rsid w:val="009C1C67"/>
    <w:rsid w:val="009C3C1C"/>
    <w:rsid w:val="009C42C6"/>
    <w:rsid w:val="009C6D4C"/>
    <w:rsid w:val="009C74FF"/>
    <w:rsid w:val="009C79AD"/>
    <w:rsid w:val="009D012E"/>
    <w:rsid w:val="009D21BB"/>
    <w:rsid w:val="009D6521"/>
    <w:rsid w:val="009E02CC"/>
    <w:rsid w:val="009E14A1"/>
    <w:rsid w:val="009E1F5A"/>
    <w:rsid w:val="009E2D80"/>
    <w:rsid w:val="009E5BFA"/>
    <w:rsid w:val="009F0E20"/>
    <w:rsid w:val="009F14EA"/>
    <w:rsid w:val="009F35ED"/>
    <w:rsid w:val="009F4314"/>
    <w:rsid w:val="009F6877"/>
    <w:rsid w:val="009F730E"/>
    <w:rsid w:val="009F7FED"/>
    <w:rsid w:val="00A02D54"/>
    <w:rsid w:val="00A04163"/>
    <w:rsid w:val="00A0521D"/>
    <w:rsid w:val="00A05B7F"/>
    <w:rsid w:val="00A066D7"/>
    <w:rsid w:val="00A06FCC"/>
    <w:rsid w:val="00A0729F"/>
    <w:rsid w:val="00A10177"/>
    <w:rsid w:val="00A11464"/>
    <w:rsid w:val="00A11EDA"/>
    <w:rsid w:val="00A131A6"/>
    <w:rsid w:val="00A15910"/>
    <w:rsid w:val="00A15DD6"/>
    <w:rsid w:val="00A16127"/>
    <w:rsid w:val="00A214AC"/>
    <w:rsid w:val="00A21951"/>
    <w:rsid w:val="00A21D22"/>
    <w:rsid w:val="00A22637"/>
    <w:rsid w:val="00A2302B"/>
    <w:rsid w:val="00A24191"/>
    <w:rsid w:val="00A24DB7"/>
    <w:rsid w:val="00A24E7A"/>
    <w:rsid w:val="00A24E7F"/>
    <w:rsid w:val="00A26368"/>
    <w:rsid w:val="00A26A79"/>
    <w:rsid w:val="00A27643"/>
    <w:rsid w:val="00A277A5"/>
    <w:rsid w:val="00A31409"/>
    <w:rsid w:val="00A3258D"/>
    <w:rsid w:val="00A32D2A"/>
    <w:rsid w:val="00A33661"/>
    <w:rsid w:val="00A344D1"/>
    <w:rsid w:val="00A34FDC"/>
    <w:rsid w:val="00A3587B"/>
    <w:rsid w:val="00A35E52"/>
    <w:rsid w:val="00A364CE"/>
    <w:rsid w:val="00A37D27"/>
    <w:rsid w:val="00A411D3"/>
    <w:rsid w:val="00A424FE"/>
    <w:rsid w:val="00A427C6"/>
    <w:rsid w:val="00A42AE0"/>
    <w:rsid w:val="00A44922"/>
    <w:rsid w:val="00A4551B"/>
    <w:rsid w:val="00A45566"/>
    <w:rsid w:val="00A46FC6"/>
    <w:rsid w:val="00A4720D"/>
    <w:rsid w:val="00A4723A"/>
    <w:rsid w:val="00A50E11"/>
    <w:rsid w:val="00A53DB6"/>
    <w:rsid w:val="00A54848"/>
    <w:rsid w:val="00A55D03"/>
    <w:rsid w:val="00A56FBF"/>
    <w:rsid w:val="00A60A8C"/>
    <w:rsid w:val="00A61426"/>
    <w:rsid w:val="00A61641"/>
    <w:rsid w:val="00A626B7"/>
    <w:rsid w:val="00A64C25"/>
    <w:rsid w:val="00A7036B"/>
    <w:rsid w:val="00A716A7"/>
    <w:rsid w:val="00A72EAB"/>
    <w:rsid w:val="00A73563"/>
    <w:rsid w:val="00A738EB"/>
    <w:rsid w:val="00A73A37"/>
    <w:rsid w:val="00A74EFC"/>
    <w:rsid w:val="00A76B12"/>
    <w:rsid w:val="00A77958"/>
    <w:rsid w:val="00A8041A"/>
    <w:rsid w:val="00A80C11"/>
    <w:rsid w:val="00A822EA"/>
    <w:rsid w:val="00A85A42"/>
    <w:rsid w:val="00A8742A"/>
    <w:rsid w:val="00A91416"/>
    <w:rsid w:val="00A923BD"/>
    <w:rsid w:val="00A9445C"/>
    <w:rsid w:val="00A95203"/>
    <w:rsid w:val="00A963B6"/>
    <w:rsid w:val="00AA03F4"/>
    <w:rsid w:val="00AA148B"/>
    <w:rsid w:val="00AA1754"/>
    <w:rsid w:val="00AA22BF"/>
    <w:rsid w:val="00AA3533"/>
    <w:rsid w:val="00AA422C"/>
    <w:rsid w:val="00AA51A8"/>
    <w:rsid w:val="00AA640A"/>
    <w:rsid w:val="00AA789C"/>
    <w:rsid w:val="00AB0386"/>
    <w:rsid w:val="00AB13FA"/>
    <w:rsid w:val="00AB1CF8"/>
    <w:rsid w:val="00AB472B"/>
    <w:rsid w:val="00AB5D58"/>
    <w:rsid w:val="00AB6862"/>
    <w:rsid w:val="00AB7B48"/>
    <w:rsid w:val="00AC34CE"/>
    <w:rsid w:val="00AC361A"/>
    <w:rsid w:val="00AC45A6"/>
    <w:rsid w:val="00AC4B98"/>
    <w:rsid w:val="00AD0501"/>
    <w:rsid w:val="00AD0A9C"/>
    <w:rsid w:val="00AD0D6D"/>
    <w:rsid w:val="00AD3016"/>
    <w:rsid w:val="00AD3909"/>
    <w:rsid w:val="00AD3BEB"/>
    <w:rsid w:val="00AD5708"/>
    <w:rsid w:val="00AD6F4C"/>
    <w:rsid w:val="00AE2575"/>
    <w:rsid w:val="00AE2DE3"/>
    <w:rsid w:val="00AE3EDD"/>
    <w:rsid w:val="00AE463F"/>
    <w:rsid w:val="00AE5276"/>
    <w:rsid w:val="00AE6DF6"/>
    <w:rsid w:val="00AE7D63"/>
    <w:rsid w:val="00AF1D81"/>
    <w:rsid w:val="00AF2334"/>
    <w:rsid w:val="00AF23E8"/>
    <w:rsid w:val="00AF3676"/>
    <w:rsid w:val="00AF3AD9"/>
    <w:rsid w:val="00AF6CD3"/>
    <w:rsid w:val="00B0025B"/>
    <w:rsid w:val="00B0148B"/>
    <w:rsid w:val="00B01FA8"/>
    <w:rsid w:val="00B03706"/>
    <w:rsid w:val="00B0380B"/>
    <w:rsid w:val="00B03C89"/>
    <w:rsid w:val="00B03F1E"/>
    <w:rsid w:val="00B0486D"/>
    <w:rsid w:val="00B05249"/>
    <w:rsid w:val="00B05BA4"/>
    <w:rsid w:val="00B06F0A"/>
    <w:rsid w:val="00B06F1F"/>
    <w:rsid w:val="00B078A7"/>
    <w:rsid w:val="00B07C6A"/>
    <w:rsid w:val="00B10AF6"/>
    <w:rsid w:val="00B1132B"/>
    <w:rsid w:val="00B146D9"/>
    <w:rsid w:val="00B14BD4"/>
    <w:rsid w:val="00B15560"/>
    <w:rsid w:val="00B1561E"/>
    <w:rsid w:val="00B16B35"/>
    <w:rsid w:val="00B17371"/>
    <w:rsid w:val="00B207F2"/>
    <w:rsid w:val="00B21D3C"/>
    <w:rsid w:val="00B22780"/>
    <w:rsid w:val="00B27CE1"/>
    <w:rsid w:val="00B30990"/>
    <w:rsid w:val="00B32ED2"/>
    <w:rsid w:val="00B3390D"/>
    <w:rsid w:val="00B34F58"/>
    <w:rsid w:val="00B35C6E"/>
    <w:rsid w:val="00B36947"/>
    <w:rsid w:val="00B3788D"/>
    <w:rsid w:val="00B37E3D"/>
    <w:rsid w:val="00B4555F"/>
    <w:rsid w:val="00B45C1C"/>
    <w:rsid w:val="00B47B58"/>
    <w:rsid w:val="00B50380"/>
    <w:rsid w:val="00B50689"/>
    <w:rsid w:val="00B51186"/>
    <w:rsid w:val="00B52828"/>
    <w:rsid w:val="00B53B15"/>
    <w:rsid w:val="00B53B2C"/>
    <w:rsid w:val="00B53ED0"/>
    <w:rsid w:val="00B540AA"/>
    <w:rsid w:val="00B5616D"/>
    <w:rsid w:val="00B57019"/>
    <w:rsid w:val="00B57A50"/>
    <w:rsid w:val="00B60908"/>
    <w:rsid w:val="00B61145"/>
    <w:rsid w:val="00B63127"/>
    <w:rsid w:val="00B63250"/>
    <w:rsid w:val="00B64D29"/>
    <w:rsid w:val="00B666EB"/>
    <w:rsid w:val="00B6703D"/>
    <w:rsid w:val="00B7462A"/>
    <w:rsid w:val="00B74F07"/>
    <w:rsid w:val="00B81EC2"/>
    <w:rsid w:val="00B827B9"/>
    <w:rsid w:val="00B87715"/>
    <w:rsid w:val="00B87E41"/>
    <w:rsid w:val="00B904F9"/>
    <w:rsid w:val="00B90C7C"/>
    <w:rsid w:val="00B930CD"/>
    <w:rsid w:val="00B93145"/>
    <w:rsid w:val="00B93384"/>
    <w:rsid w:val="00B93FAA"/>
    <w:rsid w:val="00B961E0"/>
    <w:rsid w:val="00B96341"/>
    <w:rsid w:val="00B96825"/>
    <w:rsid w:val="00B96A20"/>
    <w:rsid w:val="00B977F6"/>
    <w:rsid w:val="00BA056C"/>
    <w:rsid w:val="00BA1867"/>
    <w:rsid w:val="00BA1AAE"/>
    <w:rsid w:val="00BA2DE6"/>
    <w:rsid w:val="00BA34D4"/>
    <w:rsid w:val="00BA34F7"/>
    <w:rsid w:val="00BA54C5"/>
    <w:rsid w:val="00BA5AF6"/>
    <w:rsid w:val="00BA69E3"/>
    <w:rsid w:val="00BA7425"/>
    <w:rsid w:val="00BA7A25"/>
    <w:rsid w:val="00BB37DE"/>
    <w:rsid w:val="00BB3BC4"/>
    <w:rsid w:val="00BB4945"/>
    <w:rsid w:val="00BB4CAA"/>
    <w:rsid w:val="00BB5E30"/>
    <w:rsid w:val="00BB762F"/>
    <w:rsid w:val="00BB7E17"/>
    <w:rsid w:val="00BC0731"/>
    <w:rsid w:val="00BC1256"/>
    <w:rsid w:val="00BC1A41"/>
    <w:rsid w:val="00BC25D8"/>
    <w:rsid w:val="00BC28B0"/>
    <w:rsid w:val="00BC2A6E"/>
    <w:rsid w:val="00BC3062"/>
    <w:rsid w:val="00BC5827"/>
    <w:rsid w:val="00BC6840"/>
    <w:rsid w:val="00BC7E87"/>
    <w:rsid w:val="00BD2549"/>
    <w:rsid w:val="00BD2A14"/>
    <w:rsid w:val="00BD5FBF"/>
    <w:rsid w:val="00BE1C08"/>
    <w:rsid w:val="00BE26E8"/>
    <w:rsid w:val="00BE2A1E"/>
    <w:rsid w:val="00BE5298"/>
    <w:rsid w:val="00BE5823"/>
    <w:rsid w:val="00BE5ABF"/>
    <w:rsid w:val="00BE5CA3"/>
    <w:rsid w:val="00BE71F5"/>
    <w:rsid w:val="00BE78DE"/>
    <w:rsid w:val="00BF20BE"/>
    <w:rsid w:val="00BF31FA"/>
    <w:rsid w:val="00BF4A60"/>
    <w:rsid w:val="00BF6911"/>
    <w:rsid w:val="00BF7E0C"/>
    <w:rsid w:val="00C012BC"/>
    <w:rsid w:val="00C014CB"/>
    <w:rsid w:val="00C027CF"/>
    <w:rsid w:val="00C03060"/>
    <w:rsid w:val="00C0415F"/>
    <w:rsid w:val="00C04B3E"/>
    <w:rsid w:val="00C10CB5"/>
    <w:rsid w:val="00C110A5"/>
    <w:rsid w:val="00C11DCF"/>
    <w:rsid w:val="00C12010"/>
    <w:rsid w:val="00C12E1C"/>
    <w:rsid w:val="00C130CA"/>
    <w:rsid w:val="00C13A8A"/>
    <w:rsid w:val="00C16B53"/>
    <w:rsid w:val="00C16B9D"/>
    <w:rsid w:val="00C16D96"/>
    <w:rsid w:val="00C16EE8"/>
    <w:rsid w:val="00C20372"/>
    <w:rsid w:val="00C317D8"/>
    <w:rsid w:val="00C320B4"/>
    <w:rsid w:val="00C32BD2"/>
    <w:rsid w:val="00C347AD"/>
    <w:rsid w:val="00C347E3"/>
    <w:rsid w:val="00C36602"/>
    <w:rsid w:val="00C36BE3"/>
    <w:rsid w:val="00C40FA5"/>
    <w:rsid w:val="00C41AA5"/>
    <w:rsid w:val="00C42033"/>
    <w:rsid w:val="00C42064"/>
    <w:rsid w:val="00C428A5"/>
    <w:rsid w:val="00C429D3"/>
    <w:rsid w:val="00C4363C"/>
    <w:rsid w:val="00C438C3"/>
    <w:rsid w:val="00C43E7A"/>
    <w:rsid w:val="00C46007"/>
    <w:rsid w:val="00C464E1"/>
    <w:rsid w:val="00C546E4"/>
    <w:rsid w:val="00C54E7E"/>
    <w:rsid w:val="00C55773"/>
    <w:rsid w:val="00C55AFA"/>
    <w:rsid w:val="00C56BEC"/>
    <w:rsid w:val="00C5736A"/>
    <w:rsid w:val="00C57CBC"/>
    <w:rsid w:val="00C62836"/>
    <w:rsid w:val="00C63AAF"/>
    <w:rsid w:val="00C63D3C"/>
    <w:rsid w:val="00C63ED2"/>
    <w:rsid w:val="00C64660"/>
    <w:rsid w:val="00C6580A"/>
    <w:rsid w:val="00C65A19"/>
    <w:rsid w:val="00C65F4A"/>
    <w:rsid w:val="00C661B4"/>
    <w:rsid w:val="00C678A3"/>
    <w:rsid w:val="00C67B66"/>
    <w:rsid w:val="00C703D1"/>
    <w:rsid w:val="00C71856"/>
    <w:rsid w:val="00C7230E"/>
    <w:rsid w:val="00C72719"/>
    <w:rsid w:val="00C729D2"/>
    <w:rsid w:val="00C75A39"/>
    <w:rsid w:val="00C76305"/>
    <w:rsid w:val="00C7640A"/>
    <w:rsid w:val="00C77552"/>
    <w:rsid w:val="00C7787B"/>
    <w:rsid w:val="00C803CB"/>
    <w:rsid w:val="00C84EFE"/>
    <w:rsid w:val="00C85AA8"/>
    <w:rsid w:val="00C86BA5"/>
    <w:rsid w:val="00C87D64"/>
    <w:rsid w:val="00C9097E"/>
    <w:rsid w:val="00C92CEC"/>
    <w:rsid w:val="00C936B8"/>
    <w:rsid w:val="00C936C9"/>
    <w:rsid w:val="00C94EA0"/>
    <w:rsid w:val="00C957B8"/>
    <w:rsid w:val="00C95869"/>
    <w:rsid w:val="00C972AD"/>
    <w:rsid w:val="00C97E07"/>
    <w:rsid w:val="00CA0718"/>
    <w:rsid w:val="00CA14FA"/>
    <w:rsid w:val="00CA18CB"/>
    <w:rsid w:val="00CA41B7"/>
    <w:rsid w:val="00CA6696"/>
    <w:rsid w:val="00CA7EB3"/>
    <w:rsid w:val="00CB0C27"/>
    <w:rsid w:val="00CB2D8B"/>
    <w:rsid w:val="00CB37B1"/>
    <w:rsid w:val="00CB4151"/>
    <w:rsid w:val="00CB4D8B"/>
    <w:rsid w:val="00CB657A"/>
    <w:rsid w:val="00CB6894"/>
    <w:rsid w:val="00CB7F04"/>
    <w:rsid w:val="00CC0A59"/>
    <w:rsid w:val="00CC121D"/>
    <w:rsid w:val="00CC1562"/>
    <w:rsid w:val="00CC17D8"/>
    <w:rsid w:val="00CC3018"/>
    <w:rsid w:val="00CC3851"/>
    <w:rsid w:val="00CC47AB"/>
    <w:rsid w:val="00CC4A56"/>
    <w:rsid w:val="00CC59B2"/>
    <w:rsid w:val="00CC76CF"/>
    <w:rsid w:val="00CC798E"/>
    <w:rsid w:val="00CD04E8"/>
    <w:rsid w:val="00CD16B6"/>
    <w:rsid w:val="00CD254A"/>
    <w:rsid w:val="00CD316D"/>
    <w:rsid w:val="00CD3934"/>
    <w:rsid w:val="00CD39A5"/>
    <w:rsid w:val="00CD55C6"/>
    <w:rsid w:val="00CD6A4D"/>
    <w:rsid w:val="00CE02DA"/>
    <w:rsid w:val="00CE0D42"/>
    <w:rsid w:val="00CE2CB6"/>
    <w:rsid w:val="00CE4970"/>
    <w:rsid w:val="00CE4CA8"/>
    <w:rsid w:val="00CE5ED7"/>
    <w:rsid w:val="00CE6BBC"/>
    <w:rsid w:val="00CE736D"/>
    <w:rsid w:val="00CF0A08"/>
    <w:rsid w:val="00CF18A4"/>
    <w:rsid w:val="00CF1A4B"/>
    <w:rsid w:val="00CF2767"/>
    <w:rsid w:val="00CF361A"/>
    <w:rsid w:val="00CF3B77"/>
    <w:rsid w:val="00CF44FD"/>
    <w:rsid w:val="00CF5ADD"/>
    <w:rsid w:val="00CF62D1"/>
    <w:rsid w:val="00CF73CE"/>
    <w:rsid w:val="00D00009"/>
    <w:rsid w:val="00D005DB"/>
    <w:rsid w:val="00D05EEF"/>
    <w:rsid w:val="00D06403"/>
    <w:rsid w:val="00D06582"/>
    <w:rsid w:val="00D06786"/>
    <w:rsid w:val="00D06D5D"/>
    <w:rsid w:val="00D100FB"/>
    <w:rsid w:val="00D10C0F"/>
    <w:rsid w:val="00D11904"/>
    <w:rsid w:val="00D13A81"/>
    <w:rsid w:val="00D16CA8"/>
    <w:rsid w:val="00D2348A"/>
    <w:rsid w:val="00D2467F"/>
    <w:rsid w:val="00D247B2"/>
    <w:rsid w:val="00D25292"/>
    <w:rsid w:val="00D30333"/>
    <w:rsid w:val="00D3146C"/>
    <w:rsid w:val="00D3390D"/>
    <w:rsid w:val="00D33D3C"/>
    <w:rsid w:val="00D35BAD"/>
    <w:rsid w:val="00D3676D"/>
    <w:rsid w:val="00D372CE"/>
    <w:rsid w:val="00D400CD"/>
    <w:rsid w:val="00D404CB"/>
    <w:rsid w:val="00D40C4C"/>
    <w:rsid w:val="00D41017"/>
    <w:rsid w:val="00D42617"/>
    <w:rsid w:val="00D42D50"/>
    <w:rsid w:val="00D44363"/>
    <w:rsid w:val="00D45242"/>
    <w:rsid w:val="00D465BF"/>
    <w:rsid w:val="00D50BFA"/>
    <w:rsid w:val="00D54497"/>
    <w:rsid w:val="00D5501D"/>
    <w:rsid w:val="00D558C5"/>
    <w:rsid w:val="00D55BA9"/>
    <w:rsid w:val="00D57C41"/>
    <w:rsid w:val="00D61E36"/>
    <w:rsid w:val="00D63C0A"/>
    <w:rsid w:val="00D6451E"/>
    <w:rsid w:val="00D64C8A"/>
    <w:rsid w:val="00D64EF6"/>
    <w:rsid w:val="00D66991"/>
    <w:rsid w:val="00D67E90"/>
    <w:rsid w:val="00D7029E"/>
    <w:rsid w:val="00D7136D"/>
    <w:rsid w:val="00D739D5"/>
    <w:rsid w:val="00D751B8"/>
    <w:rsid w:val="00D7603F"/>
    <w:rsid w:val="00D766B0"/>
    <w:rsid w:val="00D770FE"/>
    <w:rsid w:val="00D77794"/>
    <w:rsid w:val="00D80FA2"/>
    <w:rsid w:val="00D823B9"/>
    <w:rsid w:val="00D84FDE"/>
    <w:rsid w:val="00D850E5"/>
    <w:rsid w:val="00D85310"/>
    <w:rsid w:val="00D8629C"/>
    <w:rsid w:val="00D86B27"/>
    <w:rsid w:val="00D92D6B"/>
    <w:rsid w:val="00D939C3"/>
    <w:rsid w:val="00D93A71"/>
    <w:rsid w:val="00D94ED0"/>
    <w:rsid w:val="00D95824"/>
    <w:rsid w:val="00DA0AE2"/>
    <w:rsid w:val="00DA0DEB"/>
    <w:rsid w:val="00DA146C"/>
    <w:rsid w:val="00DA180F"/>
    <w:rsid w:val="00DA48AE"/>
    <w:rsid w:val="00DA4A05"/>
    <w:rsid w:val="00DA6FC0"/>
    <w:rsid w:val="00DA74A9"/>
    <w:rsid w:val="00DA74DE"/>
    <w:rsid w:val="00DB2F7A"/>
    <w:rsid w:val="00DB37AC"/>
    <w:rsid w:val="00DB49D0"/>
    <w:rsid w:val="00DB5E1D"/>
    <w:rsid w:val="00DC1382"/>
    <w:rsid w:val="00DC14DB"/>
    <w:rsid w:val="00DC1A60"/>
    <w:rsid w:val="00DC1BD3"/>
    <w:rsid w:val="00DC2DF2"/>
    <w:rsid w:val="00DC394E"/>
    <w:rsid w:val="00DC6563"/>
    <w:rsid w:val="00DD3543"/>
    <w:rsid w:val="00DD4207"/>
    <w:rsid w:val="00DD5496"/>
    <w:rsid w:val="00DD5AAC"/>
    <w:rsid w:val="00DE22F8"/>
    <w:rsid w:val="00DE3AE0"/>
    <w:rsid w:val="00DE3C89"/>
    <w:rsid w:val="00DE5880"/>
    <w:rsid w:val="00DE648F"/>
    <w:rsid w:val="00DE65F2"/>
    <w:rsid w:val="00DF2B35"/>
    <w:rsid w:val="00DF2B62"/>
    <w:rsid w:val="00DF6C72"/>
    <w:rsid w:val="00DF6F24"/>
    <w:rsid w:val="00DF7980"/>
    <w:rsid w:val="00E02188"/>
    <w:rsid w:val="00E07708"/>
    <w:rsid w:val="00E1056C"/>
    <w:rsid w:val="00E10C2B"/>
    <w:rsid w:val="00E122B3"/>
    <w:rsid w:val="00E12C2A"/>
    <w:rsid w:val="00E14A6F"/>
    <w:rsid w:val="00E14CDA"/>
    <w:rsid w:val="00E15548"/>
    <w:rsid w:val="00E1648D"/>
    <w:rsid w:val="00E17BBA"/>
    <w:rsid w:val="00E212C6"/>
    <w:rsid w:val="00E21F51"/>
    <w:rsid w:val="00E22D52"/>
    <w:rsid w:val="00E25A91"/>
    <w:rsid w:val="00E26388"/>
    <w:rsid w:val="00E2646D"/>
    <w:rsid w:val="00E26E02"/>
    <w:rsid w:val="00E26FA6"/>
    <w:rsid w:val="00E2754C"/>
    <w:rsid w:val="00E30CAD"/>
    <w:rsid w:val="00E35834"/>
    <w:rsid w:val="00E35DC1"/>
    <w:rsid w:val="00E36B93"/>
    <w:rsid w:val="00E37AA6"/>
    <w:rsid w:val="00E37AA7"/>
    <w:rsid w:val="00E44437"/>
    <w:rsid w:val="00E44942"/>
    <w:rsid w:val="00E45AC2"/>
    <w:rsid w:val="00E4660F"/>
    <w:rsid w:val="00E47936"/>
    <w:rsid w:val="00E50772"/>
    <w:rsid w:val="00E5205C"/>
    <w:rsid w:val="00E535FA"/>
    <w:rsid w:val="00E537B0"/>
    <w:rsid w:val="00E54428"/>
    <w:rsid w:val="00E56A08"/>
    <w:rsid w:val="00E56CE4"/>
    <w:rsid w:val="00E57E7A"/>
    <w:rsid w:val="00E6026E"/>
    <w:rsid w:val="00E62E62"/>
    <w:rsid w:val="00E634F4"/>
    <w:rsid w:val="00E64DE3"/>
    <w:rsid w:val="00E6521F"/>
    <w:rsid w:val="00E6721E"/>
    <w:rsid w:val="00E67739"/>
    <w:rsid w:val="00E677E4"/>
    <w:rsid w:val="00E67EBB"/>
    <w:rsid w:val="00E708A1"/>
    <w:rsid w:val="00E71AF9"/>
    <w:rsid w:val="00E72416"/>
    <w:rsid w:val="00E75366"/>
    <w:rsid w:val="00E77F0F"/>
    <w:rsid w:val="00E82A5B"/>
    <w:rsid w:val="00E83A4D"/>
    <w:rsid w:val="00E85788"/>
    <w:rsid w:val="00E85816"/>
    <w:rsid w:val="00E864F2"/>
    <w:rsid w:val="00E8763E"/>
    <w:rsid w:val="00E879B1"/>
    <w:rsid w:val="00E87EB4"/>
    <w:rsid w:val="00E9078A"/>
    <w:rsid w:val="00E910C1"/>
    <w:rsid w:val="00E92836"/>
    <w:rsid w:val="00E92D5F"/>
    <w:rsid w:val="00E93BB8"/>
    <w:rsid w:val="00E94157"/>
    <w:rsid w:val="00E95805"/>
    <w:rsid w:val="00E95BAB"/>
    <w:rsid w:val="00E96BC0"/>
    <w:rsid w:val="00E97191"/>
    <w:rsid w:val="00EA081B"/>
    <w:rsid w:val="00EA1354"/>
    <w:rsid w:val="00EA293A"/>
    <w:rsid w:val="00EA68E9"/>
    <w:rsid w:val="00EA6FDA"/>
    <w:rsid w:val="00EB02A0"/>
    <w:rsid w:val="00EB4007"/>
    <w:rsid w:val="00EB5DE5"/>
    <w:rsid w:val="00EB62F2"/>
    <w:rsid w:val="00EB6E2F"/>
    <w:rsid w:val="00EB7CCC"/>
    <w:rsid w:val="00EB7DE1"/>
    <w:rsid w:val="00EC0B36"/>
    <w:rsid w:val="00EC0B3D"/>
    <w:rsid w:val="00EC0F8F"/>
    <w:rsid w:val="00EC1394"/>
    <w:rsid w:val="00EC13DF"/>
    <w:rsid w:val="00EC1727"/>
    <w:rsid w:val="00EC3848"/>
    <w:rsid w:val="00EC3911"/>
    <w:rsid w:val="00EC6880"/>
    <w:rsid w:val="00EC7A6B"/>
    <w:rsid w:val="00ED1718"/>
    <w:rsid w:val="00ED21B1"/>
    <w:rsid w:val="00ED282B"/>
    <w:rsid w:val="00ED4416"/>
    <w:rsid w:val="00ED4B6B"/>
    <w:rsid w:val="00ED6301"/>
    <w:rsid w:val="00ED6367"/>
    <w:rsid w:val="00ED63F4"/>
    <w:rsid w:val="00ED65A7"/>
    <w:rsid w:val="00EE033E"/>
    <w:rsid w:val="00EE0F01"/>
    <w:rsid w:val="00EE1C30"/>
    <w:rsid w:val="00EE4766"/>
    <w:rsid w:val="00EE7198"/>
    <w:rsid w:val="00EE76EF"/>
    <w:rsid w:val="00EF1AAF"/>
    <w:rsid w:val="00EF2B1F"/>
    <w:rsid w:val="00F00FAA"/>
    <w:rsid w:val="00F01409"/>
    <w:rsid w:val="00F01DA8"/>
    <w:rsid w:val="00F02B6A"/>
    <w:rsid w:val="00F02F17"/>
    <w:rsid w:val="00F03CF4"/>
    <w:rsid w:val="00F040A4"/>
    <w:rsid w:val="00F04E36"/>
    <w:rsid w:val="00F11FF2"/>
    <w:rsid w:val="00F12456"/>
    <w:rsid w:val="00F15AC2"/>
    <w:rsid w:val="00F15C17"/>
    <w:rsid w:val="00F16C64"/>
    <w:rsid w:val="00F2076F"/>
    <w:rsid w:val="00F21456"/>
    <w:rsid w:val="00F22A58"/>
    <w:rsid w:val="00F23B95"/>
    <w:rsid w:val="00F24B6C"/>
    <w:rsid w:val="00F25F10"/>
    <w:rsid w:val="00F271ED"/>
    <w:rsid w:val="00F27DDD"/>
    <w:rsid w:val="00F30490"/>
    <w:rsid w:val="00F30DA7"/>
    <w:rsid w:val="00F315DD"/>
    <w:rsid w:val="00F31E1C"/>
    <w:rsid w:val="00F368B6"/>
    <w:rsid w:val="00F37824"/>
    <w:rsid w:val="00F415DA"/>
    <w:rsid w:val="00F41AA1"/>
    <w:rsid w:val="00F420E9"/>
    <w:rsid w:val="00F428C4"/>
    <w:rsid w:val="00F4376B"/>
    <w:rsid w:val="00F43CF9"/>
    <w:rsid w:val="00F45A9D"/>
    <w:rsid w:val="00F475E6"/>
    <w:rsid w:val="00F47967"/>
    <w:rsid w:val="00F5036A"/>
    <w:rsid w:val="00F50696"/>
    <w:rsid w:val="00F53C5E"/>
    <w:rsid w:val="00F553EE"/>
    <w:rsid w:val="00F56EFF"/>
    <w:rsid w:val="00F60ABF"/>
    <w:rsid w:val="00F61BD9"/>
    <w:rsid w:val="00F62233"/>
    <w:rsid w:val="00F62680"/>
    <w:rsid w:val="00F6336D"/>
    <w:rsid w:val="00F6366B"/>
    <w:rsid w:val="00F63C05"/>
    <w:rsid w:val="00F63C70"/>
    <w:rsid w:val="00F64C92"/>
    <w:rsid w:val="00F65F22"/>
    <w:rsid w:val="00F67C30"/>
    <w:rsid w:val="00F71A3E"/>
    <w:rsid w:val="00F71C53"/>
    <w:rsid w:val="00F71F77"/>
    <w:rsid w:val="00F73BDE"/>
    <w:rsid w:val="00F74489"/>
    <w:rsid w:val="00F758AF"/>
    <w:rsid w:val="00F759DB"/>
    <w:rsid w:val="00F75D4E"/>
    <w:rsid w:val="00F8039E"/>
    <w:rsid w:val="00F80D23"/>
    <w:rsid w:val="00F82A5A"/>
    <w:rsid w:val="00F82B57"/>
    <w:rsid w:val="00F83874"/>
    <w:rsid w:val="00F849EE"/>
    <w:rsid w:val="00F854BA"/>
    <w:rsid w:val="00F8576A"/>
    <w:rsid w:val="00F85D1A"/>
    <w:rsid w:val="00F86E36"/>
    <w:rsid w:val="00F876BA"/>
    <w:rsid w:val="00F8797C"/>
    <w:rsid w:val="00F90591"/>
    <w:rsid w:val="00F91CA3"/>
    <w:rsid w:val="00F948FF"/>
    <w:rsid w:val="00F94F7F"/>
    <w:rsid w:val="00F954FA"/>
    <w:rsid w:val="00F97D88"/>
    <w:rsid w:val="00FA0736"/>
    <w:rsid w:val="00FA1109"/>
    <w:rsid w:val="00FA131A"/>
    <w:rsid w:val="00FA38A9"/>
    <w:rsid w:val="00FA3FCF"/>
    <w:rsid w:val="00FA6E51"/>
    <w:rsid w:val="00FA70D4"/>
    <w:rsid w:val="00FA71A7"/>
    <w:rsid w:val="00FB27E6"/>
    <w:rsid w:val="00FB28E5"/>
    <w:rsid w:val="00FB2F81"/>
    <w:rsid w:val="00FB3800"/>
    <w:rsid w:val="00FB4F84"/>
    <w:rsid w:val="00FB6F4B"/>
    <w:rsid w:val="00FC1907"/>
    <w:rsid w:val="00FC436D"/>
    <w:rsid w:val="00FC4459"/>
    <w:rsid w:val="00FC49A0"/>
    <w:rsid w:val="00FC4A66"/>
    <w:rsid w:val="00FC4BCB"/>
    <w:rsid w:val="00FC68C7"/>
    <w:rsid w:val="00FC6DB0"/>
    <w:rsid w:val="00FC7A37"/>
    <w:rsid w:val="00FD010C"/>
    <w:rsid w:val="00FD1938"/>
    <w:rsid w:val="00FD2539"/>
    <w:rsid w:val="00FD271C"/>
    <w:rsid w:val="00FE1960"/>
    <w:rsid w:val="00FE276F"/>
    <w:rsid w:val="00FE2D7B"/>
    <w:rsid w:val="00FE37EA"/>
    <w:rsid w:val="00FE4D01"/>
    <w:rsid w:val="00FE6FCB"/>
    <w:rsid w:val="00FF0CDD"/>
    <w:rsid w:val="00FF1135"/>
    <w:rsid w:val="00FF1225"/>
    <w:rsid w:val="00FF17A9"/>
    <w:rsid w:val="00FF1DD0"/>
    <w:rsid w:val="00FF39C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75F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8F4"/>
    <w:pPr>
      <w:spacing w:line="276" w:lineRule="auto"/>
    </w:pPr>
  </w:style>
  <w:style w:type="paragraph" w:styleId="Heading1">
    <w:name w:val="heading 1"/>
    <w:basedOn w:val="Normal"/>
    <w:next w:val="Normal"/>
    <w:link w:val="Heading1Char"/>
    <w:uiPriority w:val="9"/>
    <w:qFormat/>
    <w:rsid w:val="006218F4"/>
    <w:pPr>
      <w:keepNext/>
      <w:keepLines/>
      <w:spacing w:before="360"/>
      <w:outlineLvl w:val="0"/>
    </w:pPr>
    <w:rPr>
      <w:rFonts w:eastAsia="Times New Roman" w:cs="Times New Roman"/>
      <w:b/>
      <w:bCs/>
      <w:color w:val="365F91"/>
      <w:sz w:val="32"/>
      <w:szCs w:val="28"/>
      <w:lang w:val="x-none" w:eastAsia="x-none"/>
    </w:rPr>
  </w:style>
  <w:style w:type="paragraph" w:styleId="Heading2">
    <w:name w:val="heading 2"/>
    <w:basedOn w:val="Normal"/>
    <w:next w:val="Normal"/>
    <w:link w:val="Heading2Char"/>
    <w:uiPriority w:val="9"/>
    <w:unhideWhenUsed/>
    <w:qFormat/>
    <w:rsid w:val="006218F4"/>
    <w:pPr>
      <w:keepNext/>
      <w:keepLines/>
      <w:spacing w:before="200"/>
      <w:outlineLvl w:val="1"/>
    </w:pPr>
    <w:rPr>
      <w:rFonts w:eastAsia="Times New Roman" w:cs="Times New Roman"/>
      <w:b/>
      <w:bCs/>
      <w:color w:val="4F81BD"/>
      <w:sz w:val="28"/>
      <w:szCs w:val="26"/>
      <w:lang w:val="x-none" w:eastAsia="x-none"/>
    </w:rPr>
  </w:style>
  <w:style w:type="paragraph" w:styleId="Heading3">
    <w:name w:val="heading 3"/>
    <w:basedOn w:val="Normal"/>
    <w:next w:val="Normal"/>
    <w:link w:val="Heading3Char"/>
    <w:uiPriority w:val="9"/>
    <w:unhideWhenUsed/>
    <w:qFormat/>
    <w:rsid w:val="00B0148B"/>
    <w:pPr>
      <w:keepNext/>
      <w:keepLines/>
      <w:spacing w:before="200"/>
      <w:outlineLvl w:val="2"/>
    </w:pPr>
    <w:rPr>
      <w:rFonts w:eastAsia="Times New Roman" w:cs="Times New Roman"/>
      <w:b/>
      <w:bCs/>
      <w:color w:val="4F81BD"/>
      <w:sz w:val="24"/>
      <w:lang w:val="x-none" w:eastAsia="x-none"/>
    </w:rPr>
  </w:style>
  <w:style w:type="paragraph" w:styleId="Heading4">
    <w:name w:val="heading 4"/>
    <w:basedOn w:val="Normal"/>
    <w:next w:val="Normal"/>
    <w:link w:val="Heading4Char"/>
    <w:uiPriority w:val="9"/>
    <w:unhideWhenUsed/>
    <w:qFormat/>
    <w:rsid w:val="002E0E2A"/>
    <w:pPr>
      <w:keepNext/>
      <w:keepLines/>
      <w:spacing w:before="200"/>
      <w:outlineLvl w:val="3"/>
    </w:pPr>
    <w:rPr>
      <w:rFonts w:eastAsiaTheme="majorEastAsia"/>
      <w:b/>
      <w:bCs/>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F14EA"/>
    <w:rPr>
      <w:color w:val="0000FF"/>
      <w:u w:val="single"/>
    </w:rPr>
  </w:style>
  <w:style w:type="paragraph" w:styleId="ListParagraph">
    <w:name w:val="List Paragraph"/>
    <w:basedOn w:val="Normal"/>
    <w:uiPriority w:val="34"/>
    <w:qFormat/>
    <w:rsid w:val="009F14EA"/>
    <w:pPr>
      <w:ind w:left="720"/>
      <w:contextualSpacing/>
    </w:pPr>
  </w:style>
  <w:style w:type="paragraph" w:styleId="Header">
    <w:name w:val="header"/>
    <w:basedOn w:val="Normal"/>
    <w:link w:val="HeaderChar"/>
    <w:uiPriority w:val="99"/>
    <w:unhideWhenUsed/>
    <w:rsid w:val="00C55773"/>
    <w:pPr>
      <w:tabs>
        <w:tab w:val="center" w:pos="4680"/>
        <w:tab w:val="right" w:pos="9360"/>
      </w:tabs>
      <w:spacing w:line="240" w:lineRule="auto"/>
    </w:pPr>
  </w:style>
  <w:style w:type="character" w:customStyle="1" w:styleId="HeaderChar">
    <w:name w:val="Header Char"/>
    <w:basedOn w:val="DefaultParagraphFont"/>
    <w:link w:val="Header"/>
    <w:uiPriority w:val="99"/>
    <w:rsid w:val="00C55773"/>
  </w:style>
  <w:style w:type="paragraph" w:styleId="Footer">
    <w:name w:val="footer"/>
    <w:basedOn w:val="Normal"/>
    <w:link w:val="FooterChar"/>
    <w:uiPriority w:val="99"/>
    <w:unhideWhenUsed/>
    <w:rsid w:val="00C55773"/>
    <w:pPr>
      <w:tabs>
        <w:tab w:val="center" w:pos="4680"/>
        <w:tab w:val="right" w:pos="9360"/>
      </w:tabs>
      <w:spacing w:line="240" w:lineRule="auto"/>
    </w:pPr>
  </w:style>
  <w:style w:type="character" w:customStyle="1" w:styleId="FooterChar">
    <w:name w:val="Footer Char"/>
    <w:basedOn w:val="DefaultParagraphFont"/>
    <w:link w:val="Footer"/>
    <w:uiPriority w:val="99"/>
    <w:rsid w:val="00C55773"/>
  </w:style>
  <w:style w:type="paragraph" w:styleId="BalloonText">
    <w:name w:val="Balloon Text"/>
    <w:basedOn w:val="Normal"/>
    <w:link w:val="BalloonTextChar"/>
    <w:uiPriority w:val="99"/>
    <w:semiHidden/>
    <w:unhideWhenUsed/>
    <w:rsid w:val="00C55773"/>
    <w:pPr>
      <w:spacing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rsid w:val="00C55773"/>
    <w:rPr>
      <w:rFonts w:ascii="Tahoma" w:hAnsi="Tahoma" w:cs="Tahoma"/>
      <w:sz w:val="16"/>
      <w:szCs w:val="16"/>
    </w:rPr>
  </w:style>
  <w:style w:type="character" w:customStyle="1" w:styleId="Heading1Char">
    <w:name w:val="Heading 1 Char"/>
    <w:link w:val="Heading1"/>
    <w:uiPriority w:val="9"/>
    <w:rsid w:val="006218F4"/>
    <w:rPr>
      <w:rFonts w:ascii="Arial" w:eastAsia="Times New Roman" w:hAnsi="Arial" w:cs="Times New Roman"/>
      <w:b/>
      <w:bCs/>
      <w:color w:val="365F91"/>
      <w:sz w:val="32"/>
      <w:szCs w:val="28"/>
    </w:rPr>
  </w:style>
  <w:style w:type="character" w:customStyle="1" w:styleId="Heading2Char">
    <w:name w:val="Heading 2 Char"/>
    <w:link w:val="Heading2"/>
    <w:uiPriority w:val="9"/>
    <w:rsid w:val="006218F4"/>
    <w:rPr>
      <w:rFonts w:ascii="Arial" w:eastAsia="Times New Roman" w:hAnsi="Arial" w:cs="Times New Roman"/>
      <w:b/>
      <w:bCs/>
      <w:color w:val="4F81BD"/>
      <w:sz w:val="28"/>
      <w:szCs w:val="26"/>
    </w:rPr>
  </w:style>
  <w:style w:type="table" w:styleId="TableGrid">
    <w:name w:val="Table Grid"/>
    <w:basedOn w:val="TableNormal"/>
    <w:uiPriority w:val="59"/>
    <w:rsid w:val="003F07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B0148B"/>
    <w:rPr>
      <w:rFonts w:ascii="Arial" w:eastAsia="Times New Roman" w:hAnsi="Arial" w:cs="Times New Roman"/>
      <w:b/>
      <w:bCs/>
      <w:color w:val="4F81BD"/>
      <w:sz w:val="24"/>
    </w:rPr>
  </w:style>
  <w:style w:type="paragraph" w:styleId="HTMLPreformatted">
    <w:name w:val="HTML Preformatted"/>
    <w:basedOn w:val="Normal"/>
    <w:link w:val="HTMLPreformattedChar"/>
    <w:uiPriority w:val="99"/>
    <w:unhideWhenUsed/>
    <w:rsid w:val="00FB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Times New Roman"/>
      <w:lang w:val="x-none" w:eastAsia="x-none"/>
    </w:rPr>
  </w:style>
  <w:style w:type="character" w:customStyle="1" w:styleId="HTMLPreformattedChar">
    <w:name w:val="HTML Preformatted Char"/>
    <w:link w:val="HTMLPreformatted"/>
    <w:uiPriority w:val="99"/>
    <w:rsid w:val="00FB2F81"/>
    <w:rPr>
      <w:rFonts w:ascii="Courier New" w:eastAsia="Times New Roman" w:hAnsi="Courier New" w:cs="Courier New"/>
      <w:sz w:val="20"/>
      <w:szCs w:val="20"/>
    </w:rPr>
  </w:style>
  <w:style w:type="paragraph" w:styleId="NormalWeb">
    <w:name w:val="Normal (Web)"/>
    <w:basedOn w:val="Normal"/>
    <w:uiPriority w:val="99"/>
    <w:semiHidden/>
    <w:unhideWhenUsed/>
    <w:rsid w:val="001D63C2"/>
    <w:pPr>
      <w:spacing w:before="240" w:after="240" w:line="240" w:lineRule="auto"/>
    </w:pPr>
    <w:rPr>
      <w:rFonts w:ascii="Times New Roman" w:eastAsia="Times New Roman" w:hAnsi="Times New Roman" w:cs="Times New Roman"/>
      <w:color w:val="000000"/>
      <w:sz w:val="24"/>
      <w:szCs w:val="24"/>
    </w:rPr>
  </w:style>
  <w:style w:type="character" w:styleId="HTMLCode">
    <w:name w:val="HTML Code"/>
    <w:uiPriority w:val="99"/>
    <w:semiHidden/>
    <w:unhideWhenUsed/>
    <w:rsid w:val="00B03C89"/>
    <w:rPr>
      <w:rFonts w:ascii="Courier New" w:eastAsia="Times New Roman" w:hAnsi="Courier New" w:cs="Courier New"/>
      <w:sz w:val="20"/>
      <w:szCs w:val="20"/>
    </w:rPr>
  </w:style>
  <w:style w:type="paragraph" w:styleId="Title">
    <w:name w:val="Title"/>
    <w:basedOn w:val="Normal"/>
    <w:next w:val="Normal"/>
    <w:link w:val="TitleChar"/>
    <w:uiPriority w:val="10"/>
    <w:qFormat/>
    <w:rsid w:val="00DE648F"/>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x-none" w:eastAsia="x-none"/>
    </w:rPr>
  </w:style>
  <w:style w:type="character" w:customStyle="1" w:styleId="TitleChar">
    <w:name w:val="Title Char"/>
    <w:link w:val="Title"/>
    <w:uiPriority w:val="10"/>
    <w:rsid w:val="00DE648F"/>
    <w:rPr>
      <w:rFonts w:ascii="Cambria" w:eastAsia="Times New Roman" w:hAnsi="Cambria" w:cs="Times New Roman"/>
      <w:color w:val="17365D"/>
      <w:spacing w:val="5"/>
      <w:kern w:val="28"/>
      <w:sz w:val="52"/>
      <w:szCs w:val="52"/>
    </w:rPr>
  </w:style>
  <w:style w:type="paragraph" w:styleId="TOCHeading">
    <w:name w:val="TOC Heading"/>
    <w:basedOn w:val="Heading1"/>
    <w:next w:val="Normal"/>
    <w:uiPriority w:val="39"/>
    <w:semiHidden/>
    <w:unhideWhenUsed/>
    <w:qFormat/>
    <w:rsid w:val="00A22637"/>
    <w:pPr>
      <w:spacing w:before="480"/>
      <w:outlineLvl w:val="9"/>
    </w:pPr>
    <w:rPr>
      <w:rFonts w:ascii="Cambria" w:hAnsi="Cambria"/>
      <w:sz w:val="28"/>
    </w:rPr>
  </w:style>
  <w:style w:type="paragraph" w:styleId="TOC1">
    <w:name w:val="toc 1"/>
    <w:basedOn w:val="Normal"/>
    <w:next w:val="Normal"/>
    <w:autoRedefine/>
    <w:uiPriority w:val="39"/>
    <w:unhideWhenUsed/>
    <w:rsid w:val="00A22637"/>
  </w:style>
  <w:style w:type="paragraph" w:styleId="TOC3">
    <w:name w:val="toc 3"/>
    <w:basedOn w:val="Normal"/>
    <w:next w:val="Normal"/>
    <w:autoRedefine/>
    <w:uiPriority w:val="39"/>
    <w:unhideWhenUsed/>
    <w:rsid w:val="00A22637"/>
    <w:pPr>
      <w:ind w:left="400"/>
    </w:pPr>
  </w:style>
  <w:style w:type="character" w:customStyle="1" w:styleId="Heading4Char">
    <w:name w:val="Heading 4 Char"/>
    <w:basedOn w:val="DefaultParagraphFont"/>
    <w:link w:val="Heading4"/>
    <w:uiPriority w:val="9"/>
    <w:rsid w:val="002E0E2A"/>
    <w:rPr>
      <w:rFonts w:ascii="Arial" w:eastAsiaTheme="majorEastAsia" w:hAnsi="Arial" w:cs="Arial"/>
      <w:b/>
      <w:bCs/>
      <w:iCs/>
      <w:color w:val="4F81BD" w:themeColor="accent1"/>
      <w:sz w:val="24"/>
      <w:szCs w:val="22"/>
    </w:rPr>
  </w:style>
  <w:style w:type="character" w:customStyle="1" w:styleId="apple-converted-space">
    <w:name w:val="apple-converted-space"/>
    <w:basedOn w:val="DefaultParagraphFont"/>
    <w:rsid w:val="00FB6F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8F4"/>
    <w:pPr>
      <w:spacing w:line="276" w:lineRule="auto"/>
    </w:pPr>
  </w:style>
  <w:style w:type="paragraph" w:styleId="Heading1">
    <w:name w:val="heading 1"/>
    <w:basedOn w:val="Normal"/>
    <w:next w:val="Normal"/>
    <w:link w:val="Heading1Char"/>
    <w:uiPriority w:val="9"/>
    <w:qFormat/>
    <w:rsid w:val="006218F4"/>
    <w:pPr>
      <w:keepNext/>
      <w:keepLines/>
      <w:spacing w:before="360"/>
      <w:outlineLvl w:val="0"/>
    </w:pPr>
    <w:rPr>
      <w:rFonts w:eastAsia="Times New Roman" w:cs="Times New Roman"/>
      <w:b/>
      <w:bCs/>
      <w:color w:val="365F91"/>
      <w:sz w:val="32"/>
      <w:szCs w:val="28"/>
      <w:lang w:val="x-none" w:eastAsia="x-none"/>
    </w:rPr>
  </w:style>
  <w:style w:type="paragraph" w:styleId="Heading2">
    <w:name w:val="heading 2"/>
    <w:basedOn w:val="Normal"/>
    <w:next w:val="Normal"/>
    <w:link w:val="Heading2Char"/>
    <w:uiPriority w:val="9"/>
    <w:unhideWhenUsed/>
    <w:qFormat/>
    <w:rsid w:val="006218F4"/>
    <w:pPr>
      <w:keepNext/>
      <w:keepLines/>
      <w:spacing w:before="200"/>
      <w:outlineLvl w:val="1"/>
    </w:pPr>
    <w:rPr>
      <w:rFonts w:eastAsia="Times New Roman" w:cs="Times New Roman"/>
      <w:b/>
      <w:bCs/>
      <w:color w:val="4F81BD"/>
      <w:sz w:val="28"/>
      <w:szCs w:val="26"/>
      <w:lang w:val="x-none" w:eastAsia="x-none"/>
    </w:rPr>
  </w:style>
  <w:style w:type="paragraph" w:styleId="Heading3">
    <w:name w:val="heading 3"/>
    <w:basedOn w:val="Normal"/>
    <w:next w:val="Normal"/>
    <w:link w:val="Heading3Char"/>
    <w:uiPriority w:val="9"/>
    <w:unhideWhenUsed/>
    <w:qFormat/>
    <w:rsid w:val="00B0148B"/>
    <w:pPr>
      <w:keepNext/>
      <w:keepLines/>
      <w:spacing w:before="200"/>
      <w:outlineLvl w:val="2"/>
    </w:pPr>
    <w:rPr>
      <w:rFonts w:eastAsia="Times New Roman" w:cs="Times New Roman"/>
      <w:b/>
      <w:bCs/>
      <w:color w:val="4F81BD"/>
      <w:sz w:val="24"/>
      <w:lang w:val="x-none" w:eastAsia="x-none"/>
    </w:rPr>
  </w:style>
  <w:style w:type="paragraph" w:styleId="Heading4">
    <w:name w:val="heading 4"/>
    <w:basedOn w:val="Normal"/>
    <w:next w:val="Normal"/>
    <w:link w:val="Heading4Char"/>
    <w:uiPriority w:val="9"/>
    <w:unhideWhenUsed/>
    <w:qFormat/>
    <w:rsid w:val="002E0E2A"/>
    <w:pPr>
      <w:keepNext/>
      <w:keepLines/>
      <w:spacing w:before="200"/>
      <w:outlineLvl w:val="3"/>
    </w:pPr>
    <w:rPr>
      <w:rFonts w:eastAsiaTheme="majorEastAsia"/>
      <w:b/>
      <w:bCs/>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F14EA"/>
    <w:rPr>
      <w:color w:val="0000FF"/>
      <w:u w:val="single"/>
    </w:rPr>
  </w:style>
  <w:style w:type="paragraph" w:styleId="ListParagraph">
    <w:name w:val="List Paragraph"/>
    <w:basedOn w:val="Normal"/>
    <w:uiPriority w:val="34"/>
    <w:qFormat/>
    <w:rsid w:val="009F14EA"/>
    <w:pPr>
      <w:ind w:left="720"/>
      <w:contextualSpacing/>
    </w:pPr>
  </w:style>
  <w:style w:type="paragraph" w:styleId="Header">
    <w:name w:val="header"/>
    <w:basedOn w:val="Normal"/>
    <w:link w:val="HeaderChar"/>
    <w:uiPriority w:val="99"/>
    <w:unhideWhenUsed/>
    <w:rsid w:val="00C55773"/>
    <w:pPr>
      <w:tabs>
        <w:tab w:val="center" w:pos="4680"/>
        <w:tab w:val="right" w:pos="9360"/>
      </w:tabs>
      <w:spacing w:line="240" w:lineRule="auto"/>
    </w:pPr>
  </w:style>
  <w:style w:type="character" w:customStyle="1" w:styleId="HeaderChar">
    <w:name w:val="Header Char"/>
    <w:basedOn w:val="DefaultParagraphFont"/>
    <w:link w:val="Header"/>
    <w:uiPriority w:val="99"/>
    <w:rsid w:val="00C55773"/>
  </w:style>
  <w:style w:type="paragraph" w:styleId="Footer">
    <w:name w:val="footer"/>
    <w:basedOn w:val="Normal"/>
    <w:link w:val="FooterChar"/>
    <w:uiPriority w:val="99"/>
    <w:unhideWhenUsed/>
    <w:rsid w:val="00C55773"/>
    <w:pPr>
      <w:tabs>
        <w:tab w:val="center" w:pos="4680"/>
        <w:tab w:val="right" w:pos="9360"/>
      </w:tabs>
      <w:spacing w:line="240" w:lineRule="auto"/>
    </w:pPr>
  </w:style>
  <w:style w:type="character" w:customStyle="1" w:styleId="FooterChar">
    <w:name w:val="Footer Char"/>
    <w:basedOn w:val="DefaultParagraphFont"/>
    <w:link w:val="Footer"/>
    <w:uiPriority w:val="99"/>
    <w:rsid w:val="00C55773"/>
  </w:style>
  <w:style w:type="paragraph" w:styleId="BalloonText">
    <w:name w:val="Balloon Text"/>
    <w:basedOn w:val="Normal"/>
    <w:link w:val="BalloonTextChar"/>
    <w:uiPriority w:val="99"/>
    <w:semiHidden/>
    <w:unhideWhenUsed/>
    <w:rsid w:val="00C55773"/>
    <w:pPr>
      <w:spacing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rsid w:val="00C55773"/>
    <w:rPr>
      <w:rFonts w:ascii="Tahoma" w:hAnsi="Tahoma" w:cs="Tahoma"/>
      <w:sz w:val="16"/>
      <w:szCs w:val="16"/>
    </w:rPr>
  </w:style>
  <w:style w:type="character" w:customStyle="1" w:styleId="Heading1Char">
    <w:name w:val="Heading 1 Char"/>
    <w:link w:val="Heading1"/>
    <w:uiPriority w:val="9"/>
    <w:rsid w:val="006218F4"/>
    <w:rPr>
      <w:rFonts w:ascii="Arial" w:eastAsia="Times New Roman" w:hAnsi="Arial" w:cs="Times New Roman"/>
      <w:b/>
      <w:bCs/>
      <w:color w:val="365F91"/>
      <w:sz w:val="32"/>
      <w:szCs w:val="28"/>
    </w:rPr>
  </w:style>
  <w:style w:type="character" w:customStyle="1" w:styleId="Heading2Char">
    <w:name w:val="Heading 2 Char"/>
    <w:link w:val="Heading2"/>
    <w:uiPriority w:val="9"/>
    <w:rsid w:val="006218F4"/>
    <w:rPr>
      <w:rFonts w:ascii="Arial" w:eastAsia="Times New Roman" w:hAnsi="Arial" w:cs="Times New Roman"/>
      <w:b/>
      <w:bCs/>
      <w:color w:val="4F81BD"/>
      <w:sz w:val="28"/>
      <w:szCs w:val="26"/>
    </w:rPr>
  </w:style>
  <w:style w:type="table" w:styleId="TableGrid">
    <w:name w:val="Table Grid"/>
    <w:basedOn w:val="TableNormal"/>
    <w:uiPriority w:val="59"/>
    <w:rsid w:val="003F07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B0148B"/>
    <w:rPr>
      <w:rFonts w:ascii="Arial" w:eastAsia="Times New Roman" w:hAnsi="Arial" w:cs="Times New Roman"/>
      <w:b/>
      <w:bCs/>
      <w:color w:val="4F81BD"/>
      <w:sz w:val="24"/>
    </w:rPr>
  </w:style>
  <w:style w:type="paragraph" w:styleId="HTMLPreformatted">
    <w:name w:val="HTML Preformatted"/>
    <w:basedOn w:val="Normal"/>
    <w:link w:val="HTMLPreformattedChar"/>
    <w:uiPriority w:val="99"/>
    <w:unhideWhenUsed/>
    <w:rsid w:val="00FB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Times New Roman"/>
      <w:lang w:val="x-none" w:eastAsia="x-none"/>
    </w:rPr>
  </w:style>
  <w:style w:type="character" w:customStyle="1" w:styleId="HTMLPreformattedChar">
    <w:name w:val="HTML Preformatted Char"/>
    <w:link w:val="HTMLPreformatted"/>
    <w:uiPriority w:val="99"/>
    <w:rsid w:val="00FB2F81"/>
    <w:rPr>
      <w:rFonts w:ascii="Courier New" w:eastAsia="Times New Roman" w:hAnsi="Courier New" w:cs="Courier New"/>
      <w:sz w:val="20"/>
      <w:szCs w:val="20"/>
    </w:rPr>
  </w:style>
  <w:style w:type="paragraph" w:styleId="NormalWeb">
    <w:name w:val="Normal (Web)"/>
    <w:basedOn w:val="Normal"/>
    <w:uiPriority w:val="99"/>
    <w:semiHidden/>
    <w:unhideWhenUsed/>
    <w:rsid w:val="001D63C2"/>
    <w:pPr>
      <w:spacing w:before="240" w:after="240" w:line="240" w:lineRule="auto"/>
    </w:pPr>
    <w:rPr>
      <w:rFonts w:ascii="Times New Roman" w:eastAsia="Times New Roman" w:hAnsi="Times New Roman" w:cs="Times New Roman"/>
      <w:color w:val="000000"/>
      <w:sz w:val="24"/>
      <w:szCs w:val="24"/>
    </w:rPr>
  </w:style>
  <w:style w:type="character" w:styleId="HTMLCode">
    <w:name w:val="HTML Code"/>
    <w:uiPriority w:val="99"/>
    <w:semiHidden/>
    <w:unhideWhenUsed/>
    <w:rsid w:val="00B03C89"/>
    <w:rPr>
      <w:rFonts w:ascii="Courier New" w:eastAsia="Times New Roman" w:hAnsi="Courier New" w:cs="Courier New"/>
      <w:sz w:val="20"/>
      <w:szCs w:val="20"/>
    </w:rPr>
  </w:style>
  <w:style w:type="paragraph" w:styleId="Title">
    <w:name w:val="Title"/>
    <w:basedOn w:val="Normal"/>
    <w:next w:val="Normal"/>
    <w:link w:val="TitleChar"/>
    <w:uiPriority w:val="10"/>
    <w:qFormat/>
    <w:rsid w:val="00DE648F"/>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x-none" w:eastAsia="x-none"/>
    </w:rPr>
  </w:style>
  <w:style w:type="character" w:customStyle="1" w:styleId="TitleChar">
    <w:name w:val="Title Char"/>
    <w:link w:val="Title"/>
    <w:uiPriority w:val="10"/>
    <w:rsid w:val="00DE648F"/>
    <w:rPr>
      <w:rFonts w:ascii="Cambria" w:eastAsia="Times New Roman" w:hAnsi="Cambria" w:cs="Times New Roman"/>
      <w:color w:val="17365D"/>
      <w:spacing w:val="5"/>
      <w:kern w:val="28"/>
      <w:sz w:val="52"/>
      <w:szCs w:val="52"/>
    </w:rPr>
  </w:style>
  <w:style w:type="paragraph" w:styleId="TOCHeading">
    <w:name w:val="TOC Heading"/>
    <w:basedOn w:val="Heading1"/>
    <w:next w:val="Normal"/>
    <w:uiPriority w:val="39"/>
    <w:semiHidden/>
    <w:unhideWhenUsed/>
    <w:qFormat/>
    <w:rsid w:val="00A22637"/>
    <w:pPr>
      <w:spacing w:before="480"/>
      <w:outlineLvl w:val="9"/>
    </w:pPr>
    <w:rPr>
      <w:rFonts w:ascii="Cambria" w:hAnsi="Cambria"/>
      <w:sz w:val="28"/>
    </w:rPr>
  </w:style>
  <w:style w:type="paragraph" w:styleId="TOC1">
    <w:name w:val="toc 1"/>
    <w:basedOn w:val="Normal"/>
    <w:next w:val="Normal"/>
    <w:autoRedefine/>
    <w:uiPriority w:val="39"/>
    <w:unhideWhenUsed/>
    <w:rsid w:val="00A22637"/>
  </w:style>
  <w:style w:type="paragraph" w:styleId="TOC3">
    <w:name w:val="toc 3"/>
    <w:basedOn w:val="Normal"/>
    <w:next w:val="Normal"/>
    <w:autoRedefine/>
    <w:uiPriority w:val="39"/>
    <w:unhideWhenUsed/>
    <w:rsid w:val="00A22637"/>
    <w:pPr>
      <w:ind w:left="400"/>
    </w:pPr>
  </w:style>
  <w:style w:type="character" w:customStyle="1" w:styleId="Heading4Char">
    <w:name w:val="Heading 4 Char"/>
    <w:basedOn w:val="DefaultParagraphFont"/>
    <w:link w:val="Heading4"/>
    <w:uiPriority w:val="9"/>
    <w:rsid w:val="002E0E2A"/>
    <w:rPr>
      <w:rFonts w:ascii="Arial" w:eastAsiaTheme="majorEastAsia" w:hAnsi="Arial" w:cs="Arial"/>
      <w:b/>
      <w:bCs/>
      <w:iCs/>
      <w:color w:val="4F81BD" w:themeColor="accent1"/>
      <w:sz w:val="24"/>
      <w:szCs w:val="22"/>
    </w:rPr>
  </w:style>
  <w:style w:type="character" w:customStyle="1" w:styleId="apple-converted-space">
    <w:name w:val="apple-converted-space"/>
    <w:basedOn w:val="DefaultParagraphFont"/>
    <w:rsid w:val="00FB6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937064">
      <w:bodyDiv w:val="1"/>
      <w:marLeft w:val="0"/>
      <w:marRight w:val="0"/>
      <w:marTop w:val="0"/>
      <w:marBottom w:val="0"/>
      <w:divBdr>
        <w:top w:val="none" w:sz="0" w:space="0" w:color="auto"/>
        <w:left w:val="none" w:sz="0" w:space="0" w:color="auto"/>
        <w:bottom w:val="none" w:sz="0" w:space="0" w:color="auto"/>
        <w:right w:val="none" w:sz="0" w:space="0" w:color="auto"/>
      </w:divBdr>
    </w:div>
    <w:div w:id="273099255">
      <w:bodyDiv w:val="1"/>
      <w:marLeft w:val="0"/>
      <w:marRight w:val="0"/>
      <w:marTop w:val="0"/>
      <w:marBottom w:val="0"/>
      <w:divBdr>
        <w:top w:val="none" w:sz="0" w:space="0" w:color="auto"/>
        <w:left w:val="none" w:sz="0" w:space="0" w:color="auto"/>
        <w:bottom w:val="none" w:sz="0" w:space="0" w:color="auto"/>
        <w:right w:val="none" w:sz="0" w:space="0" w:color="auto"/>
      </w:divBdr>
    </w:div>
    <w:div w:id="282617273">
      <w:bodyDiv w:val="1"/>
      <w:marLeft w:val="0"/>
      <w:marRight w:val="0"/>
      <w:marTop w:val="0"/>
      <w:marBottom w:val="0"/>
      <w:divBdr>
        <w:top w:val="none" w:sz="0" w:space="0" w:color="auto"/>
        <w:left w:val="none" w:sz="0" w:space="0" w:color="auto"/>
        <w:bottom w:val="none" w:sz="0" w:space="0" w:color="auto"/>
        <w:right w:val="none" w:sz="0" w:space="0" w:color="auto"/>
      </w:divBdr>
      <w:divsChild>
        <w:div w:id="658118392">
          <w:marLeft w:val="0"/>
          <w:marRight w:val="0"/>
          <w:marTop w:val="0"/>
          <w:marBottom w:val="0"/>
          <w:divBdr>
            <w:top w:val="none" w:sz="0" w:space="0" w:color="auto"/>
            <w:left w:val="none" w:sz="0" w:space="0" w:color="auto"/>
            <w:bottom w:val="none" w:sz="0" w:space="0" w:color="auto"/>
            <w:right w:val="none" w:sz="0" w:space="0" w:color="auto"/>
          </w:divBdr>
        </w:div>
        <w:div w:id="821308086">
          <w:marLeft w:val="0"/>
          <w:marRight w:val="0"/>
          <w:marTop w:val="0"/>
          <w:marBottom w:val="0"/>
          <w:divBdr>
            <w:top w:val="none" w:sz="0" w:space="0" w:color="auto"/>
            <w:left w:val="none" w:sz="0" w:space="0" w:color="auto"/>
            <w:bottom w:val="none" w:sz="0" w:space="0" w:color="auto"/>
            <w:right w:val="none" w:sz="0" w:space="0" w:color="auto"/>
          </w:divBdr>
        </w:div>
      </w:divsChild>
    </w:div>
    <w:div w:id="287048949">
      <w:bodyDiv w:val="1"/>
      <w:marLeft w:val="0"/>
      <w:marRight w:val="0"/>
      <w:marTop w:val="0"/>
      <w:marBottom w:val="0"/>
      <w:divBdr>
        <w:top w:val="none" w:sz="0" w:space="0" w:color="auto"/>
        <w:left w:val="none" w:sz="0" w:space="0" w:color="auto"/>
        <w:bottom w:val="none" w:sz="0" w:space="0" w:color="auto"/>
        <w:right w:val="none" w:sz="0" w:space="0" w:color="auto"/>
      </w:divBdr>
    </w:div>
    <w:div w:id="434905795">
      <w:bodyDiv w:val="1"/>
      <w:marLeft w:val="0"/>
      <w:marRight w:val="0"/>
      <w:marTop w:val="0"/>
      <w:marBottom w:val="0"/>
      <w:divBdr>
        <w:top w:val="none" w:sz="0" w:space="0" w:color="auto"/>
        <w:left w:val="none" w:sz="0" w:space="0" w:color="auto"/>
        <w:bottom w:val="none" w:sz="0" w:space="0" w:color="auto"/>
        <w:right w:val="none" w:sz="0" w:space="0" w:color="auto"/>
      </w:divBdr>
    </w:div>
    <w:div w:id="501091969">
      <w:bodyDiv w:val="1"/>
      <w:marLeft w:val="0"/>
      <w:marRight w:val="0"/>
      <w:marTop w:val="0"/>
      <w:marBottom w:val="0"/>
      <w:divBdr>
        <w:top w:val="none" w:sz="0" w:space="0" w:color="auto"/>
        <w:left w:val="none" w:sz="0" w:space="0" w:color="auto"/>
        <w:bottom w:val="none" w:sz="0" w:space="0" w:color="auto"/>
        <w:right w:val="none" w:sz="0" w:space="0" w:color="auto"/>
      </w:divBdr>
    </w:div>
    <w:div w:id="542791144">
      <w:bodyDiv w:val="1"/>
      <w:marLeft w:val="0"/>
      <w:marRight w:val="0"/>
      <w:marTop w:val="0"/>
      <w:marBottom w:val="0"/>
      <w:divBdr>
        <w:top w:val="none" w:sz="0" w:space="0" w:color="auto"/>
        <w:left w:val="none" w:sz="0" w:space="0" w:color="auto"/>
        <w:bottom w:val="none" w:sz="0" w:space="0" w:color="auto"/>
        <w:right w:val="none" w:sz="0" w:space="0" w:color="auto"/>
      </w:divBdr>
    </w:div>
    <w:div w:id="552279597">
      <w:bodyDiv w:val="1"/>
      <w:marLeft w:val="0"/>
      <w:marRight w:val="0"/>
      <w:marTop w:val="0"/>
      <w:marBottom w:val="0"/>
      <w:divBdr>
        <w:top w:val="none" w:sz="0" w:space="0" w:color="auto"/>
        <w:left w:val="none" w:sz="0" w:space="0" w:color="auto"/>
        <w:bottom w:val="none" w:sz="0" w:space="0" w:color="auto"/>
        <w:right w:val="none" w:sz="0" w:space="0" w:color="auto"/>
      </w:divBdr>
    </w:div>
    <w:div w:id="626816819">
      <w:bodyDiv w:val="1"/>
      <w:marLeft w:val="0"/>
      <w:marRight w:val="0"/>
      <w:marTop w:val="0"/>
      <w:marBottom w:val="0"/>
      <w:divBdr>
        <w:top w:val="none" w:sz="0" w:space="0" w:color="auto"/>
        <w:left w:val="none" w:sz="0" w:space="0" w:color="auto"/>
        <w:bottom w:val="none" w:sz="0" w:space="0" w:color="auto"/>
        <w:right w:val="none" w:sz="0" w:space="0" w:color="auto"/>
      </w:divBdr>
    </w:div>
    <w:div w:id="636565026">
      <w:bodyDiv w:val="1"/>
      <w:marLeft w:val="72"/>
      <w:marRight w:val="0"/>
      <w:marTop w:val="0"/>
      <w:marBottom w:val="120"/>
      <w:divBdr>
        <w:top w:val="none" w:sz="0" w:space="0" w:color="auto"/>
        <w:left w:val="none" w:sz="0" w:space="0" w:color="auto"/>
        <w:bottom w:val="none" w:sz="0" w:space="0" w:color="auto"/>
        <w:right w:val="none" w:sz="0" w:space="0" w:color="auto"/>
      </w:divBdr>
    </w:div>
    <w:div w:id="685210744">
      <w:bodyDiv w:val="1"/>
      <w:marLeft w:val="0"/>
      <w:marRight w:val="0"/>
      <w:marTop w:val="0"/>
      <w:marBottom w:val="0"/>
      <w:divBdr>
        <w:top w:val="none" w:sz="0" w:space="0" w:color="auto"/>
        <w:left w:val="none" w:sz="0" w:space="0" w:color="auto"/>
        <w:bottom w:val="none" w:sz="0" w:space="0" w:color="auto"/>
        <w:right w:val="none" w:sz="0" w:space="0" w:color="auto"/>
      </w:divBdr>
    </w:div>
    <w:div w:id="698357383">
      <w:bodyDiv w:val="1"/>
      <w:marLeft w:val="0"/>
      <w:marRight w:val="0"/>
      <w:marTop w:val="0"/>
      <w:marBottom w:val="0"/>
      <w:divBdr>
        <w:top w:val="none" w:sz="0" w:space="0" w:color="auto"/>
        <w:left w:val="none" w:sz="0" w:space="0" w:color="auto"/>
        <w:bottom w:val="none" w:sz="0" w:space="0" w:color="auto"/>
        <w:right w:val="none" w:sz="0" w:space="0" w:color="auto"/>
      </w:divBdr>
    </w:div>
    <w:div w:id="738015331">
      <w:bodyDiv w:val="1"/>
      <w:marLeft w:val="0"/>
      <w:marRight w:val="0"/>
      <w:marTop w:val="0"/>
      <w:marBottom w:val="0"/>
      <w:divBdr>
        <w:top w:val="none" w:sz="0" w:space="0" w:color="auto"/>
        <w:left w:val="none" w:sz="0" w:space="0" w:color="auto"/>
        <w:bottom w:val="none" w:sz="0" w:space="0" w:color="auto"/>
        <w:right w:val="none" w:sz="0" w:space="0" w:color="auto"/>
      </w:divBdr>
    </w:div>
    <w:div w:id="861822811">
      <w:bodyDiv w:val="1"/>
      <w:marLeft w:val="0"/>
      <w:marRight w:val="0"/>
      <w:marTop w:val="0"/>
      <w:marBottom w:val="0"/>
      <w:divBdr>
        <w:top w:val="none" w:sz="0" w:space="0" w:color="auto"/>
        <w:left w:val="none" w:sz="0" w:space="0" w:color="auto"/>
        <w:bottom w:val="none" w:sz="0" w:space="0" w:color="auto"/>
        <w:right w:val="none" w:sz="0" w:space="0" w:color="auto"/>
      </w:divBdr>
    </w:div>
    <w:div w:id="871843014">
      <w:bodyDiv w:val="1"/>
      <w:marLeft w:val="0"/>
      <w:marRight w:val="0"/>
      <w:marTop w:val="0"/>
      <w:marBottom w:val="0"/>
      <w:divBdr>
        <w:top w:val="none" w:sz="0" w:space="0" w:color="auto"/>
        <w:left w:val="none" w:sz="0" w:space="0" w:color="auto"/>
        <w:bottom w:val="none" w:sz="0" w:space="0" w:color="auto"/>
        <w:right w:val="none" w:sz="0" w:space="0" w:color="auto"/>
      </w:divBdr>
    </w:div>
    <w:div w:id="879511677">
      <w:bodyDiv w:val="1"/>
      <w:marLeft w:val="0"/>
      <w:marRight w:val="0"/>
      <w:marTop w:val="0"/>
      <w:marBottom w:val="0"/>
      <w:divBdr>
        <w:top w:val="none" w:sz="0" w:space="0" w:color="auto"/>
        <w:left w:val="none" w:sz="0" w:space="0" w:color="auto"/>
        <w:bottom w:val="none" w:sz="0" w:space="0" w:color="auto"/>
        <w:right w:val="none" w:sz="0" w:space="0" w:color="auto"/>
      </w:divBdr>
    </w:div>
    <w:div w:id="886186891">
      <w:bodyDiv w:val="1"/>
      <w:marLeft w:val="0"/>
      <w:marRight w:val="0"/>
      <w:marTop w:val="0"/>
      <w:marBottom w:val="0"/>
      <w:divBdr>
        <w:top w:val="none" w:sz="0" w:space="0" w:color="auto"/>
        <w:left w:val="none" w:sz="0" w:space="0" w:color="auto"/>
        <w:bottom w:val="none" w:sz="0" w:space="0" w:color="auto"/>
        <w:right w:val="none" w:sz="0" w:space="0" w:color="auto"/>
      </w:divBdr>
    </w:div>
    <w:div w:id="907813197">
      <w:bodyDiv w:val="1"/>
      <w:marLeft w:val="0"/>
      <w:marRight w:val="0"/>
      <w:marTop w:val="0"/>
      <w:marBottom w:val="0"/>
      <w:divBdr>
        <w:top w:val="none" w:sz="0" w:space="0" w:color="auto"/>
        <w:left w:val="none" w:sz="0" w:space="0" w:color="auto"/>
        <w:bottom w:val="none" w:sz="0" w:space="0" w:color="auto"/>
        <w:right w:val="none" w:sz="0" w:space="0" w:color="auto"/>
      </w:divBdr>
    </w:div>
    <w:div w:id="956063311">
      <w:bodyDiv w:val="1"/>
      <w:marLeft w:val="0"/>
      <w:marRight w:val="0"/>
      <w:marTop w:val="0"/>
      <w:marBottom w:val="0"/>
      <w:divBdr>
        <w:top w:val="none" w:sz="0" w:space="0" w:color="auto"/>
        <w:left w:val="none" w:sz="0" w:space="0" w:color="auto"/>
        <w:bottom w:val="none" w:sz="0" w:space="0" w:color="auto"/>
        <w:right w:val="none" w:sz="0" w:space="0" w:color="auto"/>
      </w:divBdr>
    </w:div>
    <w:div w:id="967668019">
      <w:bodyDiv w:val="1"/>
      <w:marLeft w:val="72"/>
      <w:marRight w:val="0"/>
      <w:marTop w:val="0"/>
      <w:marBottom w:val="120"/>
      <w:divBdr>
        <w:top w:val="none" w:sz="0" w:space="0" w:color="auto"/>
        <w:left w:val="none" w:sz="0" w:space="0" w:color="auto"/>
        <w:bottom w:val="none" w:sz="0" w:space="0" w:color="auto"/>
        <w:right w:val="none" w:sz="0" w:space="0" w:color="auto"/>
      </w:divBdr>
    </w:div>
    <w:div w:id="978001281">
      <w:bodyDiv w:val="1"/>
      <w:marLeft w:val="0"/>
      <w:marRight w:val="0"/>
      <w:marTop w:val="0"/>
      <w:marBottom w:val="0"/>
      <w:divBdr>
        <w:top w:val="none" w:sz="0" w:space="0" w:color="auto"/>
        <w:left w:val="none" w:sz="0" w:space="0" w:color="auto"/>
        <w:bottom w:val="none" w:sz="0" w:space="0" w:color="auto"/>
        <w:right w:val="none" w:sz="0" w:space="0" w:color="auto"/>
      </w:divBdr>
    </w:div>
    <w:div w:id="1029796796">
      <w:bodyDiv w:val="1"/>
      <w:marLeft w:val="0"/>
      <w:marRight w:val="0"/>
      <w:marTop w:val="0"/>
      <w:marBottom w:val="0"/>
      <w:divBdr>
        <w:top w:val="none" w:sz="0" w:space="0" w:color="auto"/>
        <w:left w:val="none" w:sz="0" w:space="0" w:color="auto"/>
        <w:bottom w:val="none" w:sz="0" w:space="0" w:color="auto"/>
        <w:right w:val="none" w:sz="0" w:space="0" w:color="auto"/>
      </w:divBdr>
      <w:divsChild>
        <w:div w:id="1578707575">
          <w:marLeft w:val="0"/>
          <w:marRight w:val="0"/>
          <w:marTop w:val="0"/>
          <w:marBottom w:val="0"/>
          <w:divBdr>
            <w:top w:val="none" w:sz="0" w:space="0" w:color="auto"/>
            <w:left w:val="none" w:sz="0" w:space="0" w:color="auto"/>
            <w:bottom w:val="none" w:sz="0" w:space="0" w:color="auto"/>
            <w:right w:val="none" w:sz="0" w:space="0" w:color="auto"/>
          </w:divBdr>
        </w:div>
      </w:divsChild>
    </w:div>
    <w:div w:id="1034887147">
      <w:bodyDiv w:val="1"/>
      <w:marLeft w:val="0"/>
      <w:marRight w:val="0"/>
      <w:marTop w:val="0"/>
      <w:marBottom w:val="0"/>
      <w:divBdr>
        <w:top w:val="none" w:sz="0" w:space="0" w:color="auto"/>
        <w:left w:val="none" w:sz="0" w:space="0" w:color="auto"/>
        <w:bottom w:val="none" w:sz="0" w:space="0" w:color="auto"/>
        <w:right w:val="none" w:sz="0" w:space="0" w:color="auto"/>
      </w:divBdr>
    </w:div>
    <w:div w:id="1116212947">
      <w:bodyDiv w:val="1"/>
      <w:marLeft w:val="0"/>
      <w:marRight w:val="0"/>
      <w:marTop w:val="0"/>
      <w:marBottom w:val="0"/>
      <w:divBdr>
        <w:top w:val="none" w:sz="0" w:space="0" w:color="auto"/>
        <w:left w:val="none" w:sz="0" w:space="0" w:color="auto"/>
        <w:bottom w:val="none" w:sz="0" w:space="0" w:color="auto"/>
        <w:right w:val="none" w:sz="0" w:space="0" w:color="auto"/>
      </w:divBdr>
    </w:div>
    <w:div w:id="1203906362">
      <w:bodyDiv w:val="1"/>
      <w:marLeft w:val="0"/>
      <w:marRight w:val="0"/>
      <w:marTop w:val="0"/>
      <w:marBottom w:val="0"/>
      <w:divBdr>
        <w:top w:val="none" w:sz="0" w:space="0" w:color="auto"/>
        <w:left w:val="none" w:sz="0" w:space="0" w:color="auto"/>
        <w:bottom w:val="none" w:sz="0" w:space="0" w:color="auto"/>
        <w:right w:val="none" w:sz="0" w:space="0" w:color="auto"/>
      </w:divBdr>
    </w:div>
    <w:div w:id="1240940168">
      <w:bodyDiv w:val="1"/>
      <w:marLeft w:val="0"/>
      <w:marRight w:val="0"/>
      <w:marTop w:val="0"/>
      <w:marBottom w:val="0"/>
      <w:divBdr>
        <w:top w:val="none" w:sz="0" w:space="0" w:color="auto"/>
        <w:left w:val="none" w:sz="0" w:space="0" w:color="auto"/>
        <w:bottom w:val="none" w:sz="0" w:space="0" w:color="auto"/>
        <w:right w:val="none" w:sz="0" w:space="0" w:color="auto"/>
      </w:divBdr>
    </w:div>
    <w:div w:id="1275551736">
      <w:bodyDiv w:val="1"/>
      <w:marLeft w:val="0"/>
      <w:marRight w:val="0"/>
      <w:marTop w:val="0"/>
      <w:marBottom w:val="0"/>
      <w:divBdr>
        <w:top w:val="none" w:sz="0" w:space="0" w:color="auto"/>
        <w:left w:val="none" w:sz="0" w:space="0" w:color="auto"/>
        <w:bottom w:val="none" w:sz="0" w:space="0" w:color="auto"/>
        <w:right w:val="none" w:sz="0" w:space="0" w:color="auto"/>
      </w:divBdr>
    </w:div>
    <w:div w:id="1277178783">
      <w:bodyDiv w:val="1"/>
      <w:marLeft w:val="0"/>
      <w:marRight w:val="0"/>
      <w:marTop w:val="0"/>
      <w:marBottom w:val="0"/>
      <w:divBdr>
        <w:top w:val="none" w:sz="0" w:space="0" w:color="auto"/>
        <w:left w:val="none" w:sz="0" w:space="0" w:color="auto"/>
        <w:bottom w:val="none" w:sz="0" w:space="0" w:color="auto"/>
        <w:right w:val="none" w:sz="0" w:space="0" w:color="auto"/>
      </w:divBdr>
    </w:div>
    <w:div w:id="1513302368">
      <w:bodyDiv w:val="1"/>
      <w:marLeft w:val="0"/>
      <w:marRight w:val="0"/>
      <w:marTop w:val="0"/>
      <w:marBottom w:val="0"/>
      <w:divBdr>
        <w:top w:val="none" w:sz="0" w:space="0" w:color="auto"/>
        <w:left w:val="none" w:sz="0" w:space="0" w:color="auto"/>
        <w:bottom w:val="none" w:sz="0" w:space="0" w:color="auto"/>
        <w:right w:val="none" w:sz="0" w:space="0" w:color="auto"/>
      </w:divBdr>
    </w:div>
    <w:div w:id="1518427734">
      <w:bodyDiv w:val="1"/>
      <w:marLeft w:val="0"/>
      <w:marRight w:val="0"/>
      <w:marTop w:val="0"/>
      <w:marBottom w:val="0"/>
      <w:divBdr>
        <w:top w:val="none" w:sz="0" w:space="0" w:color="auto"/>
        <w:left w:val="none" w:sz="0" w:space="0" w:color="auto"/>
        <w:bottom w:val="none" w:sz="0" w:space="0" w:color="auto"/>
        <w:right w:val="none" w:sz="0" w:space="0" w:color="auto"/>
      </w:divBdr>
    </w:div>
    <w:div w:id="1575511160">
      <w:bodyDiv w:val="1"/>
      <w:marLeft w:val="0"/>
      <w:marRight w:val="0"/>
      <w:marTop w:val="0"/>
      <w:marBottom w:val="0"/>
      <w:divBdr>
        <w:top w:val="none" w:sz="0" w:space="0" w:color="auto"/>
        <w:left w:val="none" w:sz="0" w:space="0" w:color="auto"/>
        <w:bottom w:val="none" w:sz="0" w:space="0" w:color="auto"/>
        <w:right w:val="none" w:sz="0" w:space="0" w:color="auto"/>
      </w:divBdr>
      <w:divsChild>
        <w:div w:id="476409">
          <w:marLeft w:val="0"/>
          <w:marRight w:val="0"/>
          <w:marTop w:val="0"/>
          <w:marBottom w:val="0"/>
          <w:divBdr>
            <w:top w:val="none" w:sz="0" w:space="0" w:color="auto"/>
            <w:left w:val="none" w:sz="0" w:space="0" w:color="auto"/>
            <w:bottom w:val="none" w:sz="0" w:space="0" w:color="auto"/>
            <w:right w:val="none" w:sz="0" w:space="0" w:color="auto"/>
          </w:divBdr>
        </w:div>
        <w:div w:id="777524124">
          <w:marLeft w:val="0"/>
          <w:marRight w:val="0"/>
          <w:marTop w:val="0"/>
          <w:marBottom w:val="0"/>
          <w:divBdr>
            <w:top w:val="none" w:sz="0" w:space="0" w:color="auto"/>
            <w:left w:val="none" w:sz="0" w:space="0" w:color="auto"/>
            <w:bottom w:val="none" w:sz="0" w:space="0" w:color="auto"/>
            <w:right w:val="none" w:sz="0" w:space="0" w:color="auto"/>
          </w:divBdr>
        </w:div>
      </w:divsChild>
    </w:div>
    <w:div w:id="1634753369">
      <w:bodyDiv w:val="1"/>
      <w:marLeft w:val="0"/>
      <w:marRight w:val="0"/>
      <w:marTop w:val="0"/>
      <w:marBottom w:val="0"/>
      <w:divBdr>
        <w:top w:val="none" w:sz="0" w:space="0" w:color="auto"/>
        <w:left w:val="none" w:sz="0" w:space="0" w:color="auto"/>
        <w:bottom w:val="none" w:sz="0" w:space="0" w:color="auto"/>
        <w:right w:val="none" w:sz="0" w:space="0" w:color="auto"/>
      </w:divBdr>
    </w:div>
    <w:div w:id="1639146082">
      <w:bodyDiv w:val="1"/>
      <w:marLeft w:val="0"/>
      <w:marRight w:val="0"/>
      <w:marTop w:val="0"/>
      <w:marBottom w:val="0"/>
      <w:divBdr>
        <w:top w:val="none" w:sz="0" w:space="0" w:color="auto"/>
        <w:left w:val="none" w:sz="0" w:space="0" w:color="auto"/>
        <w:bottom w:val="none" w:sz="0" w:space="0" w:color="auto"/>
        <w:right w:val="none" w:sz="0" w:space="0" w:color="auto"/>
      </w:divBdr>
    </w:div>
    <w:div w:id="1671759137">
      <w:bodyDiv w:val="1"/>
      <w:marLeft w:val="0"/>
      <w:marRight w:val="0"/>
      <w:marTop w:val="0"/>
      <w:marBottom w:val="0"/>
      <w:divBdr>
        <w:top w:val="none" w:sz="0" w:space="0" w:color="auto"/>
        <w:left w:val="none" w:sz="0" w:space="0" w:color="auto"/>
        <w:bottom w:val="none" w:sz="0" w:space="0" w:color="auto"/>
        <w:right w:val="none" w:sz="0" w:space="0" w:color="auto"/>
      </w:divBdr>
      <w:divsChild>
        <w:div w:id="698235694">
          <w:marLeft w:val="0"/>
          <w:marRight w:val="0"/>
          <w:marTop w:val="0"/>
          <w:marBottom w:val="0"/>
          <w:divBdr>
            <w:top w:val="none" w:sz="0" w:space="0" w:color="auto"/>
            <w:left w:val="none" w:sz="0" w:space="0" w:color="auto"/>
            <w:bottom w:val="none" w:sz="0" w:space="0" w:color="auto"/>
            <w:right w:val="none" w:sz="0" w:space="0" w:color="auto"/>
          </w:divBdr>
        </w:div>
      </w:divsChild>
    </w:div>
    <w:div w:id="1752116624">
      <w:bodyDiv w:val="1"/>
      <w:marLeft w:val="0"/>
      <w:marRight w:val="0"/>
      <w:marTop w:val="0"/>
      <w:marBottom w:val="0"/>
      <w:divBdr>
        <w:top w:val="none" w:sz="0" w:space="0" w:color="auto"/>
        <w:left w:val="none" w:sz="0" w:space="0" w:color="auto"/>
        <w:bottom w:val="none" w:sz="0" w:space="0" w:color="auto"/>
        <w:right w:val="none" w:sz="0" w:space="0" w:color="auto"/>
      </w:divBdr>
    </w:div>
    <w:div w:id="1782332178">
      <w:bodyDiv w:val="1"/>
      <w:marLeft w:val="0"/>
      <w:marRight w:val="0"/>
      <w:marTop w:val="0"/>
      <w:marBottom w:val="0"/>
      <w:divBdr>
        <w:top w:val="none" w:sz="0" w:space="0" w:color="auto"/>
        <w:left w:val="none" w:sz="0" w:space="0" w:color="auto"/>
        <w:bottom w:val="none" w:sz="0" w:space="0" w:color="auto"/>
        <w:right w:val="none" w:sz="0" w:space="0" w:color="auto"/>
      </w:divBdr>
    </w:div>
    <w:div w:id="1847280121">
      <w:bodyDiv w:val="1"/>
      <w:marLeft w:val="0"/>
      <w:marRight w:val="0"/>
      <w:marTop w:val="0"/>
      <w:marBottom w:val="0"/>
      <w:divBdr>
        <w:top w:val="none" w:sz="0" w:space="0" w:color="auto"/>
        <w:left w:val="none" w:sz="0" w:space="0" w:color="auto"/>
        <w:bottom w:val="none" w:sz="0" w:space="0" w:color="auto"/>
        <w:right w:val="none" w:sz="0" w:space="0" w:color="auto"/>
      </w:divBdr>
      <w:divsChild>
        <w:div w:id="198276270">
          <w:marLeft w:val="0"/>
          <w:marRight w:val="0"/>
          <w:marTop w:val="0"/>
          <w:marBottom w:val="0"/>
          <w:divBdr>
            <w:top w:val="none" w:sz="0" w:space="0" w:color="auto"/>
            <w:left w:val="none" w:sz="0" w:space="0" w:color="auto"/>
            <w:bottom w:val="none" w:sz="0" w:space="0" w:color="auto"/>
            <w:right w:val="none" w:sz="0" w:space="0" w:color="auto"/>
          </w:divBdr>
          <w:divsChild>
            <w:div w:id="74058756">
              <w:marLeft w:val="0"/>
              <w:marRight w:val="0"/>
              <w:marTop w:val="0"/>
              <w:marBottom w:val="0"/>
              <w:divBdr>
                <w:top w:val="none" w:sz="0" w:space="0" w:color="auto"/>
                <w:left w:val="none" w:sz="0" w:space="0" w:color="auto"/>
                <w:bottom w:val="none" w:sz="0" w:space="0" w:color="auto"/>
                <w:right w:val="none" w:sz="0" w:space="0" w:color="auto"/>
              </w:divBdr>
            </w:div>
            <w:div w:id="342098954">
              <w:marLeft w:val="0"/>
              <w:marRight w:val="0"/>
              <w:marTop w:val="0"/>
              <w:marBottom w:val="0"/>
              <w:divBdr>
                <w:top w:val="none" w:sz="0" w:space="0" w:color="auto"/>
                <w:left w:val="none" w:sz="0" w:space="0" w:color="auto"/>
                <w:bottom w:val="none" w:sz="0" w:space="0" w:color="auto"/>
                <w:right w:val="none" w:sz="0" w:space="0" w:color="auto"/>
              </w:divBdr>
            </w:div>
            <w:div w:id="19025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30397">
      <w:bodyDiv w:val="1"/>
      <w:marLeft w:val="0"/>
      <w:marRight w:val="0"/>
      <w:marTop w:val="0"/>
      <w:marBottom w:val="0"/>
      <w:divBdr>
        <w:top w:val="none" w:sz="0" w:space="0" w:color="auto"/>
        <w:left w:val="none" w:sz="0" w:space="0" w:color="auto"/>
        <w:bottom w:val="none" w:sz="0" w:space="0" w:color="auto"/>
        <w:right w:val="none" w:sz="0" w:space="0" w:color="auto"/>
      </w:divBdr>
      <w:divsChild>
        <w:div w:id="25453711">
          <w:marLeft w:val="0"/>
          <w:marRight w:val="0"/>
          <w:marTop w:val="0"/>
          <w:marBottom w:val="0"/>
          <w:divBdr>
            <w:top w:val="none" w:sz="0" w:space="0" w:color="auto"/>
            <w:left w:val="none" w:sz="0" w:space="0" w:color="auto"/>
            <w:bottom w:val="none" w:sz="0" w:space="0" w:color="auto"/>
            <w:right w:val="none" w:sz="0" w:space="0" w:color="auto"/>
          </w:divBdr>
        </w:div>
      </w:divsChild>
    </w:div>
    <w:div w:id="1876044641">
      <w:bodyDiv w:val="1"/>
      <w:marLeft w:val="0"/>
      <w:marRight w:val="0"/>
      <w:marTop w:val="0"/>
      <w:marBottom w:val="0"/>
      <w:divBdr>
        <w:top w:val="none" w:sz="0" w:space="0" w:color="auto"/>
        <w:left w:val="none" w:sz="0" w:space="0" w:color="auto"/>
        <w:bottom w:val="none" w:sz="0" w:space="0" w:color="auto"/>
        <w:right w:val="none" w:sz="0" w:space="0" w:color="auto"/>
      </w:divBdr>
    </w:div>
    <w:div w:id="1911189232">
      <w:bodyDiv w:val="1"/>
      <w:marLeft w:val="0"/>
      <w:marRight w:val="0"/>
      <w:marTop w:val="0"/>
      <w:marBottom w:val="0"/>
      <w:divBdr>
        <w:top w:val="none" w:sz="0" w:space="0" w:color="auto"/>
        <w:left w:val="none" w:sz="0" w:space="0" w:color="auto"/>
        <w:bottom w:val="none" w:sz="0" w:space="0" w:color="auto"/>
        <w:right w:val="none" w:sz="0" w:space="0" w:color="auto"/>
      </w:divBdr>
      <w:divsChild>
        <w:div w:id="264848592">
          <w:marLeft w:val="0"/>
          <w:marRight w:val="0"/>
          <w:marTop w:val="0"/>
          <w:marBottom w:val="0"/>
          <w:divBdr>
            <w:top w:val="none" w:sz="0" w:space="0" w:color="auto"/>
            <w:left w:val="none" w:sz="0" w:space="0" w:color="auto"/>
            <w:bottom w:val="none" w:sz="0" w:space="0" w:color="auto"/>
            <w:right w:val="none" w:sz="0" w:space="0" w:color="auto"/>
          </w:divBdr>
        </w:div>
        <w:div w:id="473329679">
          <w:marLeft w:val="0"/>
          <w:marRight w:val="0"/>
          <w:marTop w:val="0"/>
          <w:marBottom w:val="0"/>
          <w:divBdr>
            <w:top w:val="none" w:sz="0" w:space="0" w:color="auto"/>
            <w:left w:val="none" w:sz="0" w:space="0" w:color="auto"/>
            <w:bottom w:val="none" w:sz="0" w:space="0" w:color="auto"/>
            <w:right w:val="none" w:sz="0" w:space="0" w:color="auto"/>
          </w:divBdr>
        </w:div>
        <w:div w:id="1048643885">
          <w:marLeft w:val="0"/>
          <w:marRight w:val="0"/>
          <w:marTop w:val="0"/>
          <w:marBottom w:val="0"/>
          <w:divBdr>
            <w:top w:val="none" w:sz="0" w:space="0" w:color="auto"/>
            <w:left w:val="none" w:sz="0" w:space="0" w:color="auto"/>
            <w:bottom w:val="none" w:sz="0" w:space="0" w:color="auto"/>
            <w:right w:val="none" w:sz="0" w:space="0" w:color="auto"/>
          </w:divBdr>
        </w:div>
      </w:divsChild>
    </w:div>
    <w:div w:id="1926306006">
      <w:bodyDiv w:val="1"/>
      <w:marLeft w:val="0"/>
      <w:marRight w:val="0"/>
      <w:marTop w:val="0"/>
      <w:marBottom w:val="0"/>
      <w:divBdr>
        <w:top w:val="none" w:sz="0" w:space="0" w:color="auto"/>
        <w:left w:val="none" w:sz="0" w:space="0" w:color="auto"/>
        <w:bottom w:val="none" w:sz="0" w:space="0" w:color="auto"/>
        <w:right w:val="none" w:sz="0" w:space="0" w:color="auto"/>
      </w:divBdr>
    </w:div>
    <w:div w:id="1935478441">
      <w:bodyDiv w:val="1"/>
      <w:marLeft w:val="0"/>
      <w:marRight w:val="0"/>
      <w:marTop w:val="0"/>
      <w:marBottom w:val="0"/>
      <w:divBdr>
        <w:top w:val="none" w:sz="0" w:space="0" w:color="auto"/>
        <w:left w:val="none" w:sz="0" w:space="0" w:color="auto"/>
        <w:bottom w:val="none" w:sz="0" w:space="0" w:color="auto"/>
        <w:right w:val="none" w:sz="0" w:space="0" w:color="auto"/>
      </w:divBdr>
      <w:divsChild>
        <w:div w:id="1725911789">
          <w:marLeft w:val="0"/>
          <w:marRight w:val="0"/>
          <w:marTop w:val="0"/>
          <w:marBottom w:val="0"/>
          <w:divBdr>
            <w:top w:val="none" w:sz="0" w:space="0" w:color="auto"/>
            <w:left w:val="none" w:sz="0" w:space="0" w:color="auto"/>
            <w:bottom w:val="none" w:sz="0" w:space="0" w:color="auto"/>
            <w:right w:val="none" w:sz="0" w:space="0" w:color="auto"/>
          </w:divBdr>
          <w:divsChild>
            <w:div w:id="1432311249">
              <w:marLeft w:val="0"/>
              <w:marRight w:val="0"/>
              <w:marTop w:val="0"/>
              <w:marBottom w:val="0"/>
              <w:divBdr>
                <w:top w:val="none" w:sz="0" w:space="0" w:color="auto"/>
                <w:left w:val="none" w:sz="0" w:space="0" w:color="auto"/>
                <w:bottom w:val="none" w:sz="0" w:space="0" w:color="auto"/>
                <w:right w:val="none" w:sz="0" w:space="0" w:color="auto"/>
              </w:divBdr>
              <w:divsChild>
                <w:div w:id="712577110">
                  <w:marLeft w:val="0"/>
                  <w:marRight w:val="0"/>
                  <w:marTop w:val="0"/>
                  <w:marBottom w:val="0"/>
                  <w:divBdr>
                    <w:top w:val="none" w:sz="0" w:space="0" w:color="auto"/>
                    <w:left w:val="none" w:sz="0" w:space="0" w:color="auto"/>
                    <w:bottom w:val="none" w:sz="0" w:space="0" w:color="auto"/>
                    <w:right w:val="none" w:sz="0" w:space="0" w:color="auto"/>
                  </w:divBdr>
                </w:div>
                <w:div w:id="1291935015">
                  <w:marLeft w:val="0"/>
                  <w:marRight w:val="0"/>
                  <w:marTop w:val="0"/>
                  <w:marBottom w:val="0"/>
                  <w:divBdr>
                    <w:top w:val="none" w:sz="0" w:space="0" w:color="auto"/>
                    <w:left w:val="none" w:sz="0" w:space="0" w:color="auto"/>
                    <w:bottom w:val="none" w:sz="0" w:space="0" w:color="auto"/>
                    <w:right w:val="none" w:sz="0" w:space="0" w:color="auto"/>
                  </w:divBdr>
                </w:div>
                <w:div w:id="1012489535">
                  <w:marLeft w:val="0"/>
                  <w:marRight w:val="0"/>
                  <w:marTop w:val="0"/>
                  <w:marBottom w:val="0"/>
                  <w:divBdr>
                    <w:top w:val="none" w:sz="0" w:space="0" w:color="auto"/>
                    <w:left w:val="none" w:sz="0" w:space="0" w:color="auto"/>
                    <w:bottom w:val="none" w:sz="0" w:space="0" w:color="auto"/>
                    <w:right w:val="none" w:sz="0" w:space="0" w:color="auto"/>
                  </w:divBdr>
                </w:div>
                <w:div w:id="1647932017">
                  <w:marLeft w:val="0"/>
                  <w:marRight w:val="0"/>
                  <w:marTop w:val="0"/>
                  <w:marBottom w:val="0"/>
                  <w:divBdr>
                    <w:top w:val="none" w:sz="0" w:space="0" w:color="auto"/>
                    <w:left w:val="none" w:sz="0" w:space="0" w:color="auto"/>
                    <w:bottom w:val="none" w:sz="0" w:space="0" w:color="auto"/>
                    <w:right w:val="none" w:sz="0" w:space="0" w:color="auto"/>
                  </w:divBdr>
                </w:div>
                <w:div w:id="2010523469">
                  <w:marLeft w:val="0"/>
                  <w:marRight w:val="0"/>
                  <w:marTop w:val="0"/>
                  <w:marBottom w:val="0"/>
                  <w:divBdr>
                    <w:top w:val="none" w:sz="0" w:space="0" w:color="auto"/>
                    <w:left w:val="none" w:sz="0" w:space="0" w:color="auto"/>
                    <w:bottom w:val="none" w:sz="0" w:space="0" w:color="auto"/>
                    <w:right w:val="none" w:sz="0" w:space="0" w:color="auto"/>
                  </w:divBdr>
                </w:div>
                <w:div w:id="911161235">
                  <w:marLeft w:val="0"/>
                  <w:marRight w:val="0"/>
                  <w:marTop w:val="0"/>
                  <w:marBottom w:val="0"/>
                  <w:divBdr>
                    <w:top w:val="none" w:sz="0" w:space="0" w:color="auto"/>
                    <w:left w:val="none" w:sz="0" w:space="0" w:color="auto"/>
                    <w:bottom w:val="none" w:sz="0" w:space="0" w:color="auto"/>
                    <w:right w:val="none" w:sz="0" w:space="0" w:color="auto"/>
                  </w:divBdr>
                </w:div>
                <w:div w:id="525215396">
                  <w:marLeft w:val="0"/>
                  <w:marRight w:val="0"/>
                  <w:marTop w:val="0"/>
                  <w:marBottom w:val="0"/>
                  <w:divBdr>
                    <w:top w:val="none" w:sz="0" w:space="0" w:color="auto"/>
                    <w:left w:val="none" w:sz="0" w:space="0" w:color="auto"/>
                    <w:bottom w:val="none" w:sz="0" w:space="0" w:color="auto"/>
                    <w:right w:val="none" w:sz="0" w:space="0" w:color="auto"/>
                  </w:divBdr>
                </w:div>
                <w:div w:id="39935800">
                  <w:marLeft w:val="0"/>
                  <w:marRight w:val="0"/>
                  <w:marTop w:val="0"/>
                  <w:marBottom w:val="0"/>
                  <w:divBdr>
                    <w:top w:val="none" w:sz="0" w:space="0" w:color="auto"/>
                    <w:left w:val="none" w:sz="0" w:space="0" w:color="auto"/>
                    <w:bottom w:val="none" w:sz="0" w:space="0" w:color="auto"/>
                    <w:right w:val="none" w:sz="0" w:space="0" w:color="auto"/>
                  </w:divBdr>
                </w:div>
                <w:div w:id="301421924">
                  <w:marLeft w:val="0"/>
                  <w:marRight w:val="0"/>
                  <w:marTop w:val="0"/>
                  <w:marBottom w:val="0"/>
                  <w:divBdr>
                    <w:top w:val="none" w:sz="0" w:space="0" w:color="auto"/>
                    <w:left w:val="none" w:sz="0" w:space="0" w:color="auto"/>
                    <w:bottom w:val="none" w:sz="0" w:space="0" w:color="auto"/>
                    <w:right w:val="none" w:sz="0" w:space="0" w:color="auto"/>
                  </w:divBdr>
                </w:div>
                <w:div w:id="1828477676">
                  <w:marLeft w:val="0"/>
                  <w:marRight w:val="0"/>
                  <w:marTop w:val="0"/>
                  <w:marBottom w:val="0"/>
                  <w:divBdr>
                    <w:top w:val="none" w:sz="0" w:space="0" w:color="auto"/>
                    <w:left w:val="none" w:sz="0" w:space="0" w:color="auto"/>
                    <w:bottom w:val="none" w:sz="0" w:space="0" w:color="auto"/>
                    <w:right w:val="none" w:sz="0" w:space="0" w:color="auto"/>
                  </w:divBdr>
                </w:div>
                <w:div w:id="1085998062">
                  <w:marLeft w:val="0"/>
                  <w:marRight w:val="0"/>
                  <w:marTop w:val="0"/>
                  <w:marBottom w:val="0"/>
                  <w:divBdr>
                    <w:top w:val="none" w:sz="0" w:space="0" w:color="auto"/>
                    <w:left w:val="none" w:sz="0" w:space="0" w:color="auto"/>
                    <w:bottom w:val="none" w:sz="0" w:space="0" w:color="auto"/>
                    <w:right w:val="none" w:sz="0" w:space="0" w:color="auto"/>
                  </w:divBdr>
                </w:div>
                <w:div w:id="1004431781">
                  <w:marLeft w:val="0"/>
                  <w:marRight w:val="0"/>
                  <w:marTop w:val="0"/>
                  <w:marBottom w:val="0"/>
                  <w:divBdr>
                    <w:top w:val="none" w:sz="0" w:space="0" w:color="auto"/>
                    <w:left w:val="none" w:sz="0" w:space="0" w:color="auto"/>
                    <w:bottom w:val="none" w:sz="0" w:space="0" w:color="auto"/>
                    <w:right w:val="none" w:sz="0" w:space="0" w:color="auto"/>
                  </w:divBdr>
                </w:div>
                <w:div w:id="2074547136">
                  <w:marLeft w:val="0"/>
                  <w:marRight w:val="0"/>
                  <w:marTop w:val="0"/>
                  <w:marBottom w:val="0"/>
                  <w:divBdr>
                    <w:top w:val="none" w:sz="0" w:space="0" w:color="auto"/>
                    <w:left w:val="none" w:sz="0" w:space="0" w:color="auto"/>
                    <w:bottom w:val="none" w:sz="0" w:space="0" w:color="auto"/>
                    <w:right w:val="none" w:sz="0" w:space="0" w:color="auto"/>
                  </w:divBdr>
                </w:div>
                <w:div w:id="753549251">
                  <w:marLeft w:val="0"/>
                  <w:marRight w:val="0"/>
                  <w:marTop w:val="0"/>
                  <w:marBottom w:val="0"/>
                  <w:divBdr>
                    <w:top w:val="none" w:sz="0" w:space="0" w:color="auto"/>
                    <w:left w:val="none" w:sz="0" w:space="0" w:color="auto"/>
                    <w:bottom w:val="none" w:sz="0" w:space="0" w:color="auto"/>
                    <w:right w:val="none" w:sz="0" w:space="0" w:color="auto"/>
                  </w:divBdr>
                </w:div>
                <w:div w:id="645623847">
                  <w:marLeft w:val="0"/>
                  <w:marRight w:val="0"/>
                  <w:marTop w:val="0"/>
                  <w:marBottom w:val="0"/>
                  <w:divBdr>
                    <w:top w:val="none" w:sz="0" w:space="0" w:color="auto"/>
                    <w:left w:val="none" w:sz="0" w:space="0" w:color="auto"/>
                    <w:bottom w:val="none" w:sz="0" w:space="0" w:color="auto"/>
                    <w:right w:val="none" w:sz="0" w:space="0" w:color="auto"/>
                  </w:divBdr>
                </w:div>
                <w:div w:id="700664818">
                  <w:marLeft w:val="0"/>
                  <w:marRight w:val="0"/>
                  <w:marTop w:val="0"/>
                  <w:marBottom w:val="0"/>
                  <w:divBdr>
                    <w:top w:val="none" w:sz="0" w:space="0" w:color="auto"/>
                    <w:left w:val="none" w:sz="0" w:space="0" w:color="auto"/>
                    <w:bottom w:val="none" w:sz="0" w:space="0" w:color="auto"/>
                    <w:right w:val="none" w:sz="0" w:space="0" w:color="auto"/>
                  </w:divBdr>
                </w:div>
                <w:div w:id="640232993">
                  <w:marLeft w:val="0"/>
                  <w:marRight w:val="0"/>
                  <w:marTop w:val="0"/>
                  <w:marBottom w:val="0"/>
                  <w:divBdr>
                    <w:top w:val="none" w:sz="0" w:space="0" w:color="auto"/>
                    <w:left w:val="none" w:sz="0" w:space="0" w:color="auto"/>
                    <w:bottom w:val="none" w:sz="0" w:space="0" w:color="auto"/>
                    <w:right w:val="none" w:sz="0" w:space="0" w:color="auto"/>
                  </w:divBdr>
                </w:div>
                <w:div w:id="900596225">
                  <w:marLeft w:val="0"/>
                  <w:marRight w:val="0"/>
                  <w:marTop w:val="0"/>
                  <w:marBottom w:val="0"/>
                  <w:divBdr>
                    <w:top w:val="none" w:sz="0" w:space="0" w:color="auto"/>
                    <w:left w:val="none" w:sz="0" w:space="0" w:color="auto"/>
                    <w:bottom w:val="none" w:sz="0" w:space="0" w:color="auto"/>
                    <w:right w:val="none" w:sz="0" w:space="0" w:color="auto"/>
                  </w:divBdr>
                </w:div>
                <w:div w:id="1458259775">
                  <w:marLeft w:val="0"/>
                  <w:marRight w:val="0"/>
                  <w:marTop w:val="0"/>
                  <w:marBottom w:val="0"/>
                  <w:divBdr>
                    <w:top w:val="none" w:sz="0" w:space="0" w:color="auto"/>
                    <w:left w:val="none" w:sz="0" w:space="0" w:color="auto"/>
                    <w:bottom w:val="none" w:sz="0" w:space="0" w:color="auto"/>
                    <w:right w:val="none" w:sz="0" w:space="0" w:color="auto"/>
                  </w:divBdr>
                </w:div>
                <w:div w:id="1616520499">
                  <w:marLeft w:val="0"/>
                  <w:marRight w:val="0"/>
                  <w:marTop w:val="0"/>
                  <w:marBottom w:val="0"/>
                  <w:divBdr>
                    <w:top w:val="none" w:sz="0" w:space="0" w:color="auto"/>
                    <w:left w:val="none" w:sz="0" w:space="0" w:color="auto"/>
                    <w:bottom w:val="none" w:sz="0" w:space="0" w:color="auto"/>
                    <w:right w:val="none" w:sz="0" w:space="0" w:color="auto"/>
                  </w:divBdr>
                </w:div>
                <w:div w:id="441194822">
                  <w:marLeft w:val="0"/>
                  <w:marRight w:val="0"/>
                  <w:marTop w:val="0"/>
                  <w:marBottom w:val="0"/>
                  <w:divBdr>
                    <w:top w:val="none" w:sz="0" w:space="0" w:color="auto"/>
                    <w:left w:val="none" w:sz="0" w:space="0" w:color="auto"/>
                    <w:bottom w:val="none" w:sz="0" w:space="0" w:color="auto"/>
                    <w:right w:val="none" w:sz="0" w:space="0" w:color="auto"/>
                  </w:divBdr>
                </w:div>
                <w:div w:id="835655733">
                  <w:marLeft w:val="0"/>
                  <w:marRight w:val="0"/>
                  <w:marTop w:val="0"/>
                  <w:marBottom w:val="0"/>
                  <w:divBdr>
                    <w:top w:val="none" w:sz="0" w:space="0" w:color="auto"/>
                    <w:left w:val="none" w:sz="0" w:space="0" w:color="auto"/>
                    <w:bottom w:val="none" w:sz="0" w:space="0" w:color="auto"/>
                    <w:right w:val="none" w:sz="0" w:space="0" w:color="auto"/>
                  </w:divBdr>
                </w:div>
                <w:div w:id="68093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95322">
      <w:bodyDiv w:val="1"/>
      <w:marLeft w:val="0"/>
      <w:marRight w:val="0"/>
      <w:marTop w:val="0"/>
      <w:marBottom w:val="0"/>
      <w:divBdr>
        <w:top w:val="none" w:sz="0" w:space="0" w:color="auto"/>
        <w:left w:val="none" w:sz="0" w:space="0" w:color="auto"/>
        <w:bottom w:val="none" w:sz="0" w:space="0" w:color="auto"/>
        <w:right w:val="none" w:sz="0" w:space="0" w:color="auto"/>
      </w:divBdr>
    </w:div>
    <w:div w:id="1944265890">
      <w:bodyDiv w:val="1"/>
      <w:marLeft w:val="0"/>
      <w:marRight w:val="0"/>
      <w:marTop w:val="0"/>
      <w:marBottom w:val="0"/>
      <w:divBdr>
        <w:top w:val="none" w:sz="0" w:space="0" w:color="auto"/>
        <w:left w:val="none" w:sz="0" w:space="0" w:color="auto"/>
        <w:bottom w:val="none" w:sz="0" w:space="0" w:color="auto"/>
        <w:right w:val="none" w:sz="0" w:space="0" w:color="auto"/>
      </w:divBdr>
      <w:divsChild>
        <w:div w:id="890265057">
          <w:marLeft w:val="0"/>
          <w:marRight w:val="0"/>
          <w:marTop w:val="0"/>
          <w:marBottom w:val="0"/>
          <w:divBdr>
            <w:top w:val="none" w:sz="0" w:space="0" w:color="auto"/>
            <w:left w:val="none" w:sz="0" w:space="0" w:color="auto"/>
            <w:bottom w:val="none" w:sz="0" w:space="0" w:color="auto"/>
            <w:right w:val="none" w:sz="0" w:space="0" w:color="auto"/>
          </w:divBdr>
        </w:div>
        <w:div w:id="717700294">
          <w:marLeft w:val="0"/>
          <w:marRight w:val="0"/>
          <w:marTop w:val="0"/>
          <w:marBottom w:val="0"/>
          <w:divBdr>
            <w:top w:val="none" w:sz="0" w:space="0" w:color="auto"/>
            <w:left w:val="none" w:sz="0" w:space="0" w:color="auto"/>
            <w:bottom w:val="none" w:sz="0" w:space="0" w:color="auto"/>
            <w:right w:val="none" w:sz="0" w:space="0" w:color="auto"/>
          </w:divBdr>
        </w:div>
        <w:div w:id="472672194">
          <w:marLeft w:val="0"/>
          <w:marRight w:val="0"/>
          <w:marTop w:val="0"/>
          <w:marBottom w:val="0"/>
          <w:divBdr>
            <w:top w:val="none" w:sz="0" w:space="0" w:color="auto"/>
            <w:left w:val="none" w:sz="0" w:space="0" w:color="auto"/>
            <w:bottom w:val="none" w:sz="0" w:space="0" w:color="auto"/>
            <w:right w:val="none" w:sz="0" w:space="0" w:color="auto"/>
          </w:divBdr>
        </w:div>
        <w:div w:id="783697372">
          <w:marLeft w:val="0"/>
          <w:marRight w:val="0"/>
          <w:marTop w:val="0"/>
          <w:marBottom w:val="0"/>
          <w:divBdr>
            <w:top w:val="none" w:sz="0" w:space="0" w:color="auto"/>
            <w:left w:val="none" w:sz="0" w:space="0" w:color="auto"/>
            <w:bottom w:val="none" w:sz="0" w:space="0" w:color="auto"/>
            <w:right w:val="none" w:sz="0" w:space="0" w:color="auto"/>
          </w:divBdr>
        </w:div>
        <w:div w:id="577666772">
          <w:marLeft w:val="0"/>
          <w:marRight w:val="0"/>
          <w:marTop w:val="0"/>
          <w:marBottom w:val="0"/>
          <w:divBdr>
            <w:top w:val="none" w:sz="0" w:space="0" w:color="auto"/>
            <w:left w:val="none" w:sz="0" w:space="0" w:color="auto"/>
            <w:bottom w:val="none" w:sz="0" w:space="0" w:color="auto"/>
            <w:right w:val="none" w:sz="0" w:space="0" w:color="auto"/>
          </w:divBdr>
        </w:div>
        <w:div w:id="1207722702">
          <w:marLeft w:val="0"/>
          <w:marRight w:val="0"/>
          <w:marTop w:val="0"/>
          <w:marBottom w:val="0"/>
          <w:divBdr>
            <w:top w:val="none" w:sz="0" w:space="0" w:color="auto"/>
            <w:left w:val="none" w:sz="0" w:space="0" w:color="auto"/>
            <w:bottom w:val="none" w:sz="0" w:space="0" w:color="auto"/>
            <w:right w:val="none" w:sz="0" w:space="0" w:color="auto"/>
          </w:divBdr>
        </w:div>
        <w:div w:id="395930883">
          <w:marLeft w:val="0"/>
          <w:marRight w:val="0"/>
          <w:marTop w:val="0"/>
          <w:marBottom w:val="0"/>
          <w:divBdr>
            <w:top w:val="none" w:sz="0" w:space="0" w:color="auto"/>
            <w:left w:val="none" w:sz="0" w:space="0" w:color="auto"/>
            <w:bottom w:val="none" w:sz="0" w:space="0" w:color="auto"/>
            <w:right w:val="none" w:sz="0" w:space="0" w:color="auto"/>
          </w:divBdr>
        </w:div>
        <w:div w:id="734088724">
          <w:marLeft w:val="0"/>
          <w:marRight w:val="0"/>
          <w:marTop w:val="0"/>
          <w:marBottom w:val="0"/>
          <w:divBdr>
            <w:top w:val="none" w:sz="0" w:space="0" w:color="auto"/>
            <w:left w:val="none" w:sz="0" w:space="0" w:color="auto"/>
            <w:bottom w:val="none" w:sz="0" w:space="0" w:color="auto"/>
            <w:right w:val="none" w:sz="0" w:space="0" w:color="auto"/>
          </w:divBdr>
        </w:div>
        <w:div w:id="1750228193">
          <w:marLeft w:val="0"/>
          <w:marRight w:val="0"/>
          <w:marTop w:val="0"/>
          <w:marBottom w:val="0"/>
          <w:divBdr>
            <w:top w:val="none" w:sz="0" w:space="0" w:color="auto"/>
            <w:left w:val="none" w:sz="0" w:space="0" w:color="auto"/>
            <w:bottom w:val="none" w:sz="0" w:space="0" w:color="auto"/>
            <w:right w:val="none" w:sz="0" w:space="0" w:color="auto"/>
          </w:divBdr>
        </w:div>
        <w:div w:id="1496726718">
          <w:marLeft w:val="0"/>
          <w:marRight w:val="0"/>
          <w:marTop w:val="0"/>
          <w:marBottom w:val="0"/>
          <w:divBdr>
            <w:top w:val="none" w:sz="0" w:space="0" w:color="auto"/>
            <w:left w:val="none" w:sz="0" w:space="0" w:color="auto"/>
            <w:bottom w:val="none" w:sz="0" w:space="0" w:color="auto"/>
            <w:right w:val="none" w:sz="0" w:space="0" w:color="auto"/>
          </w:divBdr>
        </w:div>
        <w:div w:id="1912738632">
          <w:marLeft w:val="0"/>
          <w:marRight w:val="0"/>
          <w:marTop w:val="0"/>
          <w:marBottom w:val="0"/>
          <w:divBdr>
            <w:top w:val="none" w:sz="0" w:space="0" w:color="auto"/>
            <w:left w:val="none" w:sz="0" w:space="0" w:color="auto"/>
            <w:bottom w:val="none" w:sz="0" w:space="0" w:color="auto"/>
            <w:right w:val="none" w:sz="0" w:space="0" w:color="auto"/>
          </w:divBdr>
        </w:div>
        <w:div w:id="793518812">
          <w:marLeft w:val="0"/>
          <w:marRight w:val="0"/>
          <w:marTop w:val="0"/>
          <w:marBottom w:val="0"/>
          <w:divBdr>
            <w:top w:val="none" w:sz="0" w:space="0" w:color="auto"/>
            <w:left w:val="none" w:sz="0" w:space="0" w:color="auto"/>
            <w:bottom w:val="none" w:sz="0" w:space="0" w:color="auto"/>
            <w:right w:val="none" w:sz="0" w:space="0" w:color="auto"/>
          </w:divBdr>
        </w:div>
      </w:divsChild>
    </w:div>
    <w:div w:id="1961721630">
      <w:bodyDiv w:val="1"/>
      <w:marLeft w:val="0"/>
      <w:marRight w:val="0"/>
      <w:marTop w:val="0"/>
      <w:marBottom w:val="0"/>
      <w:divBdr>
        <w:top w:val="none" w:sz="0" w:space="0" w:color="auto"/>
        <w:left w:val="none" w:sz="0" w:space="0" w:color="auto"/>
        <w:bottom w:val="none" w:sz="0" w:space="0" w:color="auto"/>
        <w:right w:val="none" w:sz="0" w:space="0" w:color="auto"/>
      </w:divBdr>
      <w:divsChild>
        <w:div w:id="523401980">
          <w:marLeft w:val="0"/>
          <w:marRight w:val="0"/>
          <w:marTop w:val="0"/>
          <w:marBottom w:val="0"/>
          <w:divBdr>
            <w:top w:val="none" w:sz="0" w:space="0" w:color="auto"/>
            <w:left w:val="none" w:sz="0" w:space="0" w:color="auto"/>
            <w:bottom w:val="none" w:sz="0" w:space="0" w:color="auto"/>
            <w:right w:val="none" w:sz="0" w:space="0" w:color="auto"/>
          </w:divBdr>
        </w:div>
        <w:div w:id="793523264">
          <w:marLeft w:val="0"/>
          <w:marRight w:val="0"/>
          <w:marTop w:val="0"/>
          <w:marBottom w:val="0"/>
          <w:divBdr>
            <w:top w:val="none" w:sz="0" w:space="0" w:color="auto"/>
            <w:left w:val="none" w:sz="0" w:space="0" w:color="auto"/>
            <w:bottom w:val="none" w:sz="0" w:space="0" w:color="auto"/>
            <w:right w:val="none" w:sz="0" w:space="0" w:color="auto"/>
          </w:divBdr>
        </w:div>
        <w:div w:id="1267539012">
          <w:marLeft w:val="0"/>
          <w:marRight w:val="0"/>
          <w:marTop w:val="0"/>
          <w:marBottom w:val="0"/>
          <w:divBdr>
            <w:top w:val="none" w:sz="0" w:space="0" w:color="auto"/>
            <w:left w:val="none" w:sz="0" w:space="0" w:color="auto"/>
            <w:bottom w:val="none" w:sz="0" w:space="0" w:color="auto"/>
            <w:right w:val="none" w:sz="0" w:space="0" w:color="auto"/>
          </w:divBdr>
        </w:div>
        <w:div w:id="1641231114">
          <w:marLeft w:val="0"/>
          <w:marRight w:val="0"/>
          <w:marTop w:val="0"/>
          <w:marBottom w:val="0"/>
          <w:divBdr>
            <w:top w:val="none" w:sz="0" w:space="0" w:color="auto"/>
            <w:left w:val="none" w:sz="0" w:space="0" w:color="auto"/>
            <w:bottom w:val="none" w:sz="0" w:space="0" w:color="auto"/>
            <w:right w:val="none" w:sz="0" w:space="0" w:color="auto"/>
          </w:divBdr>
        </w:div>
        <w:div w:id="1665550741">
          <w:marLeft w:val="0"/>
          <w:marRight w:val="0"/>
          <w:marTop w:val="0"/>
          <w:marBottom w:val="0"/>
          <w:divBdr>
            <w:top w:val="none" w:sz="0" w:space="0" w:color="auto"/>
            <w:left w:val="none" w:sz="0" w:space="0" w:color="auto"/>
            <w:bottom w:val="none" w:sz="0" w:space="0" w:color="auto"/>
            <w:right w:val="none" w:sz="0" w:space="0" w:color="auto"/>
          </w:divBdr>
          <w:divsChild>
            <w:div w:id="189419371">
              <w:marLeft w:val="0"/>
              <w:marRight w:val="0"/>
              <w:marTop w:val="0"/>
              <w:marBottom w:val="0"/>
              <w:divBdr>
                <w:top w:val="none" w:sz="0" w:space="0" w:color="auto"/>
                <w:left w:val="none" w:sz="0" w:space="0" w:color="auto"/>
                <w:bottom w:val="none" w:sz="0" w:space="0" w:color="auto"/>
                <w:right w:val="none" w:sz="0" w:space="0" w:color="auto"/>
              </w:divBdr>
            </w:div>
          </w:divsChild>
        </w:div>
        <w:div w:id="1724912467">
          <w:marLeft w:val="0"/>
          <w:marRight w:val="0"/>
          <w:marTop w:val="0"/>
          <w:marBottom w:val="0"/>
          <w:divBdr>
            <w:top w:val="none" w:sz="0" w:space="0" w:color="auto"/>
            <w:left w:val="none" w:sz="0" w:space="0" w:color="auto"/>
            <w:bottom w:val="none" w:sz="0" w:space="0" w:color="auto"/>
            <w:right w:val="none" w:sz="0" w:space="0" w:color="auto"/>
          </w:divBdr>
        </w:div>
        <w:div w:id="1828520981">
          <w:marLeft w:val="0"/>
          <w:marRight w:val="0"/>
          <w:marTop w:val="0"/>
          <w:marBottom w:val="0"/>
          <w:divBdr>
            <w:top w:val="none" w:sz="0" w:space="0" w:color="auto"/>
            <w:left w:val="none" w:sz="0" w:space="0" w:color="auto"/>
            <w:bottom w:val="none" w:sz="0" w:space="0" w:color="auto"/>
            <w:right w:val="none" w:sz="0" w:space="0" w:color="auto"/>
          </w:divBdr>
        </w:div>
        <w:div w:id="1946688220">
          <w:marLeft w:val="0"/>
          <w:marRight w:val="0"/>
          <w:marTop w:val="0"/>
          <w:marBottom w:val="0"/>
          <w:divBdr>
            <w:top w:val="none" w:sz="0" w:space="0" w:color="auto"/>
            <w:left w:val="none" w:sz="0" w:space="0" w:color="auto"/>
            <w:bottom w:val="none" w:sz="0" w:space="0" w:color="auto"/>
            <w:right w:val="none" w:sz="0" w:space="0" w:color="auto"/>
          </w:divBdr>
        </w:div>
        <w:div w:id="2010794085">
          <w:marLeft w:val="0"/>
          <w:marRight w:val="0"/>
          <w:marTop w:val="0"/>
          <w:marBottom w:val="0"/>
          <w:divBdr>
            <w:top w:val="none" w:sz="0" w:space="0" w:color="auto"/>
            <w:left w:val="none" w:sz="0" w:space="0" w:color="auto"/>
            <w:bottom w:val="none" w:sz="0" w:space="0" w:color="auto"/>
            <w:right w:val="none" w:sz="0" w:space="0" w:color="auto"/>
          </w:divBdr>
        </w:div>
        <w:div w:id="2016226890">
          <w:marLeft w:val="0"/>
          <w:marRight w:val="0"/>
          <w:marTop w:val="0"/>
          <w:marBottom w:val="0"/>
          <w:divBdr>
            <w:top w:val="none" w:sz="0" w:space="0" w:color="auto"/>
            <w:left w:val="none" w:sz="0" w:space="0" w:color="auto"/>
            <w:bottom w:val="none" w:sz="0" w:space="0" w:color="auto"/>
            <w:right w:val="none" w:sz="0" w:space="0" w:color="auto"/>
          </w:divBdr>
        </w:div>
      </w:divsChild>
    </w:div>
    <w:div w:id="1965428294">
      <w:bodyDiv w:val="1"/>
      <w:marLeft w:val="0"/>
      <w:marRight w:val="0"/>
      <w:marTop w:val="0"/>
      <w:marBottom w:val="0"/>
      <w:divBdr>
        <w:top w:val="none" w:sz="0" w:space="0" w:color="auto"/>
        <w:left w:val="none" w:sz="0" w:space="0" w:color="auto"/>
        <w:bottom w:val="none" w:sz="0" w:space="0" w:color="auto"/>
        <w:right w:val="none" w:sz="0" w:space="0" w:color="auto"/>
      </w:divBdr>
    </w:div>
    <w:div w:id="2010476250">
      <w:bodyDiv w:val="1"/>
      <w:marLeft w:val="0"/>
      <w:marRight w:val="0"/>
      <w:marTop w:val="0"/>
      <w:marBottom w:val="0"/>
      <w:divBdr>
        <w:top w:val="none" w:sz="0" w:space="0" w:color="auto"/>
        <w:left w:val="none" w:sz="0" w:space="0" w:color="auto"/>
        <w:bottom w:val="none" w:sz="0" w:space="0" w:color="auto"/>
        <w:right w:val="none" w:sz="0" w:space="0" w:color="auto"/>
      </w:divBdr>
    </w:div>
    <w:div w:id="2113164811">
      <w:bodyDiv w:val="1"/>
      <w:marLeft w:val="0"/>
      <w:marRight w:val="0"/>
      <w:marTop w:val="0"/>
      <w:marBottom w:val="0"/>
      <w:divBdr>
        <w:top w:val="none" w:sz="0" w:space="0" w:color="auto"/>
        <w:left w:val="none" w:sz="0" w:space="0" w:color="auto"/>
        <w:bottom w:val="none" w:sz="0" w:space="0" w:color="auto"/>
        <w:right w:val="none" w:sz="0" w:space="0" w:color="auto"/>
      </w:divBdr>
      <w:divsChild>
        <w:div w:id="1884632831">
          <w:marLeft w:val="0"/>
          <w:marRight w:val="0"/>
          <w:marTop w:val="0"/>
          <w:marBottom w:val="0"/>
          <w:divBdr>
            <w:top w:val="none" w:sz="0" w:space="0" w:color="auto"/>
            <w:left w:val="none" w:sz="0" w:space="0" w:color="auto"/>
            <w:bottom w:val="none" w:sz="0" w:space="0" w:color="auto"/>
            <w:right w:val="none" w:sz="0" w:space="0" w:color="auto"/>
          </w:divBdr>
          <w:divsChild>
            <w:div w:id="88552631">
              <w:marLeft w:val="0"/>
              <w:marRight w:val="0"/>
              <w:marTop w:val="0"/>
              <w:marBottom w:val="0"/>
              <w:divBdr>
                <w:top w:val="none" w:sz="0" w:space="0" w:color="auto"/>
                <w:left w:val="none" w:sz="0" w:space="0" w:color="auto"/>
                <w:bottom w:val="none" w:sz="0" w:space="0" w:color="auto"/>
                <w:right w:val="none" w:sz="0" w:space="0" w:color="auto"/>
              </w:divBdr>
            </w:div>
            <w:div w:id="958494458">
              <w:marLeft w:val="0"/>
              <w:marRight w:val="0"/>
              <w:marTop w:val="0"/>
              <w:marBottom w:val="0"/>
              <w:divBdr>
                <w:top w:val="none" w:sz="0" w:space="0" w:color="auto"/>
                <w:left w:val="none" w:sz="0" w:space="0" w:color="auto"/>
                <w:bottom w:val="none" w:sz="0" w:space="0" w:color="auto"/>
                <w:right w:val="none" w:sz="0" w:space="0" w:color="auto"/>
              </w:divBdr>
            </w:div>
            <w:div w:id="16549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7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neatostaging.rajatogo.com/api/rest/json?method=user.create" TargetMode="External"/><Relationship Id="rId18" Type="http://schemas.openxmlformats.org/officeDocument/2006/relationships/hyperlink" Target="http://neatostaging.rajatogo.com/api/rest/json?method=user.get_attributes" TargetMode="External"/><Relationship Id="rId26" Type="http://schemas.openxmlformats.org/officeDocument/2006/relationships/hyperlink" Target="http://neatostaging.rajatogo.com/api/rest/json?method=user.IsUserValidated" TargetMode="External"/><Relationship Id="rId39" Type="http://schemas.openxmlformats.org/officeDocument/2006/relationships/hyperlink" Target="http://neatostaging.rajatogo.com/api/rest/json?method=robot.disassociate_user" TargetMode="External"/><Relationship Id="rId21" Type="http://schemas.openxmlformats.org/officeDocument/2006/relationships/hyperlink" Target="http://neatostaging.rajatogo.com/api/rest/json?method=user.get_user_account_details" TargetMode="External"/><Relationship Id="rId34" Type="http://schemas.openxmlformats.org/officeDocument/2006/relationships/hyperlink" Target="http://neatostaging.rajatogo.com/api/rest/json?method=robot.get_profile_details" TargetMode="External"/><Relationship Id="rId42" Type="http://schemas.openxmlformats.org/officeDocument/2006/relationships/hyperlink" Target="http://neatostaging.rajatogo.com/api/rest/json?method=robot.ping_from_robot" TargetMode="External"/><Relationship Id="rId47" Type="http://schemas.openxmlformats.org/officeDocument/2006/relationships/hyperlink" Target="http://neatostaging.rajatogo.com/api/rest/json?method=robot.get_robot_configuration" TargetMode="External"/><Relationship Id="rId50" Type="http://schemas.openxmlformats.org/officeDocument/2006/relationships/hyperlink" Target="http://neatostaging.rajatogo.com/api/rest/json?method=robot.link_to_robot" TargetMode="External"/><Relationship Id="rId55" Type="http://schemas.openxmlformats.org/officeDocument/2006/relationships/hyperlink" Target="http://neatostaging.rajatogo.com/api/rest/json?method=message.get_user_push_notification_options" TargetMode="External"/><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neatostaging.rajatogo.com/api/rest/json?method=auth.get_user_auth_token" TargetMode="External"/><Relationship Id="rId20" Type="http://schemas.openxmlformats.org/officeDocument/2006/relationships/hyperlink" Target="http://neatostaging.rajatogo.com/api/rest/json?method=user.change_password" TargetMode="External"/><Relationship Id="rId29" Type="http://schemas.openxmlformats.org/officeDocument/2006/relationships/hyperlink" Target="http://neatostaging.rajatogo.com/api/rest/json?method=robot.create" TargetMode="External"/><Relationship Id="rId41" Type="http://schemas.openxmlformats.org/officeDocument/2006/relationships/hyperlink" Target="http://neatostaging.rajatogo.com/api/rest/json?method=robot.get_robot_presence_status" TargetMode="External"/><Relationship Id="rId54" Type="http://schemas.openxmlformats.org/officeDocument/2006/relationships/hyperlink" Target="http://neatostaging.rajatogo.com/api/rest/json?method=message.set_user_push_notification_options"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eatostaging.rajatogo.com/api/rest/json?method=site.get_api_version" TargetMode="External"/><Relationship Id="rId24" Type="http://schemas.openxmlformats.org/officeDocument/2006/relationships/hyperlink" Target="http://neatostaging.rajatogo.com/api/rest/json?method=user.logout_auth_token" TargetMode="External"/><Relationship Id="rId32" Type="http://schemas.openxmlformats.org/officeDocument/2006/relationships/hyperlink" Target="http://neatostaging.rajatogo.com/api/rest/json?method=robot.set_profile_details3" TargetMode="External"/><Relationship Id="rId37" Type="http://schemas.openxmlformats.org/officeDocument/2006/relationships/hyperlink" Target="http://neatostaging.rajatogo.com/api/rest/json?method=robot.get_associated_users" TargetMode="External"/><Relationship Id="rId40" Type="http://schemas.openxmlformats.org/officeDocument/2006/relationships/hyperlink" Target="http://neatostaging.rajatogo.com/api/rest/json?method=robot.delete" TargetMode="External"/><Relationship Id="rId45" Type="http://schemas.openxmlformats.org/officeDocument/2006/relationships/hyperlink" Target="http://neatostaging.rajatogo.com/api/rest/json?method=robot.get_robot_type_metadata_using_id" TargetMode="External"/><Relationship Id="rId53" Type="http://schemas.openxmlformats.org/officeDocument/2006/relationships/hyperlink" Target="http://neatodev.rajatogo.com/api/rest/json?method=message.notification_unregistration" TargetMode="External"/><Relationship Id="rId58" Type="http://schemas.openxmlformats.org/officeDocument/2006/relationships/hyperlink" Target="http://neatostaging.rajatogo.com/api/rest/json?method=robotschedule.get_data" TargetMode="External"/><Relationship Id="rId5" Type="http://schemas.openxmlformats.org/officeDocument/2006/relationships/settings" Target="settings.xml"/><Relationship Id="rId15" Type="http://schemas.openxmlformats.org/officeDocument/2006/relationships/hyperlink" Target="http://neatostaging.rajatogo.com/api/rest/json?method=user.create3" TargetMode="External"/><Relationship Id="rId23" Type="http://schemas.openxmlformats.org/officeDocument/2006/relationships/hyperlink" Target="http://neatostaging.rajatogo.com/api/rest/json?method=user.update_auth_token_expiry" TargetMode="External"/><Relationship Id="rId28" Type="http://schemas.openxmlformats.org/officeDocument/2006/relationships/hyperlink" Target="http://neatostaging.rajatogo.com/api/rest/json?method=user.get_error_code" TargetMode="External"/><Relationship Id="rId36" Type="http://schemas.openxmlformats.org/officeDocument/2006/relationships/hyperlink" Target="http://neatostaging.rajatogo.com/api/rest/json?method=robot.get_details" TargetMode="External"/><Relationship Id="rId49" Type="http://schemas.openxmlformats.org/officeDocument/2006/relationships/hyperlink" Target="http://neatostaging.rajatogo.com/api/rest/json?method=robot.request_link_code" TargetMode="External"/><Relationship Id="rId57" Type="http://schemas.openxmlformats.org/officeDocument/2006/relationships/hyperlink" Target="http://neatostaging.rajatogo.com/api/rest/json?method=robotschedule.get_schedules" TargetMode="External"/><Relationship Id="rId61" Type="http://schemas.openxmlformats.org/officeDocument/2006/relationships/hyperlink" Target="http://neatostaging.rajatogo.com/api/rest/json?method=robotschedule.get_schedule_based_on_type" TargetMode="External"/><Relationship Id="rId10" Type="http://schemas.openxmlformats.org/officeDocument/2006/relationships/image" Target="media/image1.png"/><Relationship Id="rId19" Type="http://schemas.openxmlformats.org/officeDocument/2006/relationships/hyperlink" Target="http://neatostaging.rajatogo.com/api/rest/json?method=user.forget_password" TargetMode="External"/><Relationship Id="rId31" Type="http://schemas.openxmlformats.org/officeDocument/2006/relationships/hyperlink" Target="http://neatostaging.rajatogo.com/api/rest/json?method=robot.is_online" TargetMode="External"/><Relationship Id="rId44" Type="http://schemas.openxmlformats.org/officeDocument/2006/relationships/hyperlink" Target="http://neatostaging.rajatogo.com/api/rest/json?method=robot.get_robot_type_metadata_using_type" TargetMode="External"/><Relationship Id="rId52" Type="http://schemas.openxmlformats.org/officeDocument/2006/relationships/hyperlink" Target="http://neatostaging.rajatogo.com/api/rest/json?method=message.notification_registration" TargetMode="External"/><Relationship Id="rId60" Type="http://schemas.openxmlformats.org/officeDocument/2006/relationships/hyperlink" Target="http://neatostaging.rajatogo.com/api/rest/json?method=robotschedule.delete_data" TargetMode="External"/><Relationship Id="rId4" Type="http://schemas.microsoft.com/office/2007/relationships/stylesWithEffects" Target="stylesWithEffects.xml"/><Relationship Id="rId9" Type="http://schemas.openxmlformats.org/officeDocument/2006/relationships/hyperlink" Target="http://neatostaging.rajatogo.com/wstest/" TargetMode="External"/><Relationship Id="rId14" Type="http://schemas.openxmlformats.org/officeDocument/2006/relationships/hyperlink" Target="http://neatostaging.rajatogo.com/api/rest/json?method=user.create2" TargetMode="External"/><Relationship Id="rId22" Type="http://schemas.openxmlformats.org/officeDocument/2006/relationships/hyperlink" Target="http://neatostaging.rajatogo.com/api/rest/json?method=user.get_associated_robots" TargetMode="External"/><Relationship Id="rId27" Type="http://schemas.openxmlformats.org/officeDocument/2006/relationships/hyperlink" Target="http://neatodev.rajatogo.com/api/rest/json?method=user.ResendValidationEmail" TargetMode="External"/><Relationship Id="rId30" Type="http://schemas.openxmlformats.org/officeDocument/2006/relationships/hyperlink" Target="http://neatostaging.rajatogo.com/api/rest/json?method=robot.create2" TargetMode="External"/><Relationship Id="rId35" Type="http://schemas.openxmlformats.org/officeDocument/2006/relationships/hyperlink" Target="http://neatostaging.rajatogo.com/api/rest/json?method=robot.delete_robot_profile_key2" TargetMode="External"/><Relationship Id="rId43" Type="http://schemas.openxmlformats.org/officeDocument/2006/relationships/hyperlink" Target="http://neatostaging.rajatogo.com/api/rest/json?method=robot.is_robot_online_virtual" TargetMode="External"/><Relationship Id="rId48" Type="http://schemas.openxmlformats.org/officeDocument/2006/relationships/hyperlink" Target="http://neatostaging.rajatogo.com/api/rest/json?method=robot.clear_robot_association" TargetMode="External"/><Relationship Id="rId56" Type="http://schemas.openxmlformats.org/officeDocument/2006/relationships/hyperlink" Target="http://neatostaging.rajatogo.com/api/rest/json?method=robotschedule.post_data"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neatostaging.rajatogo.com/api/rest/json?method=message.send_notification_to_all_users_of_robot2" TargetMode="External"/><Relationship Id="rId3" Type="http://schemas.openxmlformats.org/officeDocument/2006/relationships/styles" Target="styles.xml"/><Relationship Id="rId12" Type="http://schemas.openxmlformats.org/officeDocument/2006/relationships/hyperlink" Target="http://neatostaging.rajatogo.com/api/rest/json?method=user.check_for_upgrades" TargetMode="External"/><Relationship Id="rId17" Type="http://schemas.openxmlformats.org/officeDocument/2006/relationships/hyperlink" Target="http://neatostaging.rajatogo.com/api/rest/json?method=user.get_country_code" TargetMode="External"/><Relationship Id="rId25" Type="http://schemas.openxmlformats.org/officeDocument/2006/relationships/hyperlink" Target="http://neatodev.rajatogo.com/api/rest/json?method=user.disassociate_robot" TargetMode="External"/><Relationship Id="rId33" Type="http://schemas.openxmlformats.org/officeDocument/2006/relationships/hyperlink" Target="http://neatostaging.rajatogo.com/api/rest/json?method=robot.get_profile_details" TargetMode="External"/><Relationship Id="rId38" Type="http://schemas.openxmlformats.org/officeDocument/2006/relationships/hyperlink" Target="http://neatostaging.rajatogo.com/api/rest/json?method=robot.set_user" TargetMode="External"/><Relationship Id="rId46" Type="http://schemas.openxmlformats.org/officeDocument/2006/relationships/hyperlink" Target="http://neatostaging.rajatogo.com/api/rest/json?method=robot.set_robot_configuration2" TargetMode="External"/><Relationship Id="rId59" Type="http://schemas.openxmlformats.org/officeDocument/2006/relationships/hyperlink" Target="http://neatostaging.rajatogo.com/api/rest/json?method=robotschedule.update_da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vishal_Desktop_info\New_project\RSL.Default%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F3DFD-8D39-4BC0-9A45-529B69DAA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RSL.Default (1).dotx</Template>
  <TotalTime>107</TotalTime>
  <Pages>76</Pages>
  <Words>13281</Words>
  <Characters>75706</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Raja Software</Company>
  <LinksUpToDate>false</LinksUpToDate>
  <CharactersWithSpaces>88810</CharactersWithSpaces>
  <SharedDoc>false</SharedDoc>
  <HLinks>
    <vt:vector size="66" baseType="variant">
      <vt:variant>
        <vt:i4>4784131</vt:i4>
      </vt:variant>
      <vt:variant>
        <vt:i4>30</vt:i4>
      </vt:variant>
      <vt:variant>
        <vt:i4>0</vt:i4>
      </vt:variant>
      <vt:variant>
        <vt:i4>5</vt:i4>
      </vt:variant>
      <vt:variant>
        <vt:lpwstr>http://neatostaging.rajatogo.com/wstest/</vt:lpwstr>
      </vt:variant>
      <vt:variant>
        <vt:lpwstr/>
      </vt:variant>
      <vt:variant>
        <vt:i4>3407988</vt:i4>
      </vt:variant>
      <vt:variant>
        <vt:i4>27</vt:i4>
      </vt:variant>
      <vt:variant>
        <vt:i4>0</vt:i4>
      </vt:variant>
      <vt:variant>
        <vt:i4>5</vt:i4>
      </vt:variant>
      <vt:variant>
        <vt:lpwstr>http://seleniumhq.org/</vt:lpwstr>
      </vt:variant>
      <vt:variant>
        <vt:lpwstr/>
      </vt:variant>
      <vt:variant>
        <vt:i4>4718602</vt:i4>
      </vt:variant>
      <vt:variant>
        <vt:i4>24</vt:i4>
      </vt:variant>
      <vt:variant>
        <vt:i4>0</vt:i4>
      </vt:variant>
      <vt:variant>
        <vt:i4>5</vt:i4>
      </vt:variant>
      <vt:variant>
        <vt:lpwstr>http://www.phpunit.de/manual/current/en/</vt:lpwstr>
      </vt:variant>
      <vt:variant>
        <vt:lpwstr/>
      </vt:variant>
      <vt:variant>
        <vt:i4>3604535</vt:i4>
      </vt:variant>
      <vt:variant>
        <vt:i4>21</vt:i4>
      </vt:variant>
      <vt:variant>
        <vt:i4>0</vt:i4>
      </vt:variant>
      <vt:variant>
        <vt:i4>5</vt:i4>
      </vt:variant>
      <vt:variant>
        <vt:lpwstr>http://www.phpdoc.org/</vt:lpwstr>
      </vt:variant>
      <vt:variant>
        <vt:lpwstr/>
      </vt:variant>
      <vt:variant>
        <vt:i4>7405690</vt:i4>
      </vt:variant>
      <vt:variant>
        <vt:i4>18</vt:i4>
      </vt:variant>
      <vt:variant>
        <vt:i4>0</vt:i4>
      </vt:variant>
      <vt:variant>
        <vt:i4>5</vt:i4>
      </vt:variant>
      <vt:variant>
        <vt:lpwstr>http://neatoroboticswebapp.com/server/Neato</vt:lpwstr>
      </vt:variant>
      <vt:variant>
        <vt:lpwstr/>
      </vt:variant>
      <vt:variant>
        <vt:i4>2818107</vt:i4>
      </vt:variant>
      <vt:variant>
        <vt:i4>15</vt:i4>
      </vt:variant>
      <vt:variant>
        <vt:i4>0</vt:i4>
      </vt:variant>
      <vt:variant>
        <vt:i4>5</vt:i4>
      </vt:variant>
      <vt:variant>
        <vt:lpwstr>http://neatoroboticswebapp.com/</vt:lpwstr>
      </vt:variant>
      <vt:variant>
        <vt:lpwstr/>
      </vt:variant>
      <vt:variant>
        <vt:i4>2621546</vt:i4>
      </vt:variant>
      <vt:variant>
        <vt:i4>12</vt:i4>
      </vt:variant>
      <vt:variant>
        <vt:i4>0</vt:i4>
      </vt:variant>
      <vt:variant>
        <vt:i4>5</vt:i4>
      </vt:variant>
      <vt:variant>
        <vt:lpwstr>http://jquery.com/</vt:lpwstr>
      </vt:variant>
      <vt:variant>
        <vt:lpwstr/>
      </vt:variant>
      <vt:variant>
        <vt:i4>3539067</vt:i4>
      </vt:variant>
      <vt:variant>
        <vt:i4>9</vt:i4>
      </vt:variant>
      <vt:variant>
        <vt:i4>0</vt:i4>
      </vt:variant>
      <vt:variant>
        <vt:i4>5</vt:i4>
      </vt:variant>
      <vt:variant>
        <vt:lpwstr>www.w3c.org</vt:lpwstr>
      </vt:variant>
      <vt:variant>
        <vt:lpwstr/>
      </vt:variant>
      <vt:variant>
        <vt:i4>5701657</vt:i4>
      </vt:variant>
      <vt:variant>
        <vt:i4>6</vt:i4>
      </vt:variant>
      <vt:variant>
        <vt:i4>0</vt:i4>
      </vt:variant>
      <vt:variant>
        <vt:i4>5</vt:i4>
      </vt:variant>
      <vt:variant>
        <vt:lpwstr>http://www.mysql.com/</vt:lpwstr>
      </vt:variant>
      <vt:variant>
        <vt:lpwstr/>
      </vt:variant>
      <vt:variant>
        <vt:i4>1245274</vt:i4>
      </vt:variant>
      <vt:variant>
        <vt:i4>3</vt:i4>
      </vt:variant>
      <vt:variant>
        <vt:i4>0</vt:i4>
      </vt:variant>
      <vt:variant>
        <vt:i4>5</vt:i4>
      </vt:variant>
      <vt:variant>
        <vt:lpwstr>http://www.yiiframework.com/performance/</vt:lpwstr>
      </vt:variant>
      <vt:variant>
        <vt:lpwstr/>
      </vt:variant>
      <vt:variant>
        <vt:i4>5767243</vt:i4>
      </vt:variant>
      <vt:variant>
        <vt:i4>0</vt:i4>
      </vt:variant>
      <vt:variant>
        <vt:i4>0</vt:i4>
      </vt:variant>
      <vt:variant>
        <vt:i4>5</vt:i4>
      </vt:variant>
      <vt:variant>
        <vt:lpwstr>www.yiiframework.com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tu</dc:creator>
  <cp:lastModifiedBy>Admin1</cp:lastModifiedBy>
  <cp:revision>384</cp:revision>
  <dcterms:created xsi:type="dcterms:W3CDTF">2014-03-25T20:33:00Z</dcterms:created>
  <dcterms:modified xsi:type="dcterms:W3CDTF">2014-03-26T11:31:00Z</dcterms:modified>
</cp:coreProperties>
</file>